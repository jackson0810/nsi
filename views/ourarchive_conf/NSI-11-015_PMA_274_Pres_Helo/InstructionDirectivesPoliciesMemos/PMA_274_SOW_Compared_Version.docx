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52B" w:rsidRPr="00510903" w:rsidRDefault="00A2452B" w:rsidP="00802607">
      <w:pPr>
        <w:jc w:val="center"/>
        <w:rPr>
          <w:sz w:val="32"/>
          <w:szCs w:val="32"/>
        </w:rPr>
      </w:pPr>
      <w:r w:rsidRPr="00510903">
        <w:rPr>
          <w:sz w:val="32"/>
          <w:szCs w:val="32"/>
        </w:rPr>
        <w:t xml:space="preserve">Performance </w:t>
      </w:r>
      <w:ins w:id="0" w:author="Christi Eggstaff" w:date="2011-01-27T11:49:00Z">
        <w:r w:rsidR="000D3ADC">
          <w:rPr>
            <w:sz w:val="32"/>
            <w:szCs w:val="32"/>
          </w:rPr>
          <w:t>Base</w:t>
        </w:r>
        <w:r w:rsidR="00DC3524">
          <w:rPr>
            <w:sz w:val="32"/>
            <w:szCs w:val="32"/>
          </w:rPr>
          <w:t>d</w:t>
        </w:r>
        <w:r w:rsidR="000D3ADC">
          <w:rPr>
            <w:sz w:val="32"/>
            <w:szCs w:val="32"/>
          </w:rPr>
          <w:t xml:space="preserve"> </w:t>
        </w:r>
      </w:ins>
      <w:r w:rsidRPr="00510903">
        <w:rPr>
          <w:sz w:val="32"/>
          <w:szCs w:val="32"/>
        </w:rPr>
        <w:t>Work Statement</w:t>
      </w:r>
    </w:p>
    <w:p w:rsidR="00510903" w:rsidRDefault="00510903" w:rsidP="00802607">
      <w:pPr>
        <w:jc w:val="center"/>
        <w:rPr>
          <w:sz w:val="32"/>
          <w:szCs w:val="32"/>
        </w:rPr>
      </w:pPr>
    </w:p>
    <w:p w:rsidR="00510903" w:rsidRDefault="00A2452B" w:rsidP="00802607">
      <w:pPr>
        <w:jc w:val="center"/>
        <w:rPr>
          <w:sz w:val="32"/>
          <w:szCs w:val="32"/>
        </w:rPr>
      </w:pPr>
      <w:r w:rsidRPr="00510903">
        <w:rPr>
          <w:sz w:val="32"/>
          <w:szCs w:val="32"/>
        </w:rPr>
        <w:t xml:space="preserve">Acquisition of </w:t>
      </w:r>
      <w:r w:rsidR="00510903">
        <w:rPr>
          <w:sz w:val="32"/>
          <w:szCs w:val="32"/>
        </w:rPr>
        <w:t>P</w:t>
      </w:r>
      <w:r w:rsidR="00510903" w:rsidRPr="00510903">
        <w:rPr>
          <w:sz w:val="32"/>
          <w:szCs w:val="32"/>
        </w:rPr>
        <w:t xml:space="preserve">rogram </w:t>
      </w:r>
      <w:r w:rsidR="00510903">
        <w:rPr>
          <w:sz w:val="32"/>
          <w:szCs w:val="32"/>
        </w:rPr>
        <w:t>M</w:t>
      </w:r>
      <w:r w:rsidR="00510903" w:rsidRPr="00510903">
        <w:rPr>
          <w:sz w:val="32"/>
          <w:szCs w:val="32"/>
        </w:rPr>
        <w:t xml:space="preserve">anagement, </w:t>
      </w:r>
      <w:r w:rsidR="00510903">
        <w:rPr>
          <w:sz w:val="32"/>
          <w:szCs w:val="32"/>
        </w:rPr>
        <w:t>A</w:t>
      </w:r>
      <w:r w:rsidR="00510903" w:rsidRPr="00510903">
        <w:rPr>
          <w:sz w:val="32"/>
          <w:szCs w:val="32"/>
        </w:rPr>
        <w:t xml:space="preserve">cquisition </w:t>
      </w:r>
      <w:r w:rsidR="00510903">
        <w:rPr>
          <w:sz w:val="32"/>
          <w:szCs w:val="32"/>
        </w:rPr>
        <w:t>M</w:t>
      </w:r>
      <w:r w:rsidR="00510903" w:rsidRPr="00510903">
        <w:rPr>
          <w:sz w:val="32"/>
          <w:szCs w:val="32"/>
        </w:rPr>
        <w:t xml:space="preserve">anagement, </w:t>
      </w:r>
      <w:r w:rsidR="00510903">
        <w:rPr>
          <w:sz w:val="32"/>
          <w:szCs w:val="32"/>
        </w:rPr>
        <w:t>T</w:t>
      </w:r>
      <w:r w:rsidR="00510903" w:rsidRPr="00510903">
        <w:rPr>
          <w:sz w:val="32"/>
          <w:szCs w:val="32"/>
        </w:rPr>
        <w:t>echnical</w:t>
      </w:r>
      <w:del w:id="1" w:author="Christi Eggstaff" w:date="2011-01-27T11:49:00Z">
        <w:r w:rsidR="00510903" w:rsidRPr="00510903">
          <w:rPr>
            <w:sz w:val="32"/>
            <w:szCs w:val="32"/>
          </w:rPr>
          <w:delText>,</w:delText>
        </w:r>
      </w:del>
      <w:r w:rsidR="00510903" w:rsidRPr="00510903">
        <w:rPr>
          <w:sz w:val="32"/>
          <w:szCs w:val="32"/>
        </w:rPr>
        <w:t xml:space="preserve"> and </w:t>
      </w:r>
      <w:r w:rsidR="00510903">
        <w:rPr>
          <w:sz w:val="32"/>
          <w:szCs w:val="32"/>
        </w:rPr>
        <w:t>A</w:t>
      </w:r>
      <w:r w:rsidR="00510903" w:rsidRPr="00510903">
        <w:rPr>
          <w:sz w:val="32"/>
          <w:szCs w:val="32"/>
        </w:rPr>
        <w:t xml:space="preserve">dministrative </w:t>
      </w:r>
      <w:r w:rsidR="00510903">
        <w:rPr>
          <w:sz w:val="32"/>
          <w:szCs w:val="32"/>
        </w:rPr>
        <w:t xml:space="preserve">Contractor Support Services </w:t>
      </w:r>
    </w:p>
    <w:p w:rsidR="00510903" w:rsidRDefault="00510903" w:rsidP="00802607">
      <w:pPr>
        <w:jc w:val="center"/>
        <w:rPr>
          <w:sz w:val="32"/>
          <w:szCs w:val="32"/>
        </w:rPr>
      </w:pPr>
    </w:p>
    <w:p w:rsidR="00510903" w:rsidRDefault="00510903" w:rsidP="00802607">
      <w:pPr>
        <w:jc w:val="center"/>
        <w:rPr>
          <w:sz w:val="32"/>
          <w:szCs w:val="32"/>
        </w:rPr>
      </w:pPr>
      <w:r>
        <w:rPr>
          <w:sz w:val="32"/>
          <w:szCs w:val="32"/>
        </w:rPr>
        <w:t>for</w:t>
      </w:r>
    </w:p>
    <w:p w:rsidR="00406E8C" w:rsidRPr="00510903" w:rsidRDefault="00406E8C" w:rsidP="00802607">
      <w:pPr>
        <w:jc w:val="center"/>
        <w:rPr>
          <w:sz w:val="32"/>
          <w:szCs w:val="32"/>
        </w:rPr>
      </w:pPr>
    </w:p>
    <w:p w:rsidR="00A2452B" w:rsidRPr="00510903" w:rsidRDefault="00A2452B" w:rsidP="00802607">
      <w:pPr>
        <w:jc w:val="center"/>
        <w:rPr>
          <w:sz w:val="32"/>
          <w:szCs w:val="32"/>
        </w:rPr>
      </w:pPr>
      <w:r w:rsidRPr="00510903">
        <w:rPr>
          <w:sz w:val="32"/>
          <w:szCs w:val="32"/>
        </w:rPr>
        <w:t>PMA-274 Presidential Helicopters Program Office</w:t>
      </w: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73C7" w:rsidP="00802607">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in;margin-top:10.8pt;width:306pt;height:305.15pt;z-index:251657728">
            <v:imagedata r:id="rId8" o:title=""/>
            <w10:wrap type="square"/>
          </v:shape>
        </w:pict>
      </w: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D20B8D" w:rsidRDefault="00D20B8D" w:rsidP="00802607">
      <w:pPr>
        <w:jc w:val="center"/>
      </w:pPr>
    </w:p>
    <w:p w:rsidR="00A2452B" w:rsidRPr="006824A3" w:rsidRDefault="00DA274C" w:rsidP="00802607">
      <w:pPr>
        <w:jc w:val="center"/>
        <w:rPr>
          <w:del w:id="2" w:author="Christi Eggstaff" w:date="2011-01-27T11:49:00Z"/>
        </w:rPr>
      </w:pPr>
      <w:del w:id="3" w:author="Christi Eggstaff" w:date="2011-01-27T11:49:00Z">
        <w:r>
          <w:delText>11</w:delText>
        </w:r>
        <w:r w:rsidR="00EE2FF8">
          <w:delText xml:space="preserve"> Aug </w:delText>
        </w:r>
        <w:r w:rsidR="00406E8C" w:rsidRPr="006824A3">
          <w:delText>2010</w:delText>
        </w:r>
      </w:del>
    </w:p>
    <w:p w:rsidR="00A2452B" w:rsidRPr="006824A3" w:rsidRDefault="00993F24" w:rsidP="00802607">
      <w:pPr>
        <w:jc w:val="center"/>
        <w:rPr>
          <w:ins w:id="4" w:author="Christi Eggstaff" w:date="2011-01-27T11:49:00Z"/>
        </w:rPr>
      </w:pPr>
      <w:ins w:id="5" w:author="Christi Eggstaff" w:date="2011-01-27T11:49:00Z">
        <w:r>
          <w:t xml:space="preserve">13 January </w:t>
        </w:r>
        <w:r w:rsidR="00E36DDD">
          <w:t>201</w:t>
        </w:r>
        <w:r>
          <w:t>1</w:t>
        </w:r>
      </w:ins>
    </w:p>
    <w:p w:rsidR="00B32B7C" w:rsidRPr="006824A3" w:rsidRDefault="00B32B7C" w:rsidP="006824A3"/>
    <w:p w:rsidR="00B32B7C" w:rsidRPr="006824A3" w:rsidRDefault="00B32B7C" w:rsidP="006824A3"/>
    <w:p w:rsidR="00A2452B" w:rsidRPr="006824A3" w:rsidRDefault="00A2452B" w:rsidP="006824A3">
      <w:r w:rsidRPr="006824A3">
        <w:lastRenderedPageBreak/>
        <w:t>1.0 Introduction</w:t>
      </w:r>
    </w:p>
    <w:p w:rsidR="00406E8C" w:rsidRPr="006824A3" w:rsidRDefault="0013473D" w:rsidP="006824A3">
      <w:r w:rsidRPr="006824A3">
        <w:t>The Presidential Helicopters Program Office (PMA-274) at Naval Air Station</w:t>
      </w:r>
      <w:ins w:id="6" w:author="Christi Eggstaff" w:date="2011-01-27T11:49:00Z">
        <w:r w:rsidRPr="006824A3">
          <w:t xml:space="preserve"> </w:t>
        </w:r>
        <w:r>
          <w:t>(NAS)</w:t>
        </w:r>
      </w:ins>
      <w:r>
        <w:t xml:space="preserve"> </w:t>
      </w:r>
      <w:smartTag w:uri="urn:schemas-microsoft-com:office:smarttags" w:element="place">
        <w:smartTag w:uri="urn:schemas-microsoft-com:office:smarttags" w:element="City">
          <w:r w:rsidRPr="006824A3">
            <w:t>Patuxent River</w:t>
          </w:r>
        </w:smartTag>
        <w:r w:rsidRPr="006824A3">
          <w:t xml:space="preserve">, </w:t>
        </w:r>
        <w:smartTag w:uri="urn:schemas-microsoft-com:office:smarttags" w:element="State">
          <w:r w:rsidRPr="006824A3">
            <w:t>Maryland</w:t>
          </w:r>
        </w:smartTag>
      </w:smartTag>
      <w:r w:rsidRPr="006824A3">
        <w:t xml:space="preserve"> is acquiring contractor services to perform </w:t>
      </w:r>
      <w:r>
        <w:t>p</w:t>
      </w:r>
      <w:r w:rsidRPr="006824A3">
        <w:t xml:space="preserve">rogram </w:t>
      </w:r>
      <w:r>
        <w:t>m</w:t>
      </w:r>
      <w:r w:rsidRPr="006824A3">
        <w:t xml:space="preserve">anagement, </w:t>
      </w:r>
      <w:r>
        <w:t>a</w:t>
      </w:r>
      <w:r w:rsidRPr="006824A3">
        <w:t xml:space="preserve">cquisition </w:t>
      </w:r>
      <w:r>
        <w:t>m</w:t>
      </w:r>
      <w:r w:rsidRPr="006824A3">
        <w:t xml:space="preserve">anagement, </w:t>
      </w:r>
      <w:r>
        <w:t>t</w:t>
      </w:r>
      <w:r w:rsidRPr="006824A3">
        <w:t>echnical</w:t>
      </w:r>
      <w:del w:id="7" w:author="Christi Eggstaff" w:date="2011-01-27T11:49:00Z">
        <w:r w:rsidR="00406E8C" w:rsidRPr="006824A3">
          <w:delText>,</w:delText>
        </w:r>
      </w:del>
      <w:r w:rsidRPr="006824A3">
        <w:t xml:space="preserve"> and </w:t>
      </w:r>
      <w:r>
        <w:t>a</w:t>
      </w:r>
      <w:r w:rsidRPr="006824A3">
        <w:t>dministrative</w:t>
      </w:r>
      <w:r>
        <w:t xml:space="preserve"> </w:t>
      </w:r>
      <w:ins w:id="8" w:author="Christi Eggstaff" w:date="2011-01-27T11:49:00Z">
        <w:r>
          <w:t>support</w:t>
        </w:r>
        <w:r w:rsidRPr="006824A3">
          <w:t xml:space="preserve"> </w:t>
        </w:r>
      </w:ins>
      <w:r w:rsidRPr="006824A3">
        <w:t>tasks to support the execution of PMA</w:t>
      </w:r>
      <w:del w:id="9" w:author="Christi Eggstaff" w:date="2011-01-27T11:49:00Z">
        <w:r w:rsidR="00C355AD" w:rsidRPr="006824A3">
          <w:delText xml:space="preserve"> </w:delText>
        </w:r>
      </w:del>
      <w:ins w:id="10" w:author="Christi Eggstaff" w:date="2011-01-27T11:49:00Z">
        <w:r>
          <w:t>-</w:t>
        </w:r>
      </w:ins>
      <w:r w:rsidRPr="006824A3">
        <w:t xml:space="preserve">274 acquisition programs.  </w:t>
      </w:r>
    </w:p>
    <w:p w:rsidR="00B32B7C" w:rsidRPr="006824A3" w:rsidRDefault="00B32B7C" w:rsidP="006824A3"/>
    <w:p w:rsidR="00A2452B" w:rsidRPr="006824A3" w:rsidRDefault="00A2452B" w:rsidP="006824A3">
      <w:r w:rsidRPr="006824A3">
        <w:t>2.0 Background</w:t>
      </w:r>
    </w:p>
    <w:p w:rsidR="00406E8C" w:rsidRPr="006824A3" w:rsidRDefault="00A2452B" w:rsidP="006824A3">
      <w:r w:rsidRPr="006824A3">
        <w:t>PMA-274, a program under the Program Executive Officer, Air ASW Assault and Special Mission Programs (</w:t>
      </w:r>
      <w:del w:id="11" w:author="Christi Eggstaff" w:date="2011-01-27T11:49:00Z">
        <w:r w:rsidRPr="006824A3">
          <w:delText>PEOA),</w:delText>
        </w:r>
      </w:del>
      <w:ins w:id="12" w:author="Christi Eggstaff" w:date="2011-01-27T11:49:00Z">
        <w:r w:rsidR="00434E24" w:rsidRPr="006824A3">
          <w:t>PEO</w:t>
        </w:r>
        <w:r w:rsidR="00434E24">
          <w:t xml:space="preserve"> (</w:t>
        </w:r>
        <w:r w:rsidRPr="006824A3">
          <w:t>A</w:t>
        </w:r>
        <w:r w:rsidR="000D3ADC">
          <w:t>)</w:t>
        </w:r>
        <w:r w:rsidRPr="006824A3">
          <w:t>),</w:t>
        </w:r>
      </w:ins>
      <w:r w:rsidR="00B1718F" w:rsidRPr="006824A3">
        <w:t xml:space="preserve"> </w:t>
      </w:r>
      <w:r w:rsidR="00E31F63" w:rsidRPr="006824A3">
        <w:t xml:space="preserve">is responsible for the life-cycle management of the existing In-Service </w:t>
      </w:r>
      <w:del w:id="13" w:author="Christi Eggstaff" w:date="2011-01-27T11:49:00Z">
        <w:r w:rsidR="00E31F63" w:rsidRPr="006824A3">
          <w:delText>fleet</w:delText>
        </w:r>
      </w:del>
      <w:ins w:id="14" w:author="Christi Eggstaff" w:date="2011-01-27T11:49:00Z">
        <w:r w:rsidR="000D3ADC">
          <w:t>aircraft</w:t>
        </w:r>
      </w:ins>
      <w:r w:rsidR="000D3ADC" w:rsidRPr="006824A3">
        <w:t xml:space="preserve"> </w:t>
      </w:r>
      <w:r w:rsidR="00E31F63" w:rsidRPr="006824A3">
        <w:t>(</w:t>
      </w:r>
      <w:r w:rsidRPr="006824A3">
        <w:t>VH-3D and VH-60N</w:t>
      </w:r>
      <w:r w:rsidR="00E31F63" w:rsidRPr="006824A3">
        <w:t xml:space="preserve">) </w:t>
      </w:r>
      <w:del w:id="15" w:author="Christi Eggstaff" w:date="2011-01-27T11:49:00Z">
        <w:r w:rsidRPr="006824A3">
          <w:delText>as well</w:delText>
        </w:r>
        <w:r w:rsidR="00B1718F" w:rsidRPr="006824A3">
          <w:delText xml:space="preserve"> </w:delText>
        </w:r>
        <w:r w:rsidR="00406E8C" w:rsidRPr="006824A3">
          <w:delText>as</w:delText>
        </w:r>
      </w:del>
      <w:ins w:id="16" w:author="Christi Eggstaff" w:date="2011-01-27T11:49:00Z">
        <w:r w:rsidR="000D3ADC">
          <w:t>and</w:t>
        </w:r>
      </w:ins>
      <w:r w:rsidR="000D3ADC">
        <w:t xml:space="preserve"> </w:t>
      </w:r>
      <w:r w:rsidR="00406E8C" w:rsidRPr="006824A3">
        <w:t xml:space="preserve">the </w:t>
      </w:r>
      <w:r w:rsidR="00E31F63" w:rsidRPr="006824A3">
        <w:t>development o</w:t>
      </w:r>
      <w:r w:rsidR="0056612E" w:rsidRPr="006824A3">
        <w:t xml:space="preserve">f </w:t>
      </w:r>
      <w:r w:rsidR="00E36DDD">
        <w:t xml:space="preserve">the VXX </w:t>
      </w:r>
      <w:ins w:id="17" w:author="Christi Eggstaff" w:date="2011-01-27T11:49:00Z">
        <w:r w:rsidR="00E36DDD">
          <w:t xml:space="preserve">ACAT 1D </w:t>
        </w:r>
      </w:ins>
      <w:r w:rsidR="00E36DDD">
        <w:t xml:space="preserve">program </w:t>
      </w:r>
      <w:r w:rsidR="0056612E" w:rsidRPr="006824A3">
        <w:t>to replace the In-</w:t>
      </w:r>
      <w:r w:rsidR="00E31F63" w:rsidRPr="006824A3">
        <w:t>Service fleet.</w:t>
      </w:r>
      <w:del w:id="18" w:author="Christi Eggstaff" w:date="2011-01-27T11:49:00Z">
        <w:r w:rsidR="00E31F63" w:rsidRPr="006824A3">
          <w:delText xml:space="preserve"> </w:delText>
        </w:r>
        <w:r w:rsidRPr="006824A3">
          <w:delText xml:space="preserve">The mission of these helicopters </w:delText>
        </w:r>
      </w:del>
      <w:ins w:id="19" w:author="Christi Eggstaff" w:date="2011-01-27T11:49:00Z">
        <w:r w:rsidR="00E31F63" w:rsidRPr="006824A3">
          <w:t xml:space="preserve"> </w:t>
        </w:r>
        <w:r w:rsidR="000D3ADC">
          <w:t xml:space="preserve">PMA-274 </w:t>
        </w:r>
      </w:ins>
      <w:r w:rsidR="000D3ADC">
        <w:t xml:space="preserve">is </w:t>
      </w:r>
      <w:del w:id="20" w:author="Christi Eggstaff" w:date="2011-01-27T11:49:00Z">
        <w:r w:rsidRPr="006824A3">
          <w:delText>to provide</w:delText>
        </w:r>
      </w:del>
      <w:ins w:id="21" w:author="Christi Eggstaff" w:date="2011-01-27T11:49:00Z">
        <w:r w:rsidR="000D3ADC">
          <w:t>responsible for providing</w:t>
        </w:r>
      </w:ins>
      <w:r w:rsidRPr="006824A3">
        <w:t xml:space="preserve"> safe and timely transportation for the</w:t>
      </w:r>
      <w:r w:rsidR="00B1718F" w:rsidRPr="006824A3">
        <w:t xml:space="preserve"> </w:t>
      </w:r>
      <w:r w:rsidRPr="006824A3">
        <w:t xml:space="preserve">President and Vice President of the United States, </w:t>
      </w:r>
      <w:del w:id="22" w:author="Christi Eggstaff" w:date="2011-01-27T11:49:00Z">
        <w:r w:rsidRPr="006824A3">
          <w:delText>members</w:delText>
        </w:r>
      </w:del>
      <w:ins w:id="23" w:author="Christi Eggstaff" w:date="2011-01-27T11:49:00Z">
        <w:r w:rsidR="000D3ADC">
          <w:t>heads</w:t>
        </w:r>
      </w:ins>
      <w:r w:rsidR="000D3ADC">
        <w:t xml:space="preserve"> of </w:t>
      </w:r>
      <w:del w:id="24" w:author="Christi Eggstaff" w:date="2011-01-27T11:49:00Z">
        <w:r w:rsidRPr="006824A3">
          <w:delText>the President’s Cabinets</w:delText>
        </w:r>
      </w:del>
      <w:ins w:id="25" w:author="Christi Eggstaff" w:date="2011-01-27T11:49:00Z">
        <w:r w:rsidR="000D3ADC">
          <w:t>states</w:t>
        </w:r>
      </w:ins>
      <w:r w:rsidRPr="006824A3">
        <w:t xml:space="preserve">, and </w:t>
      </w:r>
      <w:del w:id="26" w:author="Christi Eggstaff" w:date="2011-01-27T11:49:00Z">
        <w:r w:rsidRPr="006824A3">
          <w:delText>Foreign Dignitaries</w:delText>
        </w:r>
      </w:del>
      <w:ins w:id="27" w:author="Christi Eggstaff" w:date="2011-01-27T11:49:00Z">
        <w:r w:rsidR="000D3ADC">
          <w:t>others</w:t>
        </w:r>
      </w:ins>
      <w:r w:rsidRPr="006824A3">
        <w:t xml:space="preserve"> as</w:t>
      </w:r>
      <w:r w:rsidR="00B1718F" w:rsidRPr="006824A3">
        <w:t xml:space="preserve"> </w:t>
      </w:r>
      <w:r w:rsidRPr="006824A3">
        <w:t xml:space="preserve">directed by the White House Military Office (WHMO). </w:t>
      </w:r>
      <w:del w:id="28" w:author="Christi Eggstaff" w:date="2011-01-27T11:49:00Z">
        <w:r w:rsidR="00E31F63" w:rsidRPr="006824A3">
          <w:delText>P</w:delText>
        </w:r>
        <w:r w:rsidRPr="006824A3">
          <w:delText>MA-274 provides the leadership, expertise and all encompassing support to transform user requirements into affordable,</w:delText>
        </w:r>
        <w:r w:rsidR="00B1718F" w:rsidRPr="006824A3">
          <w:delText xml:space="preserve"> </w:delText>
        </w:r>
        <w:r w:rsidRPr="006824A3">
          <w:delText xml:space="preserve">timely and effective solutions. </w:delText>
        </w:r>
      </w:del>
    </w:p>
    <w:p w:rsidR="00B32B7C" w:rsidRPr="006824A3" w:rsidRDefault="00B32B7C" w:rsidP="006824A3"/>
    <w:p w:rsidR="00A2452B" w:rsidRPr="006824A3" w:rsidRDefault="00A2452B" w:rsidP="006824A3">
      <w:r w:rsidRPr="006824A3">
        <w:t>3.0 Scope</w:t>
      </w:r>
    </w:p>
    <w:p w:rsidR="00A2452B" w:rsidRPr="006824A3" w:rsidRDefault="00A2452B" w:rsidP="006824A3">
      <w:r w:rsidRPr="006824A3">
        <w:t xml:space="preserve">The </w:t>
      </w:r>
      <w:r w:rsidR="005760A3" w:rsidRPr="006824A3">
        <w:t xml:space="preserve">scope of </w:t>
      </w:r>
      <w:del w:id="29" w:author="Christi Eggstaff" w:date="2011-01-27T11:49:00Z">
        <w:r w:rsidR="005760A3" w:rsidRPr="006824A3">
          <w:delText>this effort</w:delText>
        </w:r>
      </w:del>
      <w:ins w:id="30" w:author="Christi Eggstaff" w:date="2011-01-27T11:49:00Z">
        <w:r w:rsidR="000D3ADC">
          <w:t>the requirement</w:t>
        </w:r>
      </w:ins>
      <w:r w:rsidR="005760A3" w:rsidRPr="006824A3">
        <w:t xml:space="preserve"> is to </w:t>
      </w:r>
      <w:del w:id="31" w:author="Christi Eggstaff" w:date="2011-01-27T11:49:00Z">
        <w:r w:rsidR="005760A3" w:rsidRPr="006824A3">
          <w:delText xml:space="preserve">acquire </w:delText>
        </w:r>
        <w:r w:rsidR="00E31F63" w:rsidRPr="006824A3">
          <w:delText>contractor</w:delText>
        </w:r>
      </w:del>
      <w:ins w:id="32" w:author="Christi Eggstaff" w:date="2011-01-27T11:49:00Z">
        <w:r w:rsidR="0013473D">
          <w:t>provide program</w:t>
        </w:r>
        <w:r w:rsidR="00DC3524">
          <w:t xml:space="preserve"> management, </w:t>
        </w:r>
        <w:r w:rsidR="0013473D">
          <w:t>acquisition</w:t>
        </w:r>
        <w:r w:rsidR="00DC3524">
          <w:t xml:space="preserve"> management, </w:t>
        </w:r>
        <w:r w:rsidR="0013473D">
          <w:t>technical</w:t>
        </w:r>
        <w:r w:rsidR="00DC3524">
          <w:t xml:space="preserve"> and admininistive support</w:t>
        </w:r>
      </w:ins>
      <w:r w:rsidR="00E31F63" w:rsidRPr="006824A3">
        <w:t xml:space="preserve"> </w:t>
      </w:r>
      <w:r w:rsidRPr="006824A3">
        <w:t xml:space="preserve">services </w:t>
      </w:r>
      <w:r w:rsidR="005760A3" w:rsidRPr="006824A3">
        <w:t xml:space="preserve">to </w:t>
      </w:r>
      <w:r w:rsidR="00E36DDD">
        <w:t xml:space="preserve">perform </w:t>
      </w:r>
      <w:r w:rsidR="00C355AD" w:rsidRPr="006824A3">
        <w:t xml:space="preserve">tasks that </w:t>
      </w:r>
      <w:r w:rsidRPr="006824A3">
        <w:t xml:space="preserve">support </w:t>
      </w:r>
      <w:r w:rsidR="00BC532B" w:rsidRPr="006824A3">
        <w:t xml:space="preserve">the </w:t>
      </w:r>
      <w:r w:rsidR="00DC01F1" w:rsidRPr="006824A3">
        <w:t xml:space="preserve">Program Office, </w:t>
      </w:r>
      <w:r w:rsidR="00C355AD" w:rsidRPr="006824A3">
        <w:t xml:space="preserve">the </w:t>
      </w:r>
      <w:r w:rsidR="0056612E" w:rsidRPr="006824A3">
        <w:t>In-Service</w:t>
      </w:r>
      <w:r w:rsidR="00BC532B" w:rsidRPr="006824A3">
        <w:t xml:space="preserve"> IPT</w:t>
      </w:r>
      <w:r w:rsidR="0056612E" w:rsidRPr="006824A3">
        <w:t xml:space="preserve">, </w:t>
      </w:r>
      <w:r w:rsidR="00BC532B" w:rsidRPr="006824A3">
        <w:t xml:space="preserve">and the </w:t>
      </w:r>
      <w:r w:rsidR="00DC01F1" w:rsidRPr="006824A3">
        <w:t>VXX IPT</w:t>
      </w:r>
      <w:r w:rsidR="00C355AD" w:rsidRPr="006824A3">
        <w:t xml:space="preserve"> in execution of acquisition programs</w:t>
      </w:r>
      <w:r w:rsidR="00BC532B" w:rsidRPr="006824A3">
        <w:t>.</w:t>
      </w:r>
      <w:del w:id="33" w:author="Christi Eggstaff" w:date="2011-01-27T11:49:00Z">
        <w:r w:rsidR="00BC532B" w:rsidRPr="006824A3">
          <w:delText xml:space="preserve"> </w:delText>
        </w:r>
        <w:r w:rsidR="00C355AD" w:rsidRPr="006824A3">
          <w:delText xml:space="preserve">Tasks to be performed are in the areas of </w:delText>
        </w:r>
        <w:r w:rsidR="005760A3" w:rsidRPr="006824A3">
          <w:delText>program management, acquisition management, technical, and administrative</w:delText>
        </w:r>
        <w:r w:rsidR="00C355AD" w:rsidRPr="006824A3">
          <w:delText>.</w:delText>
        </w:r>
      </w:del>
      <w:r w:rsidR="00BC532B" w:rsidRPr="006824A3">
        <w:t xml:space="preserve"> </w:t>
      </w:r>
      <w:r w:rsidR="00E31F63" w:rsidRPr="006824A3">
        <w:t xml:space="preserve">Program Office requirements include tasks that support both the </w:t>
      </w:r>
      <w:r w:rsidR="0056612E" w:rsidRPr="006824A3">
        <w:t xml:space="preserve">In-Service and </w:t>
      </w:r>
      <w:r w:rsidR="00E31F63" w:rsidRPr="006824A3">
        <w:t>VXX IPTs</w:t>
      </w:r>
      <w:r w:rsidR="00020A8C" w:rsidRPr="006824A3">
        <w:t xml:space="preserve">. </w:t>
      </w:r>
      <w:r w:rsidR="00E31F63" w:rsidRPr="006824A3">
        <w:t xml:space="preserve"> </w:t>
      </w:r>
      <w:r w:rsidR="0056612E" w:rsidRPr="006824A3">
        <w:t xml:space="preserve">In-Service IPT requirements include tasks in the Sustainment phase of the acquisition life-cycle to implement upgrades and modifications to ensure that the aircraft </w:t>
      </w:r>
      <w:del w:id="34" w:author="Christi Eggstaff" w:date="2011-01-27T11:49:00Z">
        <w:r w:rsidR="0056612E" w:rsidRPr="006824A3">
          <w:delText>continue</w:delText>
        </w:r>
      </w:del>
      <w:ins w:id="35" w:author="Christi Eggstaff" w:date="2011-01-27T11:49:00Z">
        <w:r w:rsidR="0056612E" w:rsidRPr="006824A3">
          <w:t>continue</w:t>
        </w:r>
        <w:r w:rsidR="00DC3524">
          <w:t>s</w:t>
        </w:r>
      </w:ins>
      <w:r w:rsidR="0056612E" w:rsidRPr="006824A3">
        <w:t xml:space="preserve"> to meet the mission requirements.  </w:t>
      </w:r>
      <w:r w:rsidR="00E31F63" w:rsidRPr="006824A3">
        <w:t xml:space="preserve">VXX IPT requirements </w:t>
      </w:r>
      <w:r w:rsidR="00020A8C" w:rsidRPr="006824A3">
        <w:t xml:space="preserve">include </w:t>
      </w:r>
      <w:r w:rsidR="00E31F63" w:rsidRPr="006824A3">
        <w:t>t</w:t>
      </w:r>
      <w:r w:rsidR="00020A8C" w:rsidRPr="006824A3">
        <w:t xml:space="preserve">asks in the </w:t>
      </w:r>
      <w:r w:rsidR="00E31F63" w:rsidRPr="006824A3">
        <w:t xml:space="preserve">Technology Development </w:t>
      </w:r>
      <w:r w:rsidR="00020A8C" w:rsidRPr="006824A3">
        <w:t xml:space="preserve">(TD) phase and very early in the Engineering and Manufacturing Development (EMD) phase of the acquisition life-cycle. </w:t>
      </w:r>
    </w:p>
    <w:p w:rsidR="00B32B7C" w:rsidRPr="006824A3" w:rsidRDefault="00B32B7C" w:rsidP="006824A3"/>
    <w:p w:rsidR="00A2452B" w:rsidRPr="00ED1D7F" w:rsidRDefault="00A2452B" w:rsidP="006824A3">
      <w:pPr>
        <w:rPr>
          <w:highlight w:val="yellow"/>
        </w:rPr>
      </w:pPr>
      <w:r w:rsidRPr="00ED1D7F">
        <w:rPr>
          <w:highlight w:val="yellow"/>
        </w:rPr>
        <w:t xml:space="preserve">4.0 Applicable </w:t>
      </w:r>
      <w:r w:rsidR="00DE3221" w:rsidRPr="00ED1D7F">
        <w:rPr>
          <w:highlight w:val="yellow"/>
        </w:rPr>
        <w:t xml:space="preserve">Instructions, </w:t>
      </w:r>
      <w:r w:rsidR="00CF1E53" w:rsidRPr="00ED1D7F">
        <w:rPr>
          <w:highlight w:val="yellow"/>
        </w:rPr>
        <w:t>D</w:t>
      </w:r>
      <w:r w:rsidRPr="00ED1D7F">
        <w:rPr>
          <w:highlight w:val="yellow"/>
        </w:rPr>
        <w:t>irectives</w:t>
      </w:r>
      <w:r w:rsidR="00DE3221" w:rsidRPr="00ED1D7F">
        <w:rPr>
          <w:highlight w:val="yellow"/>
        </w:rPr>
        <w:t>, Policies and Memorandums</w:t>
      </w:r>
    </w:p>
    <w:p w:rsidR="00DE3221" w:rsidRPr="00ED1D7F" w:rsidRDefault="00DE3221" w:rsidP="006824A3">
      <w:pPr>
        <w:rPr>
          <w:highlight w:val="yellow"/>
        </w:rPr>
      </w:pPr>
      <w:r w:rsidRPr="00ED1D7F">
        <w:rPr>
          <w:highlight w:val="yellow"/>
        </w:rPr>
        <w:t>The contractor shall use the following documents in execution of this Statement of Work. Each document is identified in the specific paragraph where it applies.</w:t>
      </w:r>
    </w:p>
    <w:p w:rsidR="009F66A5" w:rsidRPr="00ED1D7F" w:rsidRDefault="00F70FBE" w:rsidP="00802607">
      <w:pPr>
        <w:ind w:left="720"/>
        <w:rPr>
          <w:highlight w:val="yellow"/>
        </w:rPr>
      </w:pPr>
      <w:r w:rsidRPr="00ED1D7F">
        <w:rPr>
          <w:highlight w:val="yellow"/>
        </w:rPr>
        <w:t xml:space="preserve">a. </w:t>
      </w:r>
      <w:r w:rsidR="009F66A5" w:rsidRPr="00ED1D7F">
        <w:rPr>
          <w:bCs/>
          <w:kern w:val="36"/>
          <w:highlight w:val="yellow"/>
        </w:rPr>
        <w:t xml:space="preserve">Department of the Navy Records Management Program, </w:t>
      </w:r>
      <w:r w:rsidR="00C355AD" w:rsidRPr="00ED1D7F">
        <w:rPr>
          <w:bCs/>
          <w:kern w:val="36"/>
          <w:highlight w:val="yellow"/>
        </w:rPr>
        <w:t>SECNAVINST 5210.8D</w:t>
      </w:r>
      <w:r w:rsidR="009F66A5" w:rsidRPr="00ED1D7F">
        <w:rPr>
          <w:bCs/>
          <w:kern w:val="36"/>
          <w:highlight w:val="yellow"/>
        </w:rPr>
        <w:t xml:space="preserve">, </w:t>
      </w:r>
      <w:r w:rsidR="00C355AD" w:rsidRPr="00ED1D7F">
        <w:rPr>
          <w:bCs/>
          <w:kern w:val="36"/>
          <w:highlight w:val="yellow"/>
        </w:rPr>
        <w:t>31 Dec 2005</w:t>
      </w:r>
    </w:p>
    <w:p w:rsidR="0074774A" w:rsidRPr="00ED1D7F" w:rsidRDefault="0074774A" w:rsidP="00802607">
      <w:pPr>
        <w:ind w:left="720"/>
        <w:rPr>
          <w:highlight w:val="yellow"/>
        </w:rPr>
      </w:pPr>
      <w:r w:rsidRPr="00ED1D7F">
        <w:rPr>
          <w:highlight w:val="yellow"/>
        </w:rPr>
        <w:t>b. Navy Physical Security and Law Enforcement Program, OPNAVINST 5530.14E, 28 Jan 09</w:t>
      </w:r>
    </w:p>
    <w:p w:rsidR="00590E6C" w:rsidRPr="00ED1D7F" w:rsidRDefault="0074774A" w:rsidP="00802607">
      <w:pPr>
        <w:ind w:left="720"/>
        <w:rPr>
          <w:highlight w:val="yellow"/>
        </w:rPr>
      </w:pPr>
      <w:r w:rsidRPr="00ED1D7F">
        <w:rPr>
          <w:highlight w:val="yellow"/>
        </w:rPr>
        <w:t>c</w:t>
      </w:r>
      <w:r w:rsidR="00F70FBE" w:rsidRPr="00ED1D7F">
        <w:rPr>
          <w:highlight w:val="yellow"/>
        </w:rPr>
        <w:t xml:space="preserve">. </w:t>
      </w:r>
      <w:r w:rsidR="00590E6C" w:rsidRPr="00ED1D7F">
        <w:rPr>
          <w:highlight w:val="yellow"/>
        </w:rPr>
        <w:t>Classified National Security Information, Executive Order 13526, 29 Dec 09</w:t>
      </w:r>
    </w:p>
    <w:p w:rsidR="00590E6C" w:rsidRPr="00ED1D7F" w:rsidRDefault="0074774A" w:rsidP="00802607">
      <w:pPr>
        <w:ind w:left="720"/>
        <w:rPr>
          <w:highlight w:val="yellow"/>
        </w:rPr>
      </w:pPr>
      <w:r w:rsidRPr="00ED1D7F">
        <w:rPr>
          <w:highlight w:val="yellow"/>
        </w:rPr>
        <w:t xml:space="preserve">d. </w:t>
      </w:r>
      <w:r w:rsidR="00590E6C" w:rsidRPr="00ED1D7F">
        <w:rPr>
          <w:highlight w:val="yellow"/>
        </w:rPr>
        <w:t>National Industrial Security Program Manual (NISPOM) 5220.22-M, 28 Feb 06</w:t>
      </w:r>
    </w:p>
    <w:p w:rsidR="00590E6C" w:rsidRPr="00ED1D7F" w:rsidRDefault="0074774A" w:rsidP="00802607">
      <w:pPr>
        <w:ind w:left="720"/>
        <w:rPr>
          <w:highlight w:val="yellow"/>
        </w:rPr>
      </w:pPr>
      <w:r w:rsidRPr="00ED1D7F">
        <w:rPr>
          <w:highlight w:val="yellow"/>
        </w:rPr>
        <w:t xml:space="preserve">e. </w:t>
      </w:r>
      <w:r w:rsidR="00590E6C" w:rsidRPr="00ED1D7F">
        <w:rPr>
          <w:highlight w:val="yellow"/>
        </w:rPr>
        <w:t>DoD Information Security Program,</w:t>
      </w:r>
      <w:r w:rsidR="00590E6C" w:rsidRPr="00ED1D7F" w:rsidDel="00DE3221">
        <w:rPr>
          <w:highlight w:val="yellow"/>
        </w:rPr>
        <w:t xml:space="preserve"> </w:t>
      </w:r>
      <w:r w:rsidR="00590E6C" w:rsidRPr="00ED1D7F">
        <w:rPr>
          <w:highlight w:val="yellow"/>
        </w:rPr>
        <w:t>DoD 5200.1-R, 14 Jan 97</w:t>
      </w:r>
    </w:p>
    <w:p w:rsidR="0074774A" w:rsidRPr="00ED1D7F" w:rsidRDefault="0074774A" w:rsidP="00802607">
      <w:pPr>
        <w:ind w:left="720"/>
        <w:rPr>
          <w:highlight w:val="yellow"/>
        </w:rPr>
      </w:pPr>
      <w:r w:rsidRPr="00ED1D7F">
        <w:rPr>
          <w:highlight w:val="yellow"/>
        </w:rPr>
        <w:t xml:space="preserve">f. </w:t>
      </w:r>
      <w:r w:rsidR="00590E6C" w:rsidRPr="00ED1D7F">
        <w:rPr>
          <w:highlight w:val="yellow"/>
        </w:rPr>
        <w:t xml:space="preserve">DoN Information Security Program Regulation, SECNAV M-5510.36, June 2006 </w:t>
      </w:r>
    </w:p>
    <w:p w:rsidR="00EC319A" w:rsidRPr="00ED1D7F" w:rsidRDefault="00EC319A" w:rsidP="00EC319A">
      <w:pPr>
        <w:ind w:left="720"/>
        <w:rPr>
          <w:highlight w:val="yellow"/>
        </w:rPr>
      </w:pPr>
      <w:r w:rsidRPr="00ED1D7F">
        <w:rPr>
          <w:highlight w:val="yellow"/>
        </w:rPr>
        <w:t>g. OPNAVINST C5513-2B (216) VH-3D Executive Transport Security Classification Guide dated 22 December 2008</w:t>
      </w:r>
    </w:p>
    <w:p w:rsidR="00EC319A" w:rsidRPr="00ED1D7F" w:rsidRDefault="00EC319A" w:rsidP="00802607">
      <w:pPr>
        <w:ind w:left="720"/>
        <w:rPr>
          <w:highlight w:val="yellow"/>
        </w:rPr>
      </w:pPr>
      <w:r w:rsidRPr="00ED1D7F">
        <w:rPr>
          <w:highlight w:val="yellow"/>
        </w:rPr>
        <w:t>h. OPNAVINST C5513-2B (161) VH-60N Executive Transport Security Classification Guide dated 22 December 2008</w:t>
      </w:r>
    </w:p>
    <w:p w:rsidR="0074774A" w:rsidRPr="00ED1D7F" w:rsidRDefault="00B2051C" w:rsidP="00802607">
      <w:pPr>
        <w:ind w:left="720"/>
        <w:rPr>
          <w:highlight w:val="yellow"/>
        </w:rPr>
      </w:pPr>
      <w:r w:rsidRPr="00ED1D7F">
        <w:rPr>
          <w:highlight w:val="yellow"/>
        </w:rPr>
        <w:t>i</w:t>
      </w:r>
      <w:r w:rsidR="0074774A" w:rsidRPr="00ED1D7F">
        <w:rPr>
          <w:highlight w:val="yellow"/>
        </w:rPr>
        <w:t xml:space="preserve">. </w:t>
      </w:r>
      <w:r w:rsidR="00EC319A" w:rsidRPr="00ED1D7F">
        <w:rPr>
          <w:highlight w:val="yellow"/>
        </w:rPr>
        <w:t>Presidential Vertical Lift Platform(s) (VXX) Security Classification Guide (Draft)</w:t>
      </w:r>
    </w:p>
    <w:p w:rsidR="00B2051C" w:rsidRPr="00ED1D7F" w:rsidRDefault="00B2051C" w:rsidP="00802607">
      <w:pPr>
        <w:ind w:left="720"/>
        <w:rPr>
          <w:highlight w:val="yellow"/>
        </w:rPr>
      </w:pPr>
      <w:r w:rsidRPr="00ED1D7F">
        <w:rPr>
          <w:highlight w:val="yellow"/>
        </w:rPr>
        <w:t>j</w:t>
      </w:r>
      <w:r w:rsidR="0074774A" w:rsidRPr="00ED1D7F">
        <w:rPr>
          <w:highlight w:val="yellow"/>
        </w:rPr>
        <w:t xml:space="preserve">. </w:t>
      </w:r>
      <w:r w:rsidR="00507E4B" w:rsidRPr="00ED1D7F">
        <w:rPr>
          <w:highlight w:val="yellow"/>
        </w:rPr>
        <w:t xml:space="preserve">Selection of DoD Military and Civilian personnel and Contractor Employees for </w:t>
      </w:r>
    </w:p>
    <w:p w:rsidR="00507E4B" w:rsidRPr="00ED1D7F" w:rsidRDefault="00507E4B" w:rsidP="00B2051C">
      <w:pPr>
        <w:ind w:left="720"/>
        <w:rPr>
          <w:highlight w:val="yellow"/>
        </w:rPr>
      </w:pPr>
      <w:r w:rsidRPr="00ED1D7F">
        <w:rPr>
          <w:highlight w:val="yellow"/>
        </w:rPr>
        <w:lastRenderedPageBreak/>
        <w:t>Assignment to Presidential Support Activities (PSAs) DoD Directive 5210.55, 15 Dec 98 and DoD Instruction 5210.87, 30 Nov 98</w:t>
      </w:r>
    </w:p>
    <w:p w:rsidR="00F70FBE" w:rsidRPr="00ED1D7F" w:rsidRDefault="00B2051C" w:rsidP="00802607">
      <w:pPr>
        <w:ind w:left="720"/>
        <w:rPr>
          <w:highlight w:val="yellow"/>
        </w:rPr>
      </w:pPr>
      <w:r w:rsidRPr="00ED1D7F">
        <w:rPr>
          <w:highlight w:val="yellow"/>
        </w:rPr>
        <w:t>k</w:t>
      </w:r>
      <w:r w:rsidR="00DE3221" w:rsidRPr="00ED1D7F">
        <w:rPr>
          <w:highlight w:val="yellow"/>
        </w:rPr>
        <w:t xml:space="preserve">. </w:t>
      </w:r>
      <w:r w:rsidR="00F70FBE" w:rsidRPr="00ED1D7F">
        <w:rPr>
          <w:highlight w:val="yellow"/>
        </w:rPr>
        <w:t xml:space="preserve">Information Assurance (IA), DoDD 8500.01E, </w:t>
      </w:r>
      <w:r w:rsidR="00877347" w:rsidRPr="00ED1D7F">
        <w:rPr>
          <w:highlight w:val="yellow"/>
        </w:rPr>
        <w:t>24 Oct 02</w:t>
      </w:r>
    </w:p>
    <w:p w:rsidR="00F70FBE" w:rsidRPr="00ED1D7F" w:rsidRDefault="00B2051C" w:rsidP="00802607">
      <w:pPr>
        <w:ind w:left="720"/>
        <w:rPr>
          <w:highlight w:val="yellow"/>
        </w:rPr>
      </w:pPr>
      <w:r w:rsidRPr="00ED1D7F">
        <w:rPr>
          <w:highlight w:val="yellow"/>
        </w:rPr>
        <w:t>l</w:t>
      </w:r>
      <w:r w:rsidR="00F70FBE" w:rsidRPr="00ED1D7F">
        <w:rPr>
          <w:highlight w:val="yellow"/>
        </w:rPr>
        <w:t>.</w:t>
      </w:r>
      <w:r w:rsidR="00877347" w:rsidRPr="00ED1D7F">
        <w:rPr>
          <w:highlight w:val="yellow"/>
        </w:rPr>
        <w:t xml:space="preserve"> </w:t>
      </w:r>
      <w:r w:rsidR="00DE3221" w:rsidRPr="00ED1D7F">
        <w:rPr>
          <w:highlight w:val="yellow"/>
        </w:rPr>
        <w:t>I</w:t>
      </w:r>
      <w:r w:rsidR="00F70FBE" w:rsidRPr="00ED1D7F">
        <w:rPr>
          <w:highlight w:val="yellow"/>
        </w:rPr>
        <w:t>nformation Assurance Implementation, DoDI 8500.2, 6</w:t>
      </w:r>
      <w:r w:rsidR="00877347" w:rsidRPr="00ED1D7F">
        <w:rPr>
          <w:highlight w:val="yellow"/>
        </w:rPr>
        <w:t xml:space="preserve"> </w:t>
      </w:r>
      <w:r w:rsidR="00F70FBE" w:rsidRPr="00ED1D7F">
        <w:rPr>
          <w:highlight w:val="yellow"/>
        </w:rPr>
        <w:t>Feb</w:t>
      </w:r>
      <w:r w:rsidR="00877347" w:rsidRPr="00ED1D7F">
        <w:rPr>
          <w:highlight w:val="yellow"/>
        </w:rPr>
        <w:t xml:space="preserve"> </w:t>
      </w:r>
      <w:r w:rsidR="00F70FBE" w:rsidRPr="00ED1D7F">
        <w:rPr>
          <w:highlight w:val="yellow"/>
        </w:rPr>
        <w:t>03</w:t>
      </w:r>
    </w:p>
    <w:p w:rsidR="00F70FBE" w:rsidRPr="00ED1D7F" w:rsidRDefault="00B2051C" w:rsidP="00802607">
      <w:pPr>
        <w:ind w:left="720"/>
        <w:rPr>
          <w:highlight w:val="yellow"/>
        </w:rPr>
      </w:pPr>
      <w:r w:rsidRPr="00ED1D7F">
        <w:rPr>
          <w:highlight w:val="yellow"/>
        </w:rPr>
        <w:t>m</w:t>
      </w:r>
      <w:r w:rsidR="00DE3221" w:rsidRPr="00ED1D7F">
        <w:rPr>
          <w:highlight w:val="yellow"/>
        </w:rPr>
        <w:t xml:space="preserve">. </w:t>
      </w:r>
      <w:r w:rsidR="00F70FBE" w:rsidRPr="00ED1D7F">
        <w:rPr>
          <w:highlight w:val="yellow"/>
        </w:rPr>
        <w:t xml:space="preserve">DoD IA Certification &amp; Accreditation Process (DIACAP), DoDI 8510.01, </w:t>
      </w:r>
      <w:r w:rsidR="00877347" w:rsidRPr="00ED1D7F">
        <w:rPr>
          <w:highlight w:val="yellow"/>
        </w:rPr>
        <w:t xml:space="preserve">     </w:t>
      </w:r>
      <w:r w:rsidR="00F70FBE" w:rsidRPr="00ED1D7F">
        <w:rPr>
          <w:highlight w:val="yellow"/>
        </w:rPr>
        <w:t>28</w:t>
      </w:r>
      <w:r w:rsidR="00877347" w:rsidRPr="00ED1D7F">
        <w:rPr>
          <w:highlight w:val="yellow"/>
        </w:rPr>
        <w:t xml:space="preserve"> </w:t>
      </w:r>
      <w:r w:rsidR="00F70FBE" w:rsidRPr="00ED1D7F">
        <w:rPr>
          <w:highlight w:val="yellow"/>
        </w:rPr>
        <w:t>Nov</w:t>
      </w:r>
      <w:r w:rsidR="00877347" w:rsidRPr="00ED1D7F">
        <w:rPr>
          <w:highlight w:val="yellow"/>
        </w:rPr>
        <w:t xml:space="preserve"> </w:t>
      </w:r>
      <w:r w:rsidR="00F70FBE" w:rsidRPr="00ED1D7F">
        <w:rPr>
          <w:highlight w:val="yellow"/>
        </w:rPr>
        <w:t>07</w:t>
      </w:r>
    </w:p>
    <w:p w:rsidR="00F70FBE" w:rsidRPr="00ED1D7F" w:rsidRDefault="00B2051C" w:rsidP="00802607">
      <w:pPr>
        <w:ind w:left="720"/>
        <w:rPr>
          <w:highlight w:val="yellow"/>
        </w:rPr>
      </w:pPr>
      <w:r w:rsidRPr="00ED1D7F">
        <w:rPr>
          <w:highlight w:val="yellow"/>
        </w:rPr>
        <w:t>n</w:t>
      </w:r>
      <w:r w:rsidR="00DE3221" w:rsidRPr="00ED1D7F">
        <w:rPr>
          <w:highlight w:val="yellow"/>
        </w:rPr>
        <w:t xml:space="preserve">. </w:t>
      </w:r>
      <w:r w:rsidR="00F70FBE" w:rsidRPr="00ED1D7F">
        <w:rPr>
          <w:highlight w:val="yellow"/>
        </w:rPr>
        <w:t>Public Key Infrastructure &amp; Public Key Enabling, DoDI 8520.2, 1</w:t>
      </w:r>
      <w:r w:rsidR="00877347" w:rsidRPr="00ED1D7F">
        <w:rPr>
          <w:highlight w:val="yellow"/>
        </w:rPr>
        <w:t xml:space="preserve"> </w:t>
      </w:r>
      <w:r w:rsidR="00F70FBE" w:rsidRPr="00ED1D7F">
        <w:rPr>
          <w:highlight w:val="yellow"/>
        </w:rPr>
        <w:t>Apr</w:t>
      </w:r>
      <w:r w:rsidR="00877347" w:rsidRPr="00ED1D7F">
        <w:rPr>
          <w:highlight w:val="yellow"/>
        </w:rPr>
        <w:t xml:space="preserve"> </w:t>
      </w:r>
      <w:r w:rsidR="00F70FBE" w:rsidRPr="00ED1D7F">
        <w:rPr>
          <w:highlight w:val="yellow"/>
        </w:rPr>
        <w:t>04</w:t>
      </w:r>
    </w:p>
    <w:p w:rsidR="00F70FBE" w:rsidRPr="00ED1D7F" w:rsidRDefault="00B2051C" w:rsidP="00802607">
      <w:pPr>
        <w:ind w:left="720"/>
        <w:rPr>
          <w:highlight w:val="yellow"/>
        </w:rPr>
      </w:pPr>
      <w:r w:rsidRPr="00ED1D7F">
        <w:rPr>
          <w:highlight w:val="yellow"/>
        </w:rPr>
        <w:t>o</w:t>
      </w:r>
      <w:r w:rsidR="00DE3221" w:rsidRPr="00ED1D7F">
        <w:rPr>
          <w:highlight w:val="yellow"/>
        </w:rPr>
        <w:t xml:space="preserve">. </w:t>
      </w:r>
      <w:r w:rsidR="00F70FBE" w:rsidRPr="00ED1D7F">
        <w:rPr>
          <w:highlight w:val="yellow"/>
        </w:rPr>
        <w:t xml:space="preserve">IA Training, Certification, &amp; Workforce Management, DoDD 8570.01, </w:t>
      </w:r>
      <w:r w:rsidR="00877347" w:rsidRPr="00ED1D7F">
        <w:rPr>
          <w:highlight w:val="yellow"/>
        </w:rPr>
        <w:t xml:space="preserve">         </w:t>
      </w:r>
      <w:r w:rsidR="00F70FBE" w:rsidRPr="00ED1D7F">
        <w:rPr>
          <w:highlight w:val="yellow"/>
        </w:rPr>
        <w:t>23</w:t>
      </w:r>
      <w:r w:rsidR="00877347" w:rsidRPr="00ED1D7F">
        <w:rPr>
          <w:highlight w:val="yellow"/>
        </w:rPr>
        <w:t xml:space="preserve"> </w:t>
      </w:r>
      <w:r w:rsidR="00F70FBE" w:rsidRPr="00ED1D7F">
        <w:rPr>
          <w:highlight w:val="yellow"/>
        </w:rPr>
        <w:t>Apr</w:t>
      </w:r>
      <w:r w:rsidR="00877347" w:rsidRPr="00ED1D7F">
        <w:rPr>
          <w:highlight w:val="yellow"/>
        </w:rPr>
        <w:t xml:space="preserve"> </w:t>
      </w:r>
      <w:r w:rsidR="00F70FBE" w:rsidRPr="00ED1D7F">
        <w:rPr>
          <w:highlight w:val="yellow"/>
        </w:rPr>
        <w:t>07</w:t>
      </w:r>
    </w:p>
    <w:p w:rsidR="00F70FBE" w:rsidRPr="00ED1D7F" w:rsidRDefault="00B2051C" w:rsidP="00802607">
      <w:pPr>
        <w:ind w:left="720"/>
        <w:rPr>
          <w:highlight w:val="yellow"/>
        </w:rPr>
      </w:pPr>
      <w:r w:rsidRPr="00ED1D7F">
        <w:rPr>
          <w:highlight w:val="yellow"/>
        </w:rPr>
        <w:t>p</w:t>
      </w:r>
      <w:r w:rsidR="00F70FBE" w:rsidRPr="00ED1D7F">
        <w:rPr>
          <w:highlight w:val="yellow"/>
        </w:rPr>
        <w:t xml:space="preserve">. IA Workforce </w:t>
      </w:r>
      <w:r w:rsidR="00A93AC0" w:rsidRPr="00ED1D7F">
        <w:rPr>
          <w:highlight w:val="yellow"/>
        </w:rPr>
        <w:t>Improvement Program</w:t>
      </w:r>
      <w:r w:rsidR="00F70FBE" w:rsidRPr="00ED1D7F">
        <w:rPr>
          <w:highlight w:val="yellow"/>
        </w:rPr>
        <w:t>, DoD 8570.01-M, 2</w:t>
      </w:r>
      <w:r w:rsidR="00720E83" w:rsidRPr="00ED1D7F">
        <w:rPr>
          <w:highlight w:val="yellow"/>
        </w:rPr>
        <w:t xml:space="preserve">0 </w:t>
      </w:r>
      <w:r w:rsidR="00F70FBE" w:rsidRPr="00ED1D7F">
        <w:rPr>
          <w:highlight w:val="yellow"/>
        </w:rPr>
        <w:t>Apr</w:t>
      </w:r>
      <w:r w:rsidR="00305787" w:rsidRPr="00ED1D7F">
        <w:rPr>
          <w:highlight w:val="yellow"/>
        </w:rPr>
        <w:t xml:space="preserve"> 1</w:t>
      </w:r>
      <w:r w:rsidR="00F70FBE" w:rsidRPr="00ED1D7F">
        <w:rPr>
          <w:highlight w:val="yellow"/>
        </w:rPr>
        <w:t>0</w:t>
      </w:r>
    </w:p>
    <w:p w:rsidR="00F70FBE" w:rsidRPr="00ED1D7F" w:rsidRDefault="00B2051C" w:rsidP="00802607">
      <w:pPr>
        <w:ind w:left="720"/>
        <w:rPr>
          <w:highlight w:val="yellow"/>
        </w:rPr>
      </w:pPr>
      <w:r w:rsidRPr="00ED1D7F">
        <w:rPr>
          <w:highlight w:val="yellow"/>
        </w:rPr>
        <w:t>q</w:t>
      </w:r>
      <w:r w:rsidR="00DE3221" w:rsidRPr="00ED1D7F">
        <w:rPr>
          <w:highlight w:val="yellow"/>
        </w:rPr>
        <w:t xml:space="preserve">. </w:t>
      </w:r>
      <w:r w:rsidR="00F70FBE" w:rsidRPr="00ED1D7F">
        <w:rPr>
          <w:highlight w:val="yellow"/>
        </w:rPr>
        <w:t xml:space="preserve">Security of Unclassified DoD Information on Non-DoD Information Systems, </w:t>
      </w:r>
      <w:r w:rsidRPr="00ED1D7F">
        <w:rPr>
          <w:highlight w:val="yellow"/>
        </w:rPr>
        <w:t>D</w:t>
      </w:r>
      <w:r w:rsidR="00F70FBE" w:rsidRPr="00ED1D7F">
        <w:rPr>
          <w:highlight w:val="yellow"/>
        </w:rPr>
        <w:t>TM 08-027, 31</w:t>
      </w:r>
      <w:r w:rsidR="00E03915" w:rsidRPr="00ED1D7F">
        <w:rPr>
          <w:highlight w:val="yellow"/>
        </w:rPr>
        <w:t xml:space="preserve"> </w:t>
      </w:r>
      <w:r w:rsidR="00F70FBE" w:rsidRPr="00ED1D7F">
        <w:rPr>
          <w:highlight w:val="yellow"/>
        </w:rPr>
        <w:t>Jul</w:t>
      </w:r>
      <w:r w:rsidR="00E03915" w:rsidRPr="00ED1D7F">
        <w:rPr>
          <w:highlight w:val="yellow"/>
        </w:rPr>
        <w:t xml:space="preserve"> </w:t>
      </w:r>
      <w:r w:rsidR="00F70FBE" w:rsidRPr="00ED1D7F">
        <w:rPr>
          <w:highlight w:val="yellow"/>
        </w:rPr>
        <w:t>09</w:t>
      </w:r>
    </w:p>
    <w:p w:rsidR="00F70FBE" w:rsidRPr="00ED1D7F" w:rsidRDefault="00B2051C" w:rsidP="00802607">
      <w:pPr>
        <w:ind w:left="720"/>
        <w:rPr>
          <w:highlight w:val="yellow"/>
        </w:rPr>
      </w:pPr>
      <w:r w:rsidRPr="00ED1D7F">
        <w:rPr>
          <w:highlight w:val="yellow"/>
        </w:rPr>
        <w:t>r</w:t>
      </w:r>
      <w:r w:rsidR="00DE3221" w:rsidRPr="00ED1D7F">
        <w:rPr>
          <w:highlight w:val="yellow"/>
        </w:rPr>
        <w:t xml:space="preserve">. </w:t>
      </w:r>
      <w:r w:rsidR="00F70FBE" w:rsidRPr="00ED1D7F">
        <w:rPr>
          <w:highlight w:val="yellow"/>
        </w:rPr>
        <w:t>Navy Information Assurance (IA) Program, OPNAVINST 5239.1C, 20</w:t>
      </w:r>
      <w:r w:rsidR="00E03915" w:rsidRPr="00ED1D7F">
        <w:rPr>
          <w:highlight w:val="yellow"/>
        </w:rPr>
        <w:t xml:space="preserve"> </w:t>
      </w:r>
      <w:r w:rsidR="00F70FBE" w:rsidRPr="00ED1D7F">
        <w:rPr>
          <w:highlight w:val="yellow"/>
        </w:rPr>
        <w:t>Aug</w:t>
      </w:r>
      <w:r w:rsidR="00E03915" w:rsidRPr="00ED1D7F">
        <w:rPr>
          <w:highlight w:val="yellow"/>
        </w:rPr>
        <w:t xml:space="preserve"> </w:t>
      </w:r>
      <w:r w:rsidR="00F70FBE" w:rsidRPr="00ED1D7F">
        <w:rPr>
          <w:highlight w:val="yellow"/>
        </w:rPr>
        <w:t>08</w:t>
      </w:r>
    </w:p>
    <w:p w:rsidR="00B32B7C" w:rsidRPr="00ED1D7F" w:rsidRDefault="00B2051C" w:rsidP="00802607">
      <w:pPr>
        <w:ind w:left="720"/>
        <w:rPr>
          <w:highlight w:val="yellow"/>
        </w:rPr>
      </w:pPr>
      <w:r w:rsidRPr="00ED1D7F">
        <w:rPr>
          <w:highlight w:val="yellow"/>
        </w:rPr>
        <w:t>s</w:t>
      </w:r>
      <w:r w:rsidR="0074774A" w:rsidRPr="00ED1D7F">
        <w:rPr>
          <w:highlight w:val="yellow"/>
        </w:rPr>
        <w:t>. DoD Operations Security (OPSEC) Program Manual, DoD Manual 5205.02-M, 3 Nov 08</w:t>
      </w:r>
    </w:p>
    <w:p w:rsidR="0074774A" w:rsidRPr="00ED1D7F" w:rsidRDefault="00B2051C" w:rsidP="00802607">
      <w:pPr>
        <w:ind w:left="720"/>
        <w:rPr>
          <w:highlight w:val="yellow"/>
        </w:rPr>
      </w:pPr>
      <w:r w:rsidRPr="00ED1D7F">
        <w:rPr>
          <w:highlight w:val="yellow"/>
        </w:rPr>
        <w:t>t</w:t>
      </w:r>
      <w:r w:rsidR="0074774A" w:rsidRPr="00ED1D7F">
        <w:rPr>
          <w:highlight w:val="yellow"/>
        </w:rPr>
        <w:t>. National Security Decision Directive (NSDD) 298, 22 Jan 88</w:t>
      </w:r>
    </w:p>
    <w:p w:rsidR="002642C9" w:rsidRPr="00ED1D7F" w:rsidRDefault="00B2051C" w:rsidP="00802607">
      <w:pPr>
        <w:ind w:left="720"/>
        <w:rPr>
          <w:highlight w:val="yellow"/>
        </w:rPr>
      </w:pPr>
      <w:r w:rsidRPr="00ED1D7F">
        <w:rPr>
          <w:highlight w:val="yellow"/>
        </w:rPr>
        <w:t>u</w:t>
      </w:r>
      <w:r w:rsidR="00802607" w:rsidRPr="00ED1D7F">
        <w:rPr>
          <w:highlight w:val="yellow"/>
        </w:rPr>
        <w:t xml:space="preserve">. </w:t>
      </w:r>
      <w:r w:rsidR="00A93AC0" w:rsidRPr="00ED1D7F">
        <w:rPr>
          <w:highlight w:val="yellow"/>
        </w:rPr>
        <w:t xml:space="preserve">PMA 274 </w:t>
      </w:r>
      <w:r w:rsidR="002642C9" w:rsidRPr="00ED1D7F">
        <w:rPr>
          <w:highlight w:val="yellow"/>
        </w:rPr>
        <w:t>Configuration Management Plan (CMP)</w:t>
      </w:r>
      <w:r w:rsidR="00537866" w:rsidRPr="00ED1D7F">
        <w:rPr>
          <w:highlight w:val="yellow"/>
        </w:rPr>
        <w:t>, 15</w:t>
      </w:r>
      <w:r w:rsidR="00A93AC0" w:rsidRPr="00ED1D7F">
        <w:rPr>
          <w:highlight w:val="yellow"/>
        </w:rPr>
        <w:t xml:space="preserve"> Nov 09</w:t>
      </w:r>
      <w:r w:rsidR="002642C9" w:rsidRPr="00ED1D7F">
        <w:rPr>
          <w:highlight w:val="yellow"/>
        </w:rPr>
        <w:t xml:space="preserve"> </w:t>
      </w:r>
    </w:p>
    <w:p w:rsidR="002642C9" w:rsidRPr="00ED1D7F" w:rsidRDefault="00A06A42" w:rsidP="00802607">
      <w:pPr>
        <w:ind w:left="720"/>
        <w:rPr>
          <w:highlight w:val="yellow"/>
        </w:rPr>
      </w:pPr>
      <w:r w:rsidRPr="00ED1D7F">
        <w:rPr>
          <w:highlight w:val="yellow"/>
        </w:rPr>
        <w:t>v</w:t>
      </w:r>
      <w:r w:rsidR="00802607" w:rsidRPr="00ED1D7F">
        <w:rPr>
          <w:highlight w:val="yellow"/>
        </w:rPr>
        <w:t>.</w:t>
      </w:r>
      <w:r w:rsidR="00B335AA" w:rsidRPr="00ED1D7F">
        <w:rPr>
          <w:highlight w:val="yellow"/>
        </w:rPr>
        <w:t xml:space="preserve"> </w:t>
      </w:r>
      <w:r w:rsidR="00996793" w:rsidRPr="00ED1D7F">
        <w:rPr>
          <w:highlight w:val="yellow"/>
        </w:rPr>
        <w:t xml:space="preserve">Military Handbook Configuration Management Guide </w:t>
      </w:r>
      <w:r w:rsidR="002642C9" w:rsidRPr="00ED1D7F">
        <w:rPr>
          <w:highlight w:val="yellow"/>
        </w:rPr>
        <w:t>MIL-HDBK-61A</w:t>
      </w:r>
      <w:r w:rsidR="00534870" w:rsidRPr="00ED1D7F">
        <w:rPr>
          <w:highlight w:val="yellow"/>
        </w:rPr>
        <w:t xml:space="preserve">, </w:t>
      </w:r>
      <w:r w:rsidR="00996793" w:rsidRPr="00ED1D7F">
        <w:rPr>
          <w:highlight w:val="yellow"/>
        </w:rPr>
        <w:t xml:space="preserve">         </w:t>
      </w:r>
      <w:r w:rsidR="00534870" w:rsidRPr="00ED1D7F">
        <w:rPr>
          <w:highlight w:val="yellow"/>
        </w:rPr>
        <w:t>7 Feb 01</w:t>
      </w:r>
    </w:p>
    <w:p w:rsidR="00A65BD5" w:rsidRPr="00ED1D7F" w:rsidRDefault="00A06A42" w:rsidP="00A65BD5">
      <w:pPr>
        <w:ind w:left="720"/>
        <w:rPr>
          <w:highlight w:val="yellow"/>
        </w:rPr>
      </w:pPr>
      <w:r w:rsidRPr="00ED1D7F">
        <w:rPr>
          <w:highlight w:val="yellow"/>
        </w:rPr>
        <w:t>w</w:t>
      </w:r>
      <w:r w:rsidR="00802607" w:rsidRPr="00ED1D7F">
        <w:rPr>
          <w:highlight w:val="yellow"/>
        </w:rPr>
        <w:t xml:space="preserve">. </w:t>
      </w:r>
      <w:r w:rsidR="00534870" w:rsidRPr="00ED1D7F">
        <w:rPr>
          <w:highlight w:val="yellow"/>
        </w:rPr>
        <w:t>Naval Air Systems Command</w:t>
      </w:r>
      <w:r w:rsidR="00534870" w:rsidRPr="00ED1D7F">
        <w:rPr>
          <w:bCs/>
          <w:highlight w:val="yellow"/>
        </w:rPr>
        <w:t xml:space="preserve"> Technical Directives System</w:t>
      </w:r>
      <w:r w:rsidR="00534870" w:rsidRPr="00ED1D7F">
        <w:rPr>
          <w:highlight w:val="yellow"/>
        </w:rPr>
        <w:t xml:space="preserve"> (N</w:t>
      </w:r>
      <w:r w:rsidR="002642C9" w:rsidRPr="00ED1D7F">
        <w:rPr>
          <w:highlight w:val="yellow"/>
        </w:rPr>
        <w:t>AVAIR 00-25-300</w:t>
      </w:r>
      <w:r w:rsidR="00534870" w:rsidRPr="00ED1D7F">
        <w:rPr>
          <w:highlight w:val="yellow"/>
        </w:rPr>
        <w:t>),</w:t>
      </w:r>
      <w:r w:rsidR="00996793" w:rsidRPr="00ED1D7F">
        <w:rPr>
          <w:highlight w:val="yellow"/>
        </w:rPr>
        <w:t xml:space="preserve"> 1 Mar 02</w:t>
      </w:r>
    </w:p>
    <w:p w:rsidR="00996793" w:rsidRPr="00ED1D7F" w:rsidRDefault="00A06A42" w:rsidP="00A65BD5">
      <w:pPr>
        <w:ind w:left="720"/>
        <w:rPr>
          <w:highlight w:val="yellow"/>
        </w:rPr>
      </w:pPr>
      <w:r w:rsidRPr="00ED1D7F">
        <w:rPr>
          <w:highlight w:val="yellow"/>
        </w:rPr>
        <w:t xml:space="preserve"> x</w:t>
      </w:r>
      <w:r w:rsidR="00996793" w:rsidRPr="00ED1D7F">
        <w:rPr>
          <w:highlight w:val="yellow"/>
        </w:rPr>
        <w:t>. Naval Air Systems Command</w:t>
      </w:r>
      <w:r w:rsidR="00996793" w:rsidRPr="00ED1D7F">
        <w:rPr>
          <w:bCs/>
          <w:highlight w:val="yellow"/>
        </w:rPr>
        <w:t xml:space="preserve"> Configuration Management Process </w:t>
      </w:r>
      <w:r w:rsidR="00996793" w:rsidRPr="00ED1D7F">
        <w:rPr>
          <w:highlight w:val="yellow"/>
        </w:rPr>
        <w:t>NAVAIRINST 4130.1D, 19 Dec 06</w:t>
      </w:r>
    </w:p>
    <w:p w:rsidR="009B4F2F" w:rsidRPr="00ED1D7F" w:rsidRDefault="00A06A42" w:rsidP="00340E55">
      <w:pPr>
        <w:autoSpaceDE w:val="0"/>
        <w:autoSpaceDN w:val="0"/>
        <w:adjustRightInd w:val="0"/>
        <w:ind w:left="720"/>
        <w:rPr>
          <w:highlight w:val="yellow"/>
        </w:rPr>
      </w:pPr>
      <w:r w:rsidRPr="00ED1D7F">
        <w:rPr>
          <w:highlight w:val="yellow"/>
        </w:rPr>
        <w:t>y</w:t>
      </w:r>
      <w:r w:rsidR="00A65BD5" w:rsidRPr="00ED1D7F">
        <w:rPr>
          <w:highlight w:val="yellow"/>
        </w:rPr>
        <w:t xml:space="preserve">. </w:t>
      </w:r>
      <w:r w:rsidR="00340E55" w:rsidRPr="00ED1D7F">
        <w:rPr>
          <w:highlight w:val="yellow"/>
        </w:rPr>
        <w:t xml:space="preserve">Federal Continuity Directive 1 (FCD 1), </w:t>
      </w:r>
      <w:r w:rsidR="00C53C61" w:rsidRPr="00ED1D7F">
        <w:rPr>
          <w:highlight w:val="yellow"/>
        </w:rPr>
        <w:t>Federal Executive Branch National Continuity Program and Requirements</w:t>
      </w:r>
      <w:r w:rsidR="00340E55" w:rsidRPr="00ED1D7F">
        <w:rPr>
          <w:highlight w:val="yellow"/>
        </w:rPr>
        <w:t xml:space="preserve">, </w:t>
      </w:r>
      <w:r w:rsidR="00C53C61" w:rsidRPr="00ED1D7F">
        <w:rPr>
          <w:highlight w:val="yellow"/>
        </w:rPr>
        <w:t xml:space="preserve">Feb 08 </w:t>
      </w:r>
    </w:p>
    <w:p w:rsidR="00A65BD5" w:rsidRPr="00340E55" w:rsidRDefault="009B4F2F" w:rsidP="00340E55">
      <w:pPr>
        <w:autoSpaceDE w:val="0"/>
        <w:autoSpaceDN w:val="0"/>
        <w:adjustRightInd w:val="0"/>
        <w:ind w:left="720"/>
        <w:rPr>
          <w:ins w:id="36" w:author="Christi Eggstaff" w:date="2011-01-27T11:49:00Z"/>
        </w:rPr>
      </w:pPr>
      <w:ins w:id="37" w:author="Christi Eggstaff" w:date="2011-01-27T11:49:00Z">
        <w:r w:rsidRPr="00ED1D7F">
          <w:rPr>
            <w:highlight w:val="yellow"/>
          </w:rPr>
          <w:t xml:space="preserve">z. </w:t>
        </w:r>
        <w:r w:rsidRPr="00ED1D7F">
          <w:rPr>
            <w:rStyle w:val="Emphasis"/>
            <w:b w:val="0"/>
            <w:color w:val="000000"/>
            <w:highlight w:val="yellow"/>
          </w:rPr>
          <w:t>EKMS</w:t>
        </w:r>
        <w:r w:rsidRPr="00ED1D7F">
          <w:rPr>
            <w:b/>
            <w:color w:val="000000"/>
            <w:highlight w:val="yellow"/>
          </w:rPr>
          <w:t>-</w:t>
        </w:r>
        <w:r w:rsidRPr="00ED1D7F">
          <w:rPr>
            <w:rStyle w:val="Emphasis"/>
            <w:b w:val="0"/>
            <w:color w:val="000000"/>
            <w:highlight w:val="yellow"/>
          </w:rPr>
          <w:t>1</w:t>
        </w:r>
        <w:r w:rsidRPr="00ED1D7F">
          <w:rPr>
            <w:b/>
            <w:color w:val="000000"/>
            <w:highlight w:val="yellow"/>
          </w:rPr>
          <w:t>,</w:t>
        </w:r>
        <w:r w:rsidRPr="00ED1D7F">
          <w:rPr>
            <w:color w:val="000000"/>
            <w:highlight w:val="yellow"/>
          </w:rPr>
          <w:t xml:space="preserve"> CMS Policy and Procedures for Navy Electronic Key Management Systems (U)</w:t>
        </w:r>
      </w:ins>
    </w:p>
    <w:p w:rsidR="00A65BD5" w:rsidRDefault="00A65BD5" w:rsidP="00A13D20">
      <w:pPr>
        <w:ind w:left="720"/>
      </w:pPr>
    </w:p>
    <w:p w:rsidR="00A2452B" w:rsidRPr="006824A3" w:rsidRDefault="00AE3793" w:rsidP="006824A3">
      <w:pPr>
        <w:rPr>
          <w:del w:id="38" w:author="Christi Eggstaff" w:date="2011-01-27T11:49:00Z"/>
        </w:rPr>
      </w:pPr>
      <w:r w:rsidRPr="006824A3">
        <w:t>5.0 Performance R</w:t>
      </w:r>
      <w:r w:rsidR="00A2452B" w:rsidRPr="006824A3">
        <w:t>equirements</w:t>
      </w:r>
      <w:r w:rsidR="0055582C" w:rsidRPr="006824A3">
        <w:t xml:space="preserve"> </w:t>
      </w:r>
      <w:del w:id="39" w:author="Christi Eggstaff" w:date="2011-01-27T11:49:00Z">
        <w:r w:rsidR="00996793">
          <w:delText>(CPFF: RDT&amp;E, APN, OM&amp;N)</w:delText>
        </w:r>
      </w:del>
    </w:p>
    <w:p w:rsidR="00021B1C" w:rsidRPr="006824A3" w:rsidRDefault="00021B1C" w:rsidP="006824A3">
      <w:pPr>
        <w:rPr>
          <w:del w:id="40" w:author="Christi Eggstaff" w:date="2011-01-27T11:49:00Z"/>
        </w:rPr>
      </w:pPr>
    </w:p>
    <w:p w:rsidR="00021B1C" w:rsidRPr="006824A3" w:rsidRDefault="0055582C" w:rsidP="006824A3">
      <w:del w:id="41" w:author="Christi Eggstaff" w:date="2011-01-27T11:49:00Z">
        <w:r w:rsidRPr="006824A3">
          <w:delText>The c</w:delText>
        </w:r>
        <w:r w:rsidR="005F4086" w:rsidRPr="006824A3">
          <w:delText xml:space="preserve">ontractor shall manage and provide the resources to successfully execute this </w:delText>
        </w:r>
        <w:r w:rsidR="002642C9" w:rsidRPr="006824A3">
          <w:delText>Statement of Work</w:delText>
        </w:r>
        <w:r w:rsidR="005F4086" w:rsidRPr="006824A3">
          <w:delText xml:space="preserve">. </w:delText>
        </w:r>
        <w:r w:rsidRPr="006824A3">
          <w:delText xml:space="preserve">Contractor personnel </w:delText>
        </w:r>
        <w:r w:rsidR="008F2F42" w:rsidRPr="006824A3">
          <w:delText xml:space="preserve">shall act as a single team </w:delText>
        </w:r>
        <w:r w:rsidRPr="006824A3">
          <w:delText xml:space="preserve">with PMA 274 Government personnel (military and civilian) </w:delText>
        </w:r>
        <w:r w:rsidR="008F2F42" w:rsidRPr="006824A3">
          <w:delText xml:space="preserve">and other contractor </w:delText>
        </w:r>
        <w:r w:rsidRPr="006824A3">
          <w:delText xml:space="preserve">personnel to successfully execute PMA 274 acquisition programs. </w:delText>
        </w:r>
      </w:del>
    </w:p>
    <w:p w:rsidR="00036D6C" w:rsidRPr="006824A3" w:rsidRDefault="00036D6C" w:rsidP="006824A3"/>
    <w:p w:rsidR="00332411" w:rsidRPr="006824A3" w:rsidRDefault="00332411" w:rsidP="006824A3">
      <w:r w:rsidRPr="006824A3">
        <w:t>5.1 Contract Execution Coordination</w:t>
      </w:r>
    </w:p>
    <w:p w:rsidR="005046AB" w:rsidRDefault="005046AB" w:rsidP="006824A3"/>
    <w:p w:rsidR="005046AB" w:rsidRDefault="005046AB" w:rsidP="006824A3">
      <w:r>
        <w:t>5.1.1. Contractor/Government Communications</w:t>
      </w:r>
    </w:p>
    <w:p w:rsidR="009D719E" w:rsidRPr="005046AB" w:rsidRDefault="00021B1C" w:rsidP="006824A3">
      <w:pPr>
        <w:rPr>
          <w:b/>
        </w:rPr>
      </w:pPr>
      <w:r w:rsidRPr="006824A3">
        <w:t>The c</w:t>
      </w:r>
      <w:r w:rsidR="005F4086" w:rsidRPr="006824A3">
        <w:t>ontractor shall co</w:t>
      </w:r>
      <w:r w:rsidR="00020A8C" w:rsidRPr="006824A3">
        <w:t xml:space="preserve">nduct </w:t>
      </w:r>
      <w:r w:rsidR="005F4086" w:rsidRPr="006824A3">
        <w:t xml:space="preserve">monthly meetings with the </w:t>
      </w:r>
      <w:del w:id="42" w:author="Christi Eggstaff" w:date="2011-01-27T11:49:00Z">
        <w:r w:rsidR="005F4086" w:rsidRPr="006824A3">
          <w:delText xml:space="preserve">Government </w:delText>
        </w:r>
        <w:r w:rsidR="00332411" w:rsidRPr="006824A3">
          <w:delText>Task Order Manager (</w:delText>
        </w:r>
        <w:r w:rsidR="000D01B8" w:rsidRPr="006824A3">
          <w:delText>TOM</w:delText>
        </w:r>
      </w:del>
      <w:ins w:id="43" w:author="Christi Eggstaff" w:date="2011-01-27T11:49:00Z">
        <w:r w:rsidR="000D3ADC">
          <w:t xml:space="preserve">Contracting </w:t>
        </w:r>
        <w:r w:rsidR="00A87206">
          <w:t>Officer Representative</w:t>
        </w:r>
        <w:r w:rsidR="00332411" w:rsidRPr="006824A3">
          <w:t xml:space="preserve"> (</w:t>
        </w:r>
        <w:r w:rsidR="00A87206">
          <w:t>COR</w:t>
        </w:r>
      </w:ins>
      <w:r w:rsidR="00332411" w:rsidRPr="006824A3">
        <w:t>)</w:t>
      </w:r>
      <w:r w:rsidR="000D01B8" w:rsidRPr="006824A3">
        <w:t xml:space="preserve"> </w:t>
      </w:r>
      <w:r w:rsidR="005F4086" w:rsidRPr="006824A3">
        <w:t xml:space="preserve">to discuss </w:t>
      </w:r>
      <w:r w:rsidR="00020A8C" w:rsidRPr="006824A3">
        <w:t xml:space="preserve">the status of </w:t>
      </w:r>
      <w:r w:rsidR="005F4086" w:rsidRPr="006824A3">
        <w:t>issues</w:t>
      </w:r>
      <w:r w:rsidR="00020A8C" w:rsidRPr="006824A3">
        <w:t xml:space="preserve">, </w:t>
      </w:r>
      <w:r w:rsidR="005F4086" w:rsidRPr="006824A3">
        <w:t>plans</w:t>
      </w:r>
      <w:del w:id="44" w:author="Christi Eggstaff" w:date="2011-01-27T11:49:00Z">
        <w:r w:rsidR="00020A8C" w:rsidRPr="006824A3">
          <w:delText>/</w:delText>
        </w:r>
      </w:del>
      <w:ins w:id="45" w:author="Christi Eggstaff" w:date="2011-01-27T11:49:00Z">
        <w:r w:rsidR="00A87206">
          <w:t xml:space="preserve"> and </w:t>
        </w:r>
      </w:ins>
      <w:r w:rsidR="00020A8C" w:rsidRPr="006824A3">
        <w:t>actions to resolve the issues</w:t>
      </w:r>
      <w:r w:rsidR="00BC532B" w:rsidRPr="006824A3">
        <w:t>,</w:t>
      </w:r>
      <w:ins w:id="46" w:author="Christi Eggstaff" w:date="2011-01-27T11:49:00Z">
        <w:r w:rsidR="00BC532B" w:rsidRPr="006824A3">
          <w:t xml:space="preserve"> </w:t>
        </w:r>
        <w:r w:rsidR="00DC3524">
          <w:t>make</w:t>
        </w:r>
      </w:ins>
      <w:r w:rsidR="00DC3524">
        <w:t xml:space="preserve"> </w:t>
      </w:r>
      <w:r w:rsidR="00020A8C" w:rsidRPr="006824A3">
        <w:t>recommendations to reduce cost while maintaining acceptable quality</w:t>
      </w:r>
      <w:r w:rsidR="007D3CA4" w:rsidRPr="006824A3">
        <w:t xml:space="preserve"> in accordanc</w:t>
      </w:r>
      <w:r w:rsidRPr="006824A3">
        <w:t>e</w:t>
      </w:r>
      <w:r w:rsidR="007D3CA4" w:rsidRPr="006824A3">
        <w:t xml:space="preserve"> with the Quality Assurance Surveillance Plan (QASP)</w:t>
      </w:r>
      <w:r w:rsidR="00020A8C" w:rsidRPr="006824A3">
        <w:t xml:space="preserve">, </w:t>
      </w:r>
      <w:r w:rsidR="00792895" w:rsidRPr="006824A3">
        <w:t xml:space="preserve">and </w:t>
      </w:r>
      <w:del w:id="47" w:author="Christi Eggstaff" w:date="2011-01-27T11:49:00Z">
        <w:r w:rsidR="00020A8C" w:rsidRPr="006824A3">
          <w:delText>improving</w:delText>
        </w:r>
      </w:del>
      <w:ins w:id="48" w:author="Christi Eggstaff" w:date="2011-01-27T11:49:00Z">
        <w:r w:rsidR="00DC3524" w:rsidRPr="006824A3">
          <w:t>improv</w:t>
        </w:r>
        <w:r w:rsidR="00DC3524">
          <w:t>e</w:t>
        </w:r>
      </w:ins>
      <w:r w:rsidR="00DC3524" w:rsidRPr="006824A3">
        <w:t xml:space="preserve"> </w:t>
      </w:r>
      <w:r w:rsidR="00020A8C" w:rsidRPr="006824A3">
        <w:t>quality</w:t>
      </w:r>
      <w:r w:rsidR="00792895" w:rsidRPr="006824A3">
        <w:t xml:space="preserve">, </w:t>
      </w:r>
      <w:r w:rsidR="00020A8C" w:rsidRPr="006824A3">
        <w:t>processes and products.</w:t>
      </w:r>
      <w:r w:rsidR="005F4086" w:rsidRPr="006824A3">
        <w:t xml:space="preserve"> In additio</w:t>
      </w:r>
      <w:r w:rsidR="00BC532B" w:rsidRPr="006824A3">
        <w:t>n to the monthly meetings, the c</w:t>
      </w:r>
      <w:r w:rsidR="005F4086" w:rsidRPr="006824A3">
        <w:t xml:space="preserve">ontractor shall </w:t>
      </w:r>
      <w:r w:rsidR="00E36DDD" w:rsidRPr="006824A3">
        <w:t xml:space="preserve">communicate </w:t>
      </w:r>
      <w:del w:id="49" w:author="Christi Eggstaff" w:date="2011-01-27T11:49:00Z">
        <w:r w:rsidR="000D01B8" w:rsidRPr="006824A3">
          <w:delText>(</w:delText>
        </w:r>
        <w:r w:rsidR="00BC532B" w:rsidRPr="006824A3">
          <w:delText xml:space="preserve">e.g. </w:delText>
        </w:r>
        <w:r w:rsidR="000D01B8" w:rsidRPr="006824A3">
          <w:delText>e-mail, phone call, or face-to-face</w:delText>
        </w:r>
        <w:r w:rsidR="001652D1" w:rsidRPr="006824A3">
          <w:delText xml:space="preserve">) </w:delText>
        </w:r>
      </w:del>
      <w:r w:rsidR="00E36DDD" w:rsidRPr="006824A3">
        <w:t>with</w:t>
      </w:r>
      <w:r w:rsidR="000D01B8" w:rsidRPr="006824A3">
        <w:t xml:space="preserve"> </w:t>
      </w:r>
      <w:r w:rsidR="005F4086" w:rsidRPr="006824A3">
        <w:t xml:space="preserve">the </w:t>
      </w:r>
      <w:del w:id="50" w:author="Christi Eggstaff" w:date="2011-01-27T11:49:00Z">
        <w:r w:rsidR="005F4086" w:rsidRPr="006824A3">
          <w:delText>TOM</w:delText>
        </w:r>
      </w:del>
      <w:ins w:id="51" w:author="Christi Eggstaff" w:date="2011-01-27T11:49:00Z">
        <w:r w:rsidR="00A87206">
          <w:t>COR</w:t>
        </w:r>
      </w:ins>
      <w:r w:rsidR="00A87206" w:rsidRPr="006824A3">
        <w:t xml:space="preserve"> </w:t>
      </w:r>
      <w:r w:rsidR="000D01B8" w:rsidRPr="006824A3">
        <w:t>in a timely manner on ongoing topics relevant to contract execution</w:t>
      </w:r>
      <w:del w:id="52" w:author="Christi Eggstaff" w:date="2011-01-27T11:49:00Z">
        <w:r w:rsidR="000D01B8" w:rsidRPr="006824A3">
          <w:delText xml:space="preserve"> (e.g. filling vacant positions, specific projects, contract modifications</w:delText>
        </w:r>
        <w:r w:rsidR="00B2051C">
          <w:delText>,</w:delText>
        </w:r>
        <w:r w:rsidR="000D01B8" w:rsidRPr="006824A3">
          <w:delText xml:space="preserve"> funding</w:delText>
        </w:r>
        <w:r w:rsidR="00B2051C">
          <w:delText>, etc.</w:delText>
        </w:r>
        <w:r w:rsidR="000D01B8" w:rsidRPr="006824A3">
          <w:delText>).</w:delText>
        </w:r>
      </w:del>
      <w:ins w:id="53" w:author="Christi Eggstaff" w:date="2011-01-27T11:49:00Z">
        <w:r w:rsidR="00DC3524">
          <w:t>.</w:t>
        </w:r>
        <w:r w:rsidR="0013473D">
          <w:t xml:space="preserve"> </w:t>
        </w:r>
      </w:ins>
      <w:r w:rsidR="002422A3">
        <w:t xml:space="preserve"> </w:t>
      </w:r>
      <w:r w:rsidR="005046AB" w:rsidRPr="006824A3">
        <w:t xml:space="preserve">The Contractor shall submit an agenda for </w:t>
      </w:r>
      <w:r w:rsidR="005046AB" w:rsidRPr="00A87206">
        <w:t>the monthly meeting no later than one (1) working day in advance of the meeting</w:t>
      </w:r>
      <w:r w:rsidR="00E36DDD">
        <w:t xml:space="preserve"> in accordance with</w:t>
      </w:r>
      <w:r w:rsidR="00A87206">
        <w:t xml:space="preserve"> </w:t>
      </w:r>
      <w:ins w:id="54" w:author="Christi Eggstaff" w:date="2011-01-27T11:49:00Z">
        <w:r w:rsidR="00A87206" w:rsidRPr="00A87206">
          <w:t>(IAW</w:t>
        </w:r>
        <w:r w:rsidR="00E36DDD">
          <w:t>)</w:t>
        </w:r>
        <w:r w:rsidR="00A87206" w:rsidRPr="00A87206">
          <w:t xml:space="preserve"> </w:t>
        </w:r>
      </w:ins>
      <w:r w:rsidR="00D273C7" w:rsidRPr="00D273C7">
        <w:rPr>
          <w:rPrChange w:id="55" w:author="Christi Eggstaff" w:date="2011-01-27T11:49:00Z">
            <w:rPr>
              <w:b/>
            </w:rPr>
          </w:rPrChange>
        </w:rPr>
        <w:t>CDRL A001</w:t>
      </w:r>
      <w:ins w:id="56" w:author="Christi Eggstaff" w:date="2011-01-27T11:49:00Z">
        <w:r w:rsidR="00A87206">
          <w:t>.</w:t>
        </w:r>
      </w:ins>
    </w:p>
    <w:p w:rsidR="00802607" w:rsidRDefault="00802607" w:rsidP="006824A3"/>
    <w:p w:rsidR="005046AB" w:rsidRDefault="005046AB" w:rsidP="006824A3">
      <w:r>
        <w:t>5.1.2 Monthly Status Report</w:t>
      </w:r>
    </w:p>
    <w:p w:rsidR="005046AB" w:rsidRPr="00F30F07" w:rsidRDefault="005046AB" w:rsidP="005046AB">
      <w:r w:rsidRPr="006824A3">
        <w:t xml:space="preserve">The contractor shall submit a Monthly Status Report that documents accomplishments, problem status, improvement recommendations (e.g. cost reduction, quality </w:t>
      </w:r>
      <w:r w:rsidRPr="00F30F07">
        <w:lastRenderedPageBreak/>
        <w:t xml:space="preserve">improvement, and performance improvement) and leading indicators of future problem areas </w:t>
      </w:r>
      <w:del w:id="57" w:author="Christi Eggstaff" w:date="2011-01-27T11:49:00Z">
        <w:r w:rsidRPr="00F30F07">
          <w:delText>in accordance with</w:delText>
        </w:r>
      </w:del>
      <w:ins w:id="58" w:author="Christi Eggstaff" w:date="2011-01-27T11:49:00Z">
        <w:r w:rsidR="00A87206" w:rsidRPr="00A87206">
          <w:t>IAW</w:t>
        </w:r>
      </w:ins>
      <w:r w:rsidR="00A87206" w:rsidRPr="00A87206">
        <w:t xml:space="preserve"> </w:t>
      </w:r>
      <w:r w:rsidR="00D273C7" w:rsidRPr="00D273C7">
        <w:rPr>
          <w:rPrChange w:id="59" w:author="Christi Eggstaff" w:date="2011-01-27T11:49:00Z">
            <w:rPr>
              <w:b/>
            </w:rPr>
          </w:rPrChange>
        </w:rPr>
        <w:t>CDRL A002</w:t>
      </w:r>
      <w:r w:rsidRPr="00F30F07">
        <w:t xml:space="preserve">. </w:t>
      </w:r>
    </w:p>
    <w:p w:rsidR="005046AB" w:rsidRPr="00F30F07" w:rsidRDefault="005046AB" w:rsidP="006824A3"/>
    <w:p w:rsidR="00FB7353" w:rsidRPr="00F30F07" w:rsidRDefault="00FB7353" w:rsidP="00FB7353">
      <w:r w:rsidRPr="00F30F07">
        <w:t xml:space="preserve">5.1.3 </w:t>
      </w:r>
      <w:r w:rsidR="00F30F07" w:rsidRPr="00F30F07">
        <w:t>Funds and Man-Hour Expenditure</w:t>
      </w:r>
      <w:r w:rsidR="00F30F07">
        <w:t xml:space="preserve"> Tracking</w:t>
      </w:r>
    </w:p>
    <w:p w:rsidR="00FB7353" w:rsidRPr="00F30F07" w:rsidRDefault="00FB7353" w:rsidP="00FB7353">
      <w:r w:rsidRPr="00F30F07">
        <w:t xml:space="preserve">The contractor shall submit a </w:t>
      </w:r>
      <w:r w:rsidR="00F30F07" w:rsidRPr="00F30F07">
        <w:t>Funds and Man-Hour Expenditure</w:t>
      </w:r>
      <w:r w:rsidR="00F30F07">
        <w:t xml:space="preserve"> </w:t>
      </w:r>
      <w:r w:rsidRPr="00F30F07">
        <w:t>Report that shows the status of contract funds</w:t>
      </w:r>
      <w:r w:rsidR="00A72B30" w:rsidRPr="00F30F07">
        <w:t xml:space="preserve"> by Contract Line Item Number (CLIN). The report shall provide detail cost curves depicting planned and actual costs for each labor and </w:t>
      </w:r>
      <w:del w:id="60" w:author="Christi Eggstaff" w:date="2011-01-27T11:49:00Z">
        <w:r w:rsidR="00A72B30" w:rsidRPr="00F30F07">
          <w:delText>ODC (travel, NMCI and materials</w:delText>
        </w:r>
      </w:del>
      <w:ins w:id="61" w:author="Christi Eggstaff" w:date="2011-01-27T11:49:00Z">
        <w:r w:rsidR="00A87206">
          <w:t>other direct cost (</w:t>
        </w:r>
        <w:r w:rsidR="00A72B30" w:rsidRPr="00F30F07">
          <w:t>ODC</w:t>
        </w:r>
      </w:ins>
      <w:r w:rsidR="00A87206">
        <w:t>)</w:t>
      </w:r>
      <w:r w:rsidR="00A72B30" w:rsidRPr="00F30F07">
        <w:t xml:space="preserve"> CLIN. </w:t>
      </w:r>
      <w:r w:rsidRPr="00F30F07">
        <w:t xml:space="preserve">Additionally, this report shall include detailed </w:t>
      </w:r>
      <w:r w:rsidR="00F30F07">
        <w:t xml:space="preserve">man-hour and </w:t>
      </w:r>
      <w:r w:rsidRPr="00F30F07">
        <w:t>cost information (planned and actual) for each person</w:t>
      </w:r>
      <w:r w:rsidR="00A72B30" w:rsidRPr="00F30F07">
        <w:t>, grouped by each sub-contractor</w:t>
      </w:r>
      <w:r w:rsidR="00434E24" w:rsidRPr="00F30F07">
        <w:t xml:space="preserve">, </w:t>
      </w:r>
      <w:del w:id="62" w:author="Christi Eggstaff" w:date="2011-01-27T11:49:00Z">
        <w:r w:rsidR="00DF7230" w:rsidRPr="00F30F07">
          <w:delText xml:space="preserve"> </w:delText>
        </w:r>
        <w:r w:rsidR="00A72B30" w:rsidRPr="00F30F07">
          <w:delText>that</w:delText>
        </w:r>
      </w:del>
      <w:ins w:id="63" w:author="Christi Eggstaff" w:date="2011-01-27T11:49:00Z">
        <w:r w:rsidR="00434E24" w:rsidRPr="00F30F07">
          <w:t>which</w:t>
        </w:r>
      </w:ins>
      <w:r w:rsidR="00A72B30" w:rsidRPr="00F30F07">
        <w:t xml:space="preserve"> shows the labor category. </w:t>
      </w:r>
      <w:r w:rsidRPr="00F30F07">
        <w:t>Th</w:t>
      </w:r>
      <w:r w:rsidR="00767448" w:rsidRPr="00F30F07">
        <w:t>e</w:t>
      </w:r>
      <w:r w:rsidRPr="00F30F07">
        <w:t xml:space="preserve"> contractor shall submit the </w:t>
      </w:r>
      <w:r w:rsidR="00F30F07" w:rsidRPr="00F30F07">
        <w:t>Funds and Man-Hour Expenditure</w:t>
      </w:r>
      <w:r w:rsidRPr="00F30F07">
        <w:t xml:space="preserve"> Report </w:t>
      </w:r>
      <w:del w:id="64" w:author="Christi Eggstaff" w:date="2011-01-27T11:49:00Z">
        <w:r w:rsidRPr="00F30F07">
          <w:delText>in accordance with</w:delText>
        </w:r>
      </w:del>
      <w:ins w:id="65" w:author="Christi Eggstaff" w:date="2011-01-27T11:49:00Z">
        <w:r w:rsidR="00A87206" w:rsidRPr="00A87206">
          <w:t>IAW</w:t>
        </w:r>
      </w:ins>
      <w:r w:rsidR="00A87206" w:rsidRPr="00A87206">
        <w:t xml:space="preserve"> </w:t>
      </w:r>
      <w:r w:rsidR="00D273C7" w:rsidRPr="00D273C7">
        <w:rPr>
          <w:rPrChange w:id="66" w:author="Christi Eggstaff" w:date="2011-01-27T11:49:00Z">
            <w:rPr>
              <w:b/>
            </w:rPr>
          </w:rPrChange>
        </w:rPr>
        <w:t>CDRL A003</w:t>
      </w:r>
      <w:r w:rsidR="00A87206" w:rsidRPr="00F30F07">
        <w:t>.</w:t>
      </w:r>
      <w:del w:id="67" w:author="Christi Eggstaff" w:date="2011-01-27T11:49:00Z">
        <w:r w:rsidRPr="00F30F07">
          <w:delText xml:space="preserve"> </w:delText>
        </w:r>
      </w:del>
    </w:p>
    <w:p w:rsidR="005046AB" w:rsidRDefault="005046AB" w:rsidP="006824A3"/>
    <w:p w:rsidR="00332411" w:rsidRPr="006824A3" w:rsidRDefault="00332411" w:rsidP="006824A3">
      <w:r w:rsidRPr="006824A3">
        <w:t>5.</w:t>
      </w:r>
      <w:del w:id="68" w:author="Christi Eggstaff" w:date="2011-01-27T11:49:00Z">
        <w:r w:rsidRPr="006824A3">
          <w:delText>2</w:delText>
        </w:r>
      </w:del>
      <w:ins w:id="69" w:author="Christi Eggstaff" w:date="2011-01-27T11:49:00Z">
        <w:r w:rsidR="00977DA9">
          <w:t>1.4</w:t>
        </w:r>
      </w:ins>
      <w:r w:rsidRPr="006824A3">
        <w:t xml:space="preserve"> I</w:t>
      </w:r>
      <w:r w:rsidR="00A5097E" w:rsidRPr="006824A3">
        <w:t>ntegrated Product Team (IP</w:t>
      </w:r>
      <w:r w:rsidRPr="006824A3">
        <w:t>T</w:t>
      </w:r>
      <w:r w:rsidR="00A5097E" w:rsidRPr="006824A3">
        <w:t>)</w:t>
      </w:r>
      <w:r w:rsidRPr="006824A3">
        <w:t xml:space="preserve"> </w:t>
      </w:r>
      <w:del w:id="70" w:author="Christi Eggstaff" w:date="2011-01-27T11:49:00Z">
        <w:r w:rsidRPr="006824A3">
          <w:delText>Process</w:delText>
        </w:r>
      </w:del>
      <w:ins w:id="71" w:author="Christi Eggstaff" w:date="2011-01-27T11:49:00Z">
        <w:r w:rsidR="009315AE">
          <w:t>Meetings</w:t>
        </w:r>
      </w:ins>
    </w:p>
    <w:p w:rsidR="00021B1C" w:rsidRPr="006824A3" w:rsidRDefault="00021B1C" w:rsidP="006824A3">
      <w:r w:rsidRPr="006824A3">
        <w:t xml:space="preserve">Contractor personnel shall support the meetings for their assigned </w:t>
      </w:r>
      <w:del w:id="72" w:author="Christi Eggstaff" w:date="2011-01-27T11:49:00Z">
        <w:r w:rsidRPr="006824A3">
          <w:delText>teams</w:delText>
        </w:r>
      </w:del>
      <w:ins w:id="73" w:author="Christi Eggstaff" w:date="2011-01-27T11:49:00Z">
        <w:r w:rsidR="00993F24">
          <w:t>IPTs</w:t>
        </w:r>
      </w:ins>
      <w:r w:rsidR="00993F24">
        <w:t xml:space="preserve"> </w:t>
      </w:r>
      <w:r w:rsidRPr="006824A3">
        <w:t xml:space="preserve">as well </w:t>
      </w:r>
      <w:r w:rsidR="00630939" w:rsidRPr="006824A3">
        <w:t>as</w:t>
      </w:r>
      <w:r w:rsidR="00630939">
        <w:t xml:space="preserve"> </w:t>
      </w:r>
      <w:ins w:id="74" w:author="Christi Eggstaff" w:date="2011-01-27T11:49:00Z">
        <w:r w:rsidR="00630939" w:rsidRPr="006824A3">
          <w:t>other</w:t>
        </w:r>
        <w:r w:rsidR="00690FA1">
          <w:t xml:space="preserve"> IPT </w:t>
        </w:r>
      </w:ins>
      <w:r w:rsidRPr="006824A3">
        <w:t>meetings</w:t>
      </w:r>
      <w:r w:rsidR="00690FA1">
        <w:t xml:space="preserve"> </w:t>
      </w:r>
      <w:del w:id="75" w:author="Christi Eggstaff" w:date="2011-01-27T11:49:00Z">
        <w:r w:rsidRPr="006824A3">
          <w:delText xml:space="preserve">for other teams that require coordination in order to </w:delText>
        </w:r>
        <w:r w:rsidR="004E19B0">
          <w:delText xml:space="preserve">perform the tasks herein </w:delText>
        </w:r>
        <w:r w:rsidR="00B2051C">
          <w:delText xml:space="preserve">to </w:delText>
        </w:r>
        <w:r w:rsidR="004E19B0">
          <w:delText>successfully</w:delText>
        </w:r>
      </w:del>
      <w:ins w:id="76" w:author="Christi Eggstaff" w:date="2011-01-27T11:49:00Z">
        <w:r w:rsidR="00B2051C">
          <w:t>to</w:t>
        </w:r>
      </w:ins>
      <w:r w:rsidR="00B2051C">
        <w:t xml:space="preserve"> </w:t>
      </w:r>
      <w:r w:rsidR="004E19B0">
        <w:t xml:space="preserve">execute PMA 274 </w:t>
      </w:r>
      <w:r w:rsidRPr="006824A3">
        <w:t xml:space="preserve">acquisition programs. </w:t>
      </w:r>
    </w:p>
    <w:p w:rsidR="005F4086" w:rsidRPr="006824A3" w:rsidRDefault="005F4086" w:rsidP="006824A3"/>
    <w:p w:rsidR="009D719E" w:rsidRPr="006824A3" w:rsidRDefault="00332411" w:rsidP="006824A3">
      <w:r w:rsidRPr="006824A3">
        <w:t>5.</w:t>
      </w:r>
      <w:del w:id="77" w:author="Christi Eggstaff" w:date="2011-01-27T11:49:00Z">
        <w:r w:rsidRPr="006824A3">
          <w:delText>4</w:delText>
        </w:r>
      </w:del>
      <w:ins w:id="78" w:author="Christi Eggstaff" w:date="2011-01-27T11:49:00Z">
        <w:r w:rsidR="00EA5017">
          <w:t>2</w:t>
        </w:r>
      </w:ins>
      <w:r w:rsidR="00EA5017">
        <w:t xml:space="preserve"> </w:t>
      </w:r>
      <w:r w:rsidR="009D719E" w:rsidRPr="006824A3">
        <w:t>Program Office Requirements</w:t>
      </w:r>
      <w:r w:rsidRPr="006824A3">
        <w:t xml:space="preserve"> </w:t>
      </w:r>
      <w:del w:id="79" w:author="Christi Eggstaff" w:date="2011-01-27T11:49:00Z">
        <w:r w:rsidRPr="006824A3">
          <w:delText>(RDT&amp;E, APN, OM&amp;N)</w:delText>
        </w:r>
      </w:del>
    </w:p>
    <w:p w:rsidR="009D719E" w:rsidRPr="006824A3" w:rsidRDefault="009D719E" w:rsidP="006824A3"/>
    <w:p w:rsidR="001652D1" w:rsidRPr="006824A3" w:rsidRDefault="00381790" w:rsidP="006824A3">
      <w:r w:rsidRPr="006824A3">
        <w:t>5.</w:t>
      </w:r>
      <w:del w:id="80" w:author="Christi Eggstaff" w:date="2011-01-27T11:49:00Z">
        <w:r w:rsidRPr="006824A3">
          <w:delText>4</w:delText>
        </w:r>
      </w:del>
      <w:ins w:id="81" w:author="Christi Eggstaff" w:date="2011-01-27T11:49:00Z">
        <w:r w:rsidR="00EA5017">
          <w:t>2</w:t>
        </w:r>
      </w:ins>
      <w:r w:rsidR="002E7B0B" w:rsidRPr="006824A3">
        <w:t>.</w:t>
      </w:r>
      <w:r w:rsidR="0098186D">
        <w:t>1</w:t>
      </w:r>
      <w:r w:rsidR="001652D1" w:rsidRPr="006824A3">
        <w:t xml:space="preserve"> </w:t>
      </w:r>
      <w:r w:rsidR="0071435D" w:rsidRPr="006824A3">
        <w:t xml:space="preserve">Security </w:t>
      </w:r>
      <w:r w:rsidR="00311168">
        <w:t xml:space="preserve">Services </w:t>
      </w:r>
      <w:r w:rsidR="0071435D" w:rsidRPr="006824A3">
        <w:t xml:space="preserve">and </w:t>
      </w:r>
      <w:r w:rsidR="0001165F" w:rsidRPr="006824A3">
        <w:t xml:space="preserve">Facility </w:t>
      </w:r>
      <w:r w:rsidR="001652D1" w:rsidRPr="006824A3">
        <w:t>Management</w:t>
      </w:r>
    </w:p>
    <w:p w:rsidR="00096E0A" w:rsidRDefault="001652D1" w:rsidP="006824A3">
      <w:r w:rsidRPr="006824A3">
        <w:t xml:space="preserve">The contractor shall provide </w:t>
      </w:r>
      <w:r w:rsidR="0001165F" w:rsidRPr="006824A3">
        <w:t xml:space="preserve">the following </w:t>
      </w:r>
      <w:r w:rsidR="00096E0A" w:rsidRPr="006824A3">
        <w:t xml:space="preserve">security </w:t>
      </w:r>
      <w:r w:rsidR="0028441D" w:rsidRPr="006824A3">
        <w:t xml:space="preserve">and facility management </w:t>
      </w:r>
      <w:r w:rsidR="00096E0A" w:rsidRPr="006824A3">
        <w:t>services for</w:t>
      </w:r>
      <w:r w:rsidR="00A87206">
        <w:t xml:space="preserve"> </w:t>
      </w:r>
      <w:ins w:id="82" w:author="Christi Eggstaff" w:date="2011-01-27T11:49:00Z">
        <w:r w:rsidR="00A87206">
          <w:t>PMA-274,</w:t>
        </w:r>
        <w:r w:rsidR="00096E0A" w:rsidRPr="006824A3">
          <w:t xml:space="preserve"> </w:t>
        </w:r>
      </w:ins>
      <w:r w:rsidR="00311168">
        <w:t>Building 2805</w:t>
      </w:r>
      <w:del w:id="83" w:author="Christi Eggstaff" w:date="2011-01-27T11:49:00Z">
        <w:r w:rsidR="00311168">
          <w:delText xml:space="preserve"> onboard</w:delText>
        </w:r>
      </w:del>
      <w:ins w:id="84" w:author="Christi Eggstaff" w:date="2011-01-27T11:49:00Z">
        <w:r w:rsidR="00A87206">
          <w:t>,</w:t>
        </w:r>
      </w:ins>
      <w:r w:rsidR="00311168">
        <w:t xml:space="preserve"> </w:t>
      </w:r>
      <w:smartTag w:uri="urn:schemas-microsoft-com:office:smarttags" w:element="City">
        <w:r w:rsidR="00311168">
          <w:t>NAS Patuxent River</w:t>
        </w:r>
      </w:smartTag>
      <w:r w:rsidR="00311168">
        <w:t>, MD</w:t>
      </w:r>
      <w:del w:id="85" w:author="Christi Eggstaff" w:date="2011-01-27T11:49:00Z">
        <w:r w:rsidR="00311168">
          <w:delText>,</w:delText>
        </w:r>
      </w:del>
      <w:ins w:id="86" w:author="Christi Eggstaff" w:date="2011-01-27T11:49:00Z">
        <w:r w:rsidR="00A87206">
          <w:t xml:space="preserve"> and</w:t>
        </w:r>
      </w:ins>
      <w:r w:rsidR="00A87206">
        <w:t xml:space="preserve"> </w:t>
      </w:r>
      <w:r w:rsidR="00096E0A" w:rsidRPr="006824A3">
        <w:t>the Presidential Helicopter Support Facility (including the hangar)</w:t>
      </w:r>
      <w:r w:rsidR="00311168">
        <w:t xml:space="preserve"> where PMA 274 spaces are located</w:t>
      </w:r>
      <w:r w:rsidR="0001165F" w:rsidRPr="006824A3">
        <w:t xml:space="preserve">: </w:t>
      </w:r>
    </w:p>
    <w:p w:rsidR="00802607" w:rsidRPr="006824A3" w:rsidRDefault="00802607" w:rsidP="006824A3"/>
    <w:p w:rsidR="00C23E52" w:rsidRPr="00643715" w:rsidRDefault="00D273C7" w:rsidP="00802607">
      <w:pPr>
        <w:ind w:left="720"/>
        <w:rPr>
          <w:rPrChange w:id="87" w:author="Christi Eggstaff" w:date="2011-01-27T11:49:00Z">
            <w:rPr>
              <w:lang w:val="da-DK"/>
            </w:rPr>
          </w:rPrChange>
        </w:rPr>
      </w:pPr>
      <w:r w:rsidRPr="00D273C7">
        <w:rPr>
          <w:rPrChange w:id="88" w:author="Christi Eggstaff" w:date="2011-01-27T11:49:00Z">
            <w:rPr>
              <w:lang w:val="da-DK"/>
            </w:rPr>
          </w:rPrChange>
        </w:rPr>
        <w:t>a. Visitor Control Desk (VCD)</w:t>
      </w:r>
      <w:del w:id="89" w:author="Christi Eggstaff" w:date="2011-01-27T11:49:00Z">
        <w:r w:rsidR="00F031D3" w:rsidRPr="00F031D3">
          <w:rPr>
            <w:lang w:val="da-DK"/>
          </w:rPr>
          <w:delText xml:space="preserve">  (FFP: APN, OM&amp;N) </w:delText>
        </w:r>
      </w:del>
      <w:ins w:id="90" w:author="Christi Eggstaff" w:date="2011-01-27T11:49:00Z">
        <w:r w:rsidR="00DD174B" w:rsidRPr="00643715">
          <w:t xml:space="preserve"> </w:t>
        </w:r>
      </w:ins>
    </w:p>
    <w:p w:rsidR="002925EF" w:rsidRPr="002F26FB" w:rsidRDefault="00C23E52" w:rsidP="00802607">
      <w:pPr>
        <w:ind w:left="720"/>
      </w:pPr>
      <w:r>
        <w:t>T</w:t>
      </w:r>
      <w:r w:rsidR="00732567" w:rsidRPr="006824A3">
        <w:t xml:space="preserve">he VCD </w:t>
      </w:r>
      <w:r>
        <w:t xml:space="preserve">shall be manned </w:t>
      </w:r>
      <w:r w:rsidR="00732567" w:rsidRPr="006824A3">
        <w:t xml:space="preserve">from </w:t>
      </w:r>
      <w:r w:rsidR="003E5D8B" w:rsidRPr="006824A3">
        <w:t>0600 – 1800 by two VCD personnel, Monday through Friday, except</w:t>
      </w:r>
      <w:ins w:id="91" w:author="Christi Eggstaff" w:date="2011-01-27T11:49:00Z">
        <w:r w:rsidR="003E5D8B" w:rsidRPr="006824A3">
          <w:t xml:space="preserve"> </w:t>
        </w:r>
        <w:r w:rsidR="00A87206">
          <w:t>federal</w:t>
        </w:r>
      </w:ins>
      <w:r w:rsidR="00A87206">
        <w:t xml:space="preserve"> </w:t>
      </w:r>
      <w:r w:rsidR="003E5D8B" w:rsidRPr="006824A3">
        <w:t xml:space="preserve">holidays. VCD personnel </w:t>
      </w:r>
      <w:r w:rsidR="001652D1" w:rsidRPr="006824A3">
        <w:t xml:space="preserve">shall verify personnel entering building for visible badge identification; direct visitors to </w:t>
      </w:r>
      <w:del w:id="92" w:author="Christi Eggstaff" w:date="2011-01-27T11:49:00Z">
        <w:r w:rsidR="001652D1" w:rsidRPr="006824A3">
          <w:delText>conference rooms, office or labs</w:delText>
        </w:r>
      </w:del>
      <w:ins w:id="93" w:author="Christi Eggstaff" w:date="2011-01-27T11:49:00Z">
        <w:r w:rsidR="00A87206">
          <w:t>designated areas</w:t>
        </w:r>
      </w:ins>
      <w:r w:rsidR="00875341">
        <w:t>;</w:t>
      </w:r>
      <w:r w:rsidR="001652D1" w:rsidRPr="006824A3">
        <w:t xml:space="preserve"> maintain key control</w:t>
      </w:r>
      <w:r w:rsidR="00875341">
        <w:t xml:space="preserve">, </w:t>
      </w:r>
      <w:r w:rsidR="001652D1" w:rsidRPr="006824A3">
        <w:t>master files</w:t>
      </w:r>
      <w:r w:rsidR="00875341">
        <w:t>,</w:t>
      </w:r>
      <w:r w:rsidR="001652D1" w:rsidRPr="006824A3">
        <w:t xml:space="preserve"> and log books; schedule and maintain conference room use; answer telephones; perform walk thr</w:t>
      </w:r>
      <w:r w:rsidR="00875341">
        <w:t>ough</w:t>
      </w:r>
      <w:r w:rsidR="001652D1" w:rsidRPr="006824A3">
        <w:t xml:space="preserve"> monitoring of </w:t>
      </w:r>
      <w:r w:rsidR="003E5D8B" w:rsidRPr="006824A3">
        <w:t xml:space="preserve">office spaces and </w:t>
      </w:r>
      <w:r w:rsidR="001652D1" w:rsidRPr="006824A3">
        <w:t>hangar facility for safety and security.</w:t>
      </w:r>
      <w:r w:rsidR="002925EF" w:rsidRPr="006824A3">
        <w:t xml:space="preserve">  The contractor shall conduct daily building walk through</w:t>
      </w:r>
      <w:r w:rsidR="00875341">
        <w:t>, after work hours,</w:t>
      </w:r>
      <w:r w:rsidR="002925EF" w:rsidRPr="006824A3">
        <w:t xml:space="preserve"> shutting off lights in conference rooms</w:t>
      </w:r>
      <w:r w:rsidR="00875341">
        <w:t xml:space="preserve">, </w:t>
      </w:r>
      <w:r w:rsidR="002925EF" w:rsidRPr="006824A3">
        <w:t xml:space="preserve">rest </w:t>
      </w:r>
      <w:r w:rsidR="002925EF" w:rsidRPr="002F26FB">
        <w:t>rooms</w:t>
      </w:r>
      <w:r w:rsidR="00875341">
        <w:t xml:space="preserve">, </w:t>
      </w:r>
      <w:r w:rsidR="002925EF" w:rsidRPr="002F26FB">
        <w:t>coffee area</w:t>
      </w:r>
      <w:r w:rsidR="00875341">
        <w:t xml:space="preserve">, </w:t>
      </w:r>
      <w:r w:rsidR="002925EF" w:rsidRPr="002F26FB">
        <w:t xml:space="preserve">and lobby. </w:t>
      </w:r>
    </w:p>
    <w:p w:rsidR="004F4EBC" w:rsidRPr="002F26FB" w:rsidRDefault="004F4EBC" w:rsidP="00802607">
      <w:pPr>
        <w:ind w:left="720"/>
      </w:pPr>
    </w:p>
    <w:p w:rsidR="00E0663C" w:rsidRPr="002F26FB" w:rsidRDefault="00E0663C" w:rsidP="00802607">
      <w:pPr>
        <w:ind w:left="720"/>
      </w:pPr>
      <w:r w:rsidRPr="002F26FB">
        <w:t xml:space="preserve">b. Physical </w:t>
      </w:r>
      <w:r w:rsidR="00630939" w:rsidRPr="002F26FB">
        <w:t>Security</w:t>
      </w:r>
      <w:ins w:id="94" w:author="Christi Eggstaff" w:date="2011-01-27T11:49:00Z">
        <w:r w:rsidR="00630939">
          <w:t xml:space="preserve"> </w:t>
        </w:r>
      </w:ins>
    </w:p>
    <w:p w:rsidR="00E0663C" w:rsidRPr="002F26FB" w:rsidRDefault="002F26FB" w:rsidP="00E0663C">
      <w:pPr>
        <w:ind w:left="720"/>
      </w:pPr>
      <w:r w:rsidRPr="002F26FB">
        <w:t>Physical Security services include but are not limited to: submitting and verifying visit requests</w:t>
      </w:r>
      <w:r w:rsidR="00875341">
        <w:t>;</w:t>
      </w:r>
      <w:r w:rsidRPr="002F26FB">
        <w:t xml:space="preserve"> verifying security clearance information in the Joint Personnel Adjudication System (JPAS)</w:t>
      </w:r>
      <w:r w:rsidR="00875341">
        <w:t>;</w:t>
      </w:r>
      <w:r w:rsidRPr="002F26FB">
        <w:t xml:space="preserve"> </w:t>
      </w:r>
      <w:r w:rsidR="00875341">
        <w:t>m</w:t>
      </w:r>
      <w:r w:rsidRPr="002F26FB">
        <w:t>aintain</w:t>
      </w:r>
      <w:r w:rsidR="00875341">
        <w:t>ing</w:t>
      </w:r>
      <w:r w:rsidRPr="002F26FB">
        <w:t xml:space="preserve"> </w:t>
      </w:r>
      <w:r w:rsidR="00875341">
        <w:t xml:space="preserve">building badge </w:t>
      </w:r>
      <w:r w:rsidRPr="002F26FB">
        <w:t>database</w:t>
      </w:r>
      <w:r w:rsidR="00875341">
        <w:t xml:space="preserve">; </w:t>
      </w:r>
      <w:r w:rsidRPr="002F26FB">
        <w:t>creating</w:t>
      </w:r>
      <w:r w:rsidR="00875341">
        <w:t xml:space="preserve">, updating, and deleting badges; </w:t>
      </w:r>
      <w:r w:rsidRPr="002F26FB">
        <w:t>systems administrator for both access control and CCTV computers</w:t>
      </w:r>
      <w:r w:rsidR="00875341">
        <w:t>;  t</w:t>
      </w:r>
      <w:r w:rsidRPr="002F26FB">
        <w:t>rack</w:t>
      </w:r>
      <w:r w:rsidR="00875341">
        <w:t>ing</w:t>
      </w:r>
      <w:r w:rsidRPr="002F26FB">
        <w:t xml:space="preserve"> Foreign National Escorts</w:t>
      </w:r>
      <w:r w:rsidR="00875341">
        <w:t>; t</w:t>
      </w:r>
      <w:r w:rsidRPr="002F26FB">
        <w:t>rack</w:t>
      </w:r>
      <w:r w:rsidR="00875341">
        <w:t>ing</w:t>
      </w:r>
      <w:r w:rsidRPr="002F26FB">
        <w:t xml:space="preserve"> </w:t>
      </w:r>
      <w:r w:rsidR="0004558C">
        <w:t xml:space="preserve">and verifying valid </w:t>
      </w:r>
      <w:ins w:id="95" w:author="Christi Eggstaff" w:date="2011-01-27T11:49:00Z">
        <w:r w:rsidR="00434E24">
          <w:t>security</w:t>
        </w:r>
        <w:r w:rsidR="00A87206">
          <w:t xml:space="preserve"> </w:t>
        </w:r>
      </w:ins>
      <w:r w:rsidR="0004558C">
        <w:t xml:space="preserve">clearances for </w:t>
      </w:r>
      <w:r w:rsidR="00875341">
        <w:t>PMA</w:t>
      </w:r>
      <w:del w:id="96" w:author="Christi Eggstaff" w:date="2011-01-27T11:49:00Z">
        <w:r w:rsidR="00875341">
          <w:delText xml:space="preserve"> </w:delText>
        </w:r>
      </w:del>
      <w:ins w:id="97" w:author="Christi Eggstaff" w:date="2011-01-27T11:49:00Z">
        <w:r w:rsidR="00A87206">
          <w:t>-</w:t>
        </w:r>
      </w:ins>
      <w:r w:rsidR="00875341">
        <w:t>274 personnel with “Hangar” access; p</w:t>
      </w:r>
      <w:r w:rsidRPr="002F26FB">
        <w:t>rocess</w:t>
      </w:r>
      <w:r w:rsidR="00875341">
        <w:t>ing</w:t>
      </w:r>
      <w:r w:rsidRPr="002F26FB">
        <w:t xml:space="preserve"> Physical Security Report Forms and </w:t>
      </w:r>
      <w:del w:id="98" w:author="Christi Eggstaff" w:date="2011-01-27T11:49:00Z">
        <w:r w:rsidRPr="002F26FB">
          <w:delText>input</w:delText>
        </w:r>
      </w:del>
      <w:ins w:id="99" w:author="Christi Eggstaff" w:date="2011-01-27T11:49:00Z">
        <w:r w:rsidR="0013473D" w:rsidRPr="002F26FB">
          <w:t>input</w:t>
        </w:r>
        <w:r w:rsidR="0013473D">
          <w:t>ting</w:t>
        </w:r>
      </w:ins>
      <w:r w:rsidRPr="002F26FB">
        <w:t xml:space="preserve"> them into a spreadsheet for tracking changes and modifications</w:t>
      </w:r>
      <w:r w:rsidR="00875341">
        <w:t xml:space="preserve">; </w:t>
      </w:r>
      <w:del w:id="100" w:author="Christi Eggstaff" w:date="2011-01-27T11:49:00Z">
        <w:r w:rsidR="00875341">
          <w:delText>t</w:delText>
        </w:r>
        <w:r w:rsidRPr="002F26FB">
          <w:delText>rack ADT</w:delText>
        </w:r>
      </w:del>
      <w:ins w:id="101" w:author="Christi Eggstaff" w:date="2011-01-27T11:49:00Z">
        <w:r w:rsidR="00875341">
          <w:t>t</w:t>
        </w:r>
        <w:r w:rsidRPr="002F26FB">
          <w:t>rack</w:t>
        </w:r>
        <w:r w:rsidR="004F4EBC">
          <w:t>ing</w:t>
        </w:r>
      </w:ins>
      <w:r w:rsidRPr="002F26FB">
        <w:t xml:space="preserve"> work requests on repairs and new installs</w:t>
      </w:r>
      <w:r w:rsidR="00875341">
        <w:t>; o</w:t>
      </w:r>
      <w:r w:rsidRPr="002F26FB">
        <w:t>rder</w:t>
      </w:r>
      <w:r w:rsidR="00875341">
        <w:t>ing</w:t>
      </w:r>
      <w:r w:rsidRPr="002F26FB">
        <w:t xml:space="preserve"> </w:t>
      </w:r>
      <w:r w:rsidR="00875341">
        <w:t xml:space="preserve">and tracking </w:t>
      </w:r>
      <w:r w:rsidRPr="002F26FB">
        <w:t xml:space="preserve">supplies </w:t>
      </w:r>
      <w:r w:rsidR="00875341">
        <w:t xml:space="preserve">orders; </w:t>
      </w:r>
      <w:del w:id="102" w:author="Christi Eggstaff" w:date="2011-01-27T11:49:00Z">
        <w:r w:rsidR="00875341">
          <w:delText>d</w:delText>
        </w:r>
        <w:r w:rsidRPr="002F26FB">
          <w:delText>ocument</w:delText>
        </w:r>
      </w:del>
      <w:ins w:id="103" w:author="Christi Eggstaff" w:date="2011-01-27T11:49:00Z">
        <w:r w:rsidR="00875341">
          <w:t>d</w:t>
        </w:r>
        <w:r w:rsidRPr="002F26FB">
          <w:t>ocument</w:t>
        </w:r>
        <w:r w:rsidR="004F4EBC">
          <w:t>ing</w:t>
        </w:r>
      </w:ins>
      <w:r w:rsidRPr="002F26FB">
        <w:t xml:space="preserve"> </w:t>
      </w:r>
      <w:r w:rsidR="00875341">
        <w:t>Security</w:t>
      </w:r>
      <w:r w:rsidR="00C24C9E" w:rsidRPr="00C24C9E">
        <w:t xml:space="preserve"> </w:t>
      </w:r>
      <w:del w:id="104" w:author="Christi Eggstaff" w:date="2011-01-27T11:49:00Z">
        <w:r w:rsidRPr="002F26FB">
          <w:delText>SOPs</w:delText>
        </w:r>
      </w:del>
      <w:ins w:id="105" w:author="Christi Eggstaff" w:date="2011-01-27T11:49:00Z">
        <w:r w:rsidR="00C24C9E" w:rsidRPr="006824A3">
          <w:t>Standard Operating Procedures</w:t>
        </w:r>
        <w:r w:rsidR="00875341">
          <w:t xml:space="preserve"> </w:t>
        </w:r>
        <w:r w:rsidR="00C24C9E">
          <w:t>(</w:t>
        </w:r>
        <w:r w:rsidRPr="002F26FB">
          <w:t>SOP</w:t>
        </w:r>
        <w:r w:rsidR="00C24C9E">
          <w:t>)</w:t>
        </w:r>
      </w:ins>
      <w:r w:rsidR="00C24C9E">
        <w:t xml:space="preserve"> </w:t>
      </w:r>
      <w:r w:rsidRPr="002F26FB">
        <w:t xml:space="preserve">as instructed by the </w:t>
      </w:r>
      <w:r w:rsidR="00875341">
        <w:t xml:space="preserve">PMA 274 </w:t>
      </w:r>
      <w:r w:rsidRPr="002F26FB">
        <w:t>Physical Security Officer</w:t>
      </w:r>
      <w:r w:rsidR="0004558C">
        <w:t xml:space="preserve">; incorporating </w:t>
      </w:r>
      <w:ins w:id="106" w:author="Christi Eggstaff" w:date="2011-01-27T11:49:00Z">
        <w:r w:rsidR="008E199C">
          <w:t>Security Response Team (</w:t>
        </w:r>
      </w:ins>
      <w:r w:rsidRPr="002F26FB">
        <w:t>SRT</w:t>
      </w:r>
      <w:ins w:id="107" w:author="Christi Eggstaff" w:date="2011-01-27T11:49:00Z">
        <w:r w:rsidR="008E199C">
          <w:t>)</w:t>
        </w:r>
      </w:ins>
      <w:r w:rsidRPr="002F26FB">
        <w:t xml:space="preserve"> Shift Summar</w:t>
      </w:r>
      <w:r w:rsidR="0004558C">
        <w:t xml:space="preserve">ies </w:t>
      </w:r>
      <w:r w:rsidRPr="002F26FB">
        <w:t xml:space="preserve">into the </w:t>
      </w:r>
      <w:r w:rsidR="0004558C">
        <w:t xml:space="preserve">Physical Security </w:t>
      </w:r>
      <w:r w:rsidRPr="002F26FB">
        <w:t>Database</w:t>
      </w:r>
      <w:r w:rsidR="0004558C">
        <w:t xml:space="preserve">; running the </w:t>
      </w:r>
      <w:r w:rsidRPr="002F26FB">
        <w:t xml:space="preserve">Alarm Report on a </w:t>
      </w:r>
      <w:r w:rsidR="0004558C">
        <w:t>w</w:t>
      </w:r>
      <w:r w:rsidRPr="002F26FB">
        <w:t>eekly bas</w:t>
      </w:r>
      <w:r w:rsidR="0004558C">
        <w:t xml:space="preserve">is; </w:t>
      </w:r>
      <w:r w:rsidR="0004558C">
        <w:lastRenderedPageBreak/>
        <w:t>a</w:t>
      </w:r>
      <w:r w:rsidRPr="002F26FB">
        <w:t>ssist</w:t>
      </w:r>
      <w:r w:rsidR="0004558C">
        <w:t>ing</w:t>
      </w:r>
      <w:r w:rsidRPr="002F26FB">
        <w:t xml:space="preserve"> secure labs with monthly combination/safe checks</w:t>
      </w:r>
      <w:del w:id="108" w:author="Christi Eggstaff" w:date="2011-01-27T11:49:00Z">
        <w:r w:rsidR="0004558C">
          <w:delText>;</w:delText>
        </w:r>
      </w:del>
      <w:r w:rsidR="00AB6A6F">
        <w:t xml:space="preserve"> and </w:t>
      </w:r>
      <w:del w:id="109" w:author="Christi Eggstaff" w:date="2011-01-27T11:49:00Z">
        <w:r w:rsidR="0004558C">
          <w:delText>o</w:delText>
        </w:r>
        <w:r w:rsidRPr="002F26FB">
          <w:delText>ther</w:delText>
        </w:r>
      </w:del>
      <w:ins w:id="110" w:author="Christi Eggstaff" w:date="2011-01-27T11:49:00Z">
        <w:r w:rsidR="00AB6A6F">
          <w:t>performing</w:t>
        </w:r>
      </w:ins>
      <w:r w:rsidR="00AB6A6F">
        <w:t xml:space="preserve"> administrative tasks </w:t>
      </w:r>
      <w:del w:id="111" w:author="Christi Eggstaff" w:date="2011-01-27T11:49:00Z">
        <w:r w:rsidRPr="002F26FB">
          <w:delText>as assigned by the</w:delText>
        </w:r>
      </w:del>
      <w:ins w:id="112" w:author="Christi Eggstaff" w:date="2011-01-27T11:49:00Z">
        <w:r w:rsidR="00AB6A6F">
          <w:t>associated with</w:t>
        </w:r>
      </w:ins>
      <w:r w:rsidR="00AB6A6F">
        <w:t xml:space="preserve"> Physical Security </w:t>
      </w:r>
      <w:del w:id="113" w:author="Christi Eggstaff" w:date="2011-01-27T11:49:00Z">
        <w:r w:rsidRPr="002F26FB">
          <w:delText>Officer.</w:delText>
        </w:r>
      </w:del>
      <w:ins w:id="114" w:author="Christi Eggstaff" w:date="2011-01-27T11:49:00Z">
        <w:r w:rsidR="00AB6A6F">
          <w:t xml:space="preserve">functions. </w:t>
        </w:r>
      </w:ins>
    </w:p>
    <w:p w:rsidR="00E0663C" w:rsidRPr="006824A3" w:rsidRDefault="00E0663C" w:rsidP="00E0663C">
      <w:pPr>
        <w:ind w:left="720"/>
      </w:pPr>
    </w:p>
    <w:p w:rsidR="00643715" w:rsidRPr="002F26FB" w:rsidRDefault="00E0663C" w:rsidP="00643715">
      <w:pPr>
        <w:ind w:left="720"/>
      </w:pPr>
      <w:r>
        <w:t>c</w:t>
      </w:r>
      <w:r w:rsidR="00FD3A83" w:rsidRPr="006824A3">
        <w:t>.</w:t>
      </w:r>
      <w:r w:rsidR="00C23E52">
        <w:t xml:space="preserve"> Security Response Team (SRT)</w:t>
      </w:r>
      <w:r w:rsidR="00FD3A83" w:rsidRPr="006824A3">
        <w:t xml:space="preserve"> </w:t>
      </w:r>
    </w:p>
    <w:p w:rsidR="001652D1" w:rsidRPr="006824A3" w:rsidRDefault="00C23E52" w:rsidP="00802607">
      <w:pPr>
        <w:ind w:left="720"/>
      </w:pPr>
      <w:r>
        <w:t>T</w:t>
      </w:r>
      <w:r w:rsidR="00036D6C" w:rsidRPr="006824A3">
        <w:t xml:space="preserve">he </w:t>
      </w:r>
      <w:r w:rsidR="001652D1" w:rsidRPr="006824A3">
        <w:t xml:space="preserve">SRT </w:t>
      </w:r>
      <w:r w:rsidR="00036D6C" w:rsidRPr="006824A3">
        <w:t xml:space="preserve">shall </w:t>
      </w:r>
      <w:r w:rsidR="001652D1" w:rsidRPr="006824A3">
        <w:t xml:space="preserve">provide </w:t>
      </w:r>
      <w:r w:rsidR="003E5D8B" w:rsidRPr="006824A3">
        <w:t xml:space="preserve">24 hours/day, 365 days/year </w:t>
      </w:r>
      <w:r w:rsidR="001652D1" w:rsidRPr="006824A3">
        <w:t xml:space="preserve">protection for </w:t>
      </w:r>
      <w:r w:rsidR="003E5D8B" w:rsidRPr="006824A3">
        <w:t>the Presidential Helicopter Support Facility</w:t>
      </w:r>
      <w:r w:rsidR="00036D6C" w:rsidRPr="006824A3">
        <w:t xml:space="preserve"> Complex</w:t>
      </w:r>
      <w:r w:rsidR="003E5D8B" w:rsidRPr="006824A3">
        <w:t xml:space="preserve"> (including hangar) which is a </w:t>
      </w:r>
      <w:r w:rsidR="001652D1" w:rsidRPr="006824A3">
        <w:t>Level III restricted area in accordance with</w:t>
      </w:r>
      <w:r w:rsidR="00507E4B" w:rsidRPr="006824A3">
        <w:t xml:space="preserve"> the Navy Physical Security and Law Enforcement Program, OPNAVINST 5530.14E. </w:t>
      </w:r>
      <w:r w:rsidR="001652D1" w:rsidRPr="006824A3">
        <w:t>The SRT shall provide visible security for all assets located in the Presidential Helicopter Support Facility</w:t>
      </w:r>
      <w:r w:rsidR="00FD3A83" w:rsidRPr="006824A3">
        <w:t xml:space="preserve">, </w:t>
      </w:r>
      <w:r w:rsidR="001652D1" w:rsidRPr="006824A3">
        <w:t>monitor the</w:t>
      </w:r>
      <w:r w:rsidR="00FD3A83" w:rsidRPr="006824A3">
        <w:t xml:space="preserve"> </w:t>
      </w:r>
      <w:r w:rsidR="001652D1" w:rsidRPr="006824A3">
        <w:t>building’s closed circuit television (CCTV) security and Laser Perimeter Awareness Systems (LPAS)</w:t>
      </w:r>
      <w:r w:rsidR="00FD3A83" w:rsidRPr="006824A3">
        <w:t xml:space="preserve">, </w:t>
      </w:r>
      <w:r w:rsidR="001652D1" w:rsidRPr="006824A3">
        <w:t>respond to all electronic security system (ESS) alarms</w:t>
      </w:r>
      <w:r w:rsidR="00FD3A83" w:rsidRPr="006824A3">
        <w:t xml:space="preserve">, </w:t>
      </w:r>
      <w:r w:rsidR="001652D1" w:rsidRPr="006824A3">
        <w:t>perform continuous roving vehicle and foot patrols as well as random action security measures</w:t>
      </w:r>
      <w:r w:rsidR="00FD3A83" w:rsidRPr="006824A3">
        <w:t xml:space="preserve">, </w:t>
      </w:r>
      <w:r w:rsidR="001652D1" w:rsidRPr="006824A3">
        <w:t>identify and respond to all levels of Force Protection Conditions</w:t>
      </w:r>
      <w:r w:rsidR="00FD3A83" w:rsidRPr="006824A3">
        <w:t xml:space="preserve">, </w:t>
      </w:r>
      <w:r w:rsidR="001652D1" w:rsidRPr="006824A3">
        <w:t>inspect all delivery vehicles before entering the building compound, accept deliveries, route packages to proper destinations</w:t>
      </w:r>
      <w:r w:rsidR="00FD3A83" w:rsidRPr="006824A3">
        <w:t xml:space="preserve">, </w:t>
      </w:r>
      <w:r w:rsidR="001652D1" w:rsidRPr="006824A3">
        <w:t xml:space="preserve">and escort personnel to classified areas, including admittance of personnel with Yankee White investigation clearance. </w:t>
      </w:r>
      <w:r w:rsidR="0026323C">
        <w:t>The SRT tasks/functions are designated as “Mission Essential” and are required to be performed i</w:t>
      </w:r>
      <w:r w:rsidR="001652D1" w:rsidRPr="006824A3">
        <w:t xml:space="preserve">n the event of reduced operations aboard </w:t>
      </w:r>
      <w:del w:id="115" w:author="Christi Eggstaff" w:date="2011-01-27T11:49:00Z">
        <w:r w:rsidR="001652D1" w:rsidRPr="006824A3">
          <w:delText>the Naval Air Station</w:delText>
        </w:r>
      </w:del>
      <w:ins w:id="116" w:author="Christi Eggstaff" w:date="2011-01-27T11:49:00Z">
        <w:r w:rsidR="008E199C">
          <w:t>NAS</w:t>
        </w:r>
      </w:ins>
      <w:r w:rsidR="001652D1" w:rsidRPr="006824A3">
        <w:t xml:space="preserve"> Patuxent River</w:t>
      </w:r>
      <w:ins w:id="117" w:author="Christi Eggstaff" w:date="2011-01-27T11:49:00Z">
        <w:r w:rsidR="008E199C">
          <w:t>, MD</w:t>
        </w:r>
      </w:ins>
      <w:r w:rsidR="0026323C">
        <w:t xml:space="preserve"> </w:t>
      </w:r>
      <w:r w:rsidR="001652D1" w:rsidRPr="006824A3">
        <w:t xml:space="preserve">under non-life threatening situations </w:t>
      </w:r>
      <w:del w:id="118" w:author="Christi Eggstaff" w:date="2011-01-27T11:49:00Z">
        <w:r w:rsidR="001652D1" w:rsidRPr="006824A3">
          <w:delText xml:space="preserve">as directed by </w:delText>
        </w:r>
        <w:r w:rsidR="00FD3A83" w:rsidRPr="006824A3">
          <w:delText xml:space="preserve">the PMA 274 </w:delText>
        </w:r>
        <w:r w:rsidR="001652D1" w:rsidRPr="006824A3">
          <w:delText>Physical Security Officer</w:delText>
        </w:r>
      </w:del>
      <w:ins w:id="119" w:author="Christi Eggstaff" w:date="2011-01-27T11:49:00Z">
        <w:r w:rsidR="004F4EBC">
          <w:t>in accordance with DFARS Clause 252</w:t>
        </w:r>
        <w:r w:rsidR="00DA5967">
          <w:t>.237-7023</w:t>
        </w:r>
      </w:ins>
      <w:r w:rsidR="00DA5967">
        <w:t>.</w:t>
      </w:r>
      <w:r w:rsidR="0026323C">
        <w:t xml:space="preserve"> SRT members shall wear the appropriate seasonal uniforms during the execution of their tasks/functions.  </w:t>
      </w:r>
    </w:p>
    <w:p w:rsidR="002925EF" w:rsidRPr="006824A3" w:rsidRDefault="002925EF" w:rsidP="006824A3"/>
    <w:p w:rsidR="00643715" w:rsidRPr="002F26FB" w:rsidRDefault="00E0663C" w:rsidP="00643715">
      <w:pPr>
        <w:ind w:left="720"/>
      </w:pPr>
      <w:r>
        <w:t>d</w:t>
      </w:r>
      <w:r w:rsidR="00C23E52">
        <w:t xml:space="preserve">. Facility </w:t>
      </w:r>
      <w:r w:rsidR="00630939">
        <w:t xml:space="preserve">Management </w:t>
      </w:r>
    </w:p>
    <w:p w:rsidR="00EA5017" w:rsidRDefault="00C23E52" w:rsidP="00311168">
      <w:pPr>
        <w:ind w:left="720"/>
        <w:rPr>
          <w:rPrChange w:id="120" w:author="Christi Eggstaff" w:date="2011-01-27T11:49:00Z">
            <w:rPr>
              <w:color w:val="FF0000"/>
            </w:rPr>
          </w:rPrChange>
        </w:rPr>
      </w:pPr>
      <w:r>
        <w:t xml:space="preserve">Facility Management personnel </w:t>
      </w:r>
      <w:r w:rsidR="0028441D" w:rsidRPr="006824A3">
        <w:t xml:space="preserve">shall provide </w:t>
      </w:r>
      <w:r w:rsidR="002925EF" w:rsidRPr="006824A3">
        <w:t>suppor</w:t>
      </w:r>
      <w:r w:rsidR="00E71DEE" w:rsidRPr="006824A3">
        <w:t xml:space="preserve">t </w:t>
      </w:r>
      <w:r w:rsidR="00732567" w:rsidRPr="006824A3">
        <w:t xml:space="preserve">to manage </w:t>
      </w:r>
      <w:r w:rsidR="00456E74" w:rsidRPr="006824A3">
        <w:t>alterations, repairs,</w:t>
      </w:r>
      <w:r w:rsidR="00484E0D" w:rsidRPr="006824A3">
        <w:t xml:space="preserve"> and preventative maintenance programs for </w:t>
      </w:r>
      <w:r>
        <w:t>PMA</w:t>
      </w:r>
      <w:del w:id="121" w:author="Christi Eggstaff" w:date="2011-01-27T11:49:00Z">
        <w:r>
          <w:delText xml:space="preserve"> </w:delText>
        </w:r>
      </w:del>
      <w:ins w:id="122" w:author="Christi Eggstaff" w:date="2011-01-27T11:49:00Z">
        <w:r w:rsidR="008E199C">
          <w:t>-</w:t>
        </w:r>
      </w:ins>
      <w:r>
        <w:t xml:space="preserve">274 facilities. </w:t>
      </w:r>
      <w:r w:rsidR="00484E0D" w:rsidRPr="006824A3">
        <w:t xml:space="preserve">The </w:t>
      </w:r>
      <w:r w:rsidR="00732567" w:rsidRPr="006824A3">
        <w:t xml:space="preserve">contractor </w:t>
      </w:r>
      <w:r w:rsidR="00CE0128" w:rsidRPr="006824A3">
        <w:t xml:space="preserve">shall </w:t>
      </w:r>
      <w:r w:rsidR="003A6315" w:rsidRPr="006824A3">
        <w:t xml:space="preserve">manage and execute facility projects </w:t>
      </w:r>
      <w:r w:rsidR="00732567" w:rsidRPr="006824A3">
        <w:t>including</w:t>
      </w:r>
      <w:r w:rsidR="00311168">
        <w:t>,</w:t>
      </w:r>
      <w:del w:id="123" w:author="Christi Eggstaff" w:date="2011-01-27T11:49:00Z">
        <w:r w:rsidR="00732567" w:rsidRPr="006824A3">
          <w:delText xml:space="preserve"> but not limited to</w:delText>
        </w:r>
        <w:r w:rsidR="00311168">
          <w:delText>:</w:delText>
        </w:r>
      </w:del>
      <w:r w:rsidR="00732567" w:rsidRPr="006824A3">
        <w:t xml:space="preserve"> </w:t>
      </w:r>
      <w:r w:rsidR="00311168">
        <w:t xml:space="preserve">submitting and tracking </w:t>
      </w:r>
      <w:r w:rsidR="00CE0128" w:rsidRPr="006824A3">
        <w:t>work requests</w:t>
      </w:r>
      <w:r w:rsidR="00311168">
        <w:t>/</w:t>
      </w:r>
      <w:r w:rsidR="00B931FA" w:rsidRPr="006824A3">
        <w:t>service orders</w:t>
      </w:r>
      <w:r w:rsidR="003A6315" w:rsidRPr="006824A3">
        <w:t>,</w:t>
      </w:r>
      <w:r w:rsidR="00311168">
        <w:t xml:space="preserve"> facilitating personnel moves (new and existing) including documentation</w:t>
      </w:r>
      <w:r w:rsidR="00B931FA" w:rsidRPr="006824A3">
        <w:t>,</w:t>
      </w:r>
      <w:r w:rsidR="00CE0128" w:rsidRPr="006824A3">
        <w:t xml:space="preserve"> </w:t>
      </w:r>
      <w:r w:rsidR="00311168">
        <w:t xml:space="preserve">submitting and tracking  </w:t>
      </w:r>
      <w:r w:rsidR="00CE0128" w:rsidRPr="006824A3">
        <w:t>telephone and voice message</w:t>
      </w:r>
      <w:r w:rsidR="00311168">
        <w:t xml:space="preserve"> Move Add Change</w:t>
      </w:r>
      <w:r w:rsidR="00CE0128" w:rsidRPr="006824A3">
        <w:t xml:space="preserve"> requests</w:t>
      </w:r>
      <w:r w:rsidR="003A6315" w:rsidRPr="006824A3">
        <w:t>,</w:t>
      </w:r>
      <w:r w:rsidR="00311168">
        <w:t xml:space="preserve"> </w:t>
      </w:r>
      <w:r w:rsidR="00CE0128" w:rsidRPr="006824A3">
        <w:t>schedul</w:t>
      </w:r>
      <w:r w:rsidR="00311168">
        <w:t xml:space="preserve">ing </w:t>
      </w:r>
      <w:r w:rsidR="00CE0128" w:rsidRPr="006824A3">
        <w:t>utility outages</w:t>
      </w:r>
      <w:r w:rsidR="003A6315" w:rsidRPr="006824A3">
        <w:t xml:space="preserve">, </w:t>
      </w:r>
      <w:del w:id="124" w:author="Christi Eggstaff" w:date="2011-01-27T11:49:00Z">
        <w:r w:rsidR="00311168">
          <w:delText>perform</w:delText>
        </w:r>
      </w:del>
      <w:ins w:id="125" w:author="Christi Eggstaff" w:date="2011-01-27T11:49:00Z">
        <w:r w:rsidR="00311168">
          <w:t>perform</w:t>
        </w:r>
        <w:r w:rsidR="00DA5967">
          <w:t>ing</w:t>
        </w:r>
      </w:ins>
      <w:r w:rsidR="00311168">
        <w:t xml:space="preserve"> </w:t>
      </w:r>
      <w:r w:rsidR="00B931FA" w:rsidRPr="006824A3">
        <w:t>monthly utility analysis,</w:t>
      </w:r>
      <w:r w:rsidR="00311168">
        <w:t xml:space="preserve"> </w:t>
      </w:r>
      <w:del w:id="126" w:author="Christi Eggstaff" w:date="2011-01-27T11:49:00Z">
        <w:r w:rsidR="003C2B74" w:rsidRPr="006824A3">
          <w:delText>c</w:delText>
        </w:r>
        <w:r w:rsidR="00CE0128" w:rsidRPr="006824A3">
          <w:delText>oordinate</w:delText>
        </w:r>
      </w:del>
      <w:ins w:id="127" w:author="Christi Eggstaff" w:date="2011-01-27T11:49:00Z">
        <w:r w:rsidR="003C2B74" w:rsidRPr="006824A3">
          <w:t>c</w:t>
        </w:r>
        <w:r w:rsidR="00CE0128" w:rsidRPr="006824A3">
          <w:t>oordinat</w:t>
        </w:r>
        <w:r w:rsidR="00DA5967">
          <w:t>ing</w:t>
        </w:r>
      </w:ins>
      <w:r w:rsidR="00CE0128" w:rsidRPr="006824A3">
        <w:t xml:space="preserve"> recycling</w:t>
      </w:r>
      <w:r w:rsidR="003C2B74" w:rsidRPr="006824A3">
        <w:t xml:space="preserve"> program and </w:t>
      </w:r>
      <w:r w:rsidR="00311168">
        <w:t xml:space="preserve">disposal of </w:t>
      </w:r>
      <w:r w:rsidR="00CE0128" w:rsidRPr="006824A3">
        <w:t xml:space="preserve">excess material, </w:t>
      </w:r>
      <w:del w:id="128" w:author="Christi Eggstaff" w:date="2011-01-27T11:49:00Z">
        <w:r w:rsidR="00CE0128" w:rsidRPr="006824A3">
          <w:delText>monitor</w:delText>
        </w:r>
      </w:del>
      <w:ins w:id="129" w:author="Christi Eggstaff" w:date="2011-01-27T11:49:00Z">
        <w:r w:rsidR="00CE0128" w:rsidRPr="006824A3">
          <w:t>monitor</w:t>
        </w:r>
        <w:r w:rsidR="00DA5967">
          <w:t>ing</w:t>
        </w:r>
      </w:ins>
      <w:r w:rsidR="00CE0128" w:rsidRPr="006824A3">
        <w:t xml:space="preserve"> grounds</w:t>
      </w:r>
      <w:r w:rsidR="00D27147">
        <w:t xml:space="preserve"> and </w:t>
      </w:r>
      <w:r w:rsidR="00CE0128" w:rsidRPr="006824A3">
        <w:t>janitorial service</w:t>
      </w:r>
      <w:r w:rsidR="00311168">
        <w:t>s</w:t>
      </w:r>
      <w:del w:id="130" w:author="Christi Eggstaff" w:date="2011-01-27T11:49:00Z">
        <w:r w:rsidR="00CE0128" w:rsidRPr="006824A3">
          <w:delText>,</w:delText>
        </w:r>
      </w:del>
      <w:ins w:id="131" w:author="Christi Eggstaff" w:date="2011-01-27T11:49:00Z">
        <w:r w:rsidR="008E199C">
          <w:t xml:space="preserve"> and</w:t>
        </w:r>
      </w:ins>
      <w:r w:rsidR="00311168">
        <w:t xml:space="preserve"> </w:t>
      </w:r>
      <w:r w:rsidR="003C2B74" w:rsidRPr="006824A3">
        <w:t>serve as the point of contact for fire and safety inspections.</w:t>
      </w:r>
      <w:r w:rsidR="00311168">
        <w:t xml:space="preserve"> </w:t>
      </w:r>
      <w:r w:rsidR="00311168" w:rsidRPr="006824A3">
        <w:t>The contractor shall maintain</w:t>
      </w:r>
      <w:ins w:id="132" w:author="Christi Eggstaff" w:date="2011-01-27T11:49:00Z">
        <w:r w:rsidR="003775B3">
          <w:t xml:space="preserve"> an archive </w:t>
        </w:r>
        <w:r w:rsidR="00395166">
          <w:t xml:space="preserve">of </w:t>
        </w:r>
        <w:r w:rsidR="00395166" w:rsidRPr="006824A3">
          <w:t>updated</w:t>
        </w:r>
      </w:ins>
      <w:r w:rsidR="003775B3">
        <w:t xml:space="preserve"> </w:t>
      </w:r>
      <w:r w:rsidR="00311168" w:rsidRPr="006824A3">
        <w:t>building schematics, maps and drawings.</w:t>
      </w:r>
    </w:p>
    <w:p w:rsidR="009B4F2F" w:rsidRDefault="009B4F2F" w:rsidP="00311168">
      <w:pPr>
        <w:ind w:left="720"/>
        <w:rPr>
          <w:ins w:id="133" w:author="Christi Eggstaff" w:date="2011-01-27T11:49:00Z"/>
        </w:rPr>
      </w:pPr>
    </w:p>
    <w:p w:rsidR="009B4F2F" w:rsidRPr="00441453" w:rsidRDefault="009B4F2F" w:rsidP="009B4F2F">
      <w:pPr>
        <w:autoSpaceDE w:val="0"/>
        <w:autoSpaceDN w:val="0"/>
        <w:adjustRightInd w:val="0"/>
        <w:ind w:left="720"/>
        <w:rPr>
          <w:ins w:id="134" w:author="Christi Eggstaff" w:date="2011-01-27T11:49:00Z"/>
        </w:rPr>
      </w:pPr>
      <w:ins w:id="135" w:author="Christi Eggstaff" w:date="2011-01-27T11:49:00Z">
        <w:r>
          <w:t xml:space="preserve">e. </w:t>
        </w:r>
        <w:r w:rsidRPr="00441453">
          <w:t>Communications Security (COMSEC)</w:t>
        </w:r>
      </w:ins>
    </w:p>
    <w:p w:rsidR="009B4F2F" w:rsidRDefault="009B4F2F" w:rsidP="009B4F2F">
      <w:pPr>
        <w:autoSpaceDE w:val="0"/>
        <w:autoSpaceDN w:val="0"/>
        <w:adjustRightInd w:val="0"/>
        <w:ind w:left="720"/>
        <w:rPr>
          <w:ins w:id="136" w:author="Christi Eggstaff" w:date="2011-01-27T11:49:00Z"/>
        </w:rPr>
      </w:pPr>
      <w:ins w:id="137" w:author="Christi Eggstaff" w:date="2011-01-27T11:49:00Z">
        <w:r>
          <w:t xml:space="preserve">Provide </w:t>
        </w:r>
        <w:r w:rsidRPr="00441453">
          <w:t xml:space="preserve">COMSEC services </w:t>
        </w:r>
        <w:r>
          <w:t xml:space="preserve">in accordance with </w:t>
        </w:r>
        <w:r w:rsidRPr="00427CB9">
          <w:rPr>
            <w:rStyle w:val="Emphasis"/>
            <w:b w:val="0"/>
            <w:color w:val="000000"/>
          </w:rPr>
          <w:t>EKMS</w:t>
        </w:r>
        <w:r w:rsidRPr="00427CB9">
          <w:rPr>
            <w:b/>
            <w:color w:val="000000"/>
          </w:rPr>
          <w:t>-</w:t>
        </w:r>
        <w:r w:rsidRPr="00427CB9">
          <w:rPr>
            <w:rStyle w:val="Emphasis"/>
            <w:b w:val="0"/>
            <w:color w:val="000000"/>
          </w:rPr>
          <w:t>1</w:t>
        </w:r>
        <w:r w:rsidRPr="00427CB9">
          <w:rPr>
            <w:b/>
            <w:color w:val="000000"/>
          </w:rPr>
          <w:t>,</w:t>
        </w:r>
        <w:r w:rsidRPr="00427CB9">
          <w:rPr>
            <w:color w:val="000000"/>
          </w:rPr>
          <w:t xml:space="preserve"> CMS Policy and Procedures for Navy Electronic Key Management Systems (U)</w:t>
        </w:r>
        <w:r>
          <w:rPr>
            <w:color w:val="000000"/>
          </w:rPr>
          <w:t xml:space="preserve"> to include: </w:t>
        </w:r>
        <w:r w:rsidRPr="00441453">
          <w:t>proper issuance, receipt, transfer, safeguarding, accountability, keying, and destruction of communications security (COMSEC) equipment and cryptographic items</w:t>
        </w:r>
        <w:r>
          <w:t>; c</w:t>
        </w:r>
        <w:r w:rsidRPr="00441453">
          <w:t>onduct</w:t>
        </w:r>
        <w:r>
          <w:t xml:space="preserve">ing </w:t>
        </w:r>
        <w:r w:rsidRPr="00441453">
          <w:t>COMSEC inventories</w:t>
        </w:r>
        <w:r>
          <w:t xml:space="preserve"> </w:t>
        </w:r>
        <w:r w:rsidRPr="00441453">
          <w:t>and reconcil</w:t>
        </w:r>
        <w:r>
          <w:t>ing d</w:t>
        </w:r>
        <w:r w:rsidRPr="00441453">
          <w:t>iscrepancies</w:t>
        </w:r>
        <w:r>
          <w:t>; c</w:t>
        </w:r>
        <w:r w:rsidRPr="00441453">
          <w:t>oordinat</w:t>
        </w:r>
        <w:r>
          <w:t xml:space="preserve">ing </w:t>
        </w:r>
        <w:r w:rsidRPr="00441453">
          <w:t>and conduct</w:t>
        </w:r>
        <w:r>
          <w:t xml:space="preserve">ing </w:t>
        </w:r>
        <w:r w:rsidRPr="00441453">
          <w:t>training for new KOV-26 (</w:t>
        </w:r>
        <w:r>
          <w:t>T</w:t>
        </w:r>
        <w:r w:rsidRPr="00441453">
          <w:t>alon card) users</w:t>
        </w:r>
        <w:r>
          <w:t>; implement</w:t>
        </w:r>
        <w:r w:rsidRPr="00441453">
          <w:t>, key/rekey, deploy and inventor</w:t>
        </w:r>
        <w:r>
          <w:t xml:space="preserve">y </w:t>
        </w:r>
        <w:r w:rsidRPr="00441453">
          <w:t>KOV-26 devices</w:t>
        </w:r>
        <w:r>
          <w:t>, p</w:t>
        </w:r>
        <w:r w:rsidRPr="00441453">
          <w:t>articipates in COMSEC program reviews</w:t>
        </w:r>
        <w:r>
          <w:t xml:space="preserve">, </w:t>
        </w:r>
        <w:r w:rsidR="00C0556D">
          <w:t xml:space="preserve">supports </w:t>
        </w:r>
        <w:r w:rsidRPr="00441453">
          <w:t xml:space="preserve">in the implementation of policies and procedures for safeguarding classified information to include personnel access control and need to know, physical storage, transferring, relocating, reproducing, marking, tracking </w:t>
        </w:r>
        <w:r w:rsidRPr="00441453">
          <w:lastRenderedPageBreak/>
          <w:t>and destroying classified information</w:t>
        </w:r>
        <w:r>
          <w:t>; i</w:t>
        </w:r>
        <w:r w:rsidRPr="00441453">
          <w:t xml:space="preserve">dentifies fleet critical needs for spare COMSEC materials to support contingency operations </w:t>
        </w:r>
        <w:r w:rsidR="00C0556D">
          <w:t>CONUS and OCONUS.</w:t>
        </w:r>
      </w:ins>
    </w:p>
    <w:p w:rsidR="009B4F2F" w:rsidRDefault="009B4F2F" w:rsidP="00311168">
      <w:pPr>
        <w:ind w:left="720"/>
        <w:rPr>
          <w:ins w:id="138" w:author="Christi Eggstaff" w:date="2011-01-27T11:49:00Z"/>
          <w:color w:val="FF0000"/>
        </w:rPr>
      </w:pPr>
    </w:p>
    <w:p w:rsidR="008E199C" w:rsidRPr="006824A3" w:rsidRDefault="008E199C" w:rsidP="006824A3">
      <w:pPr>
        <w:rPr>
          <w:color w:val="FF0000"/>
        </w:rPr>
      </w:pPr>
    </w:p>
    <w:p w:rsidR="00A15F02" w:rsidRPr="006824A3" w:rsidRDefault="00A15F02" w:rsidP="006824A3">
      <w:r w:rsidRPr="006824A3">
        <w:t>5.</w:t>
      </w:r>
      <w:del w:id="139" w:author="Christi Eggstaff" w:date="2011-01-27T11:49:00Z">
        <w:r w:rsidRPr="006824A3">
          <w:delText>4</w:delText>
        </w:r>
      </w:del>
      <w:ins w:id="140" w:author="Christi Eggstaff" w:date="2011-01-27T11:49:00Z">
        <w:r w:rsidR="00EA5017">
          <w:t>2</w:t>
        </w:r>
      </w:ins>
      <w:r w:rsidR="00735482" w:rsidRPr="006824A3">
        <w:t>.</w:t>
      </w:r>
      <w:r w:rsidR="0098186D">
        <w:t>2</w:t>
      </w:r>
      <w:r w:rsidR="00735482" w:rsidRPr="006824A3">
        <w:t xml:space="preserve"> Technical Services</w:t>
      </w:r>
    </w:p>
    <w:p w:rsidR="00A15F02" w:rsidRPr="006824A3" w:rsidRDefault="00A15F02" w:rsidP="006824A3"/>
    <w:p w:rsidR="00643715" w:rsidRPr="002F26FB" w:rsidRDefault="00A15F02" w:rsidP="00486CC8">
      <w:r w:rsidRPr="006824A3">
        <w:t>5.</w:t>
      </w:r>
      <w:del w:id="141" w:author="Christi Eggstaff" w:date="2011-01-27T11:49:00Z">
        <w:r w:rsidRPr="006824A3">
          <w:delText>4</w:delText>
        </w:r>
      </w:del>
      <w:ins w:id="142" w:author="Christi Eggstaff" w:date="2011-01-27T11:49:00Z">
        <w:r w:rsidR="00EA5017">
          <w:t>2</w:t>
        </w:r>
      </w:ins>
      <w:r w:rsidR="00AE3793" w:rsidRPr="006824A3">
        <w:t>.</w:t>
      </w:r>
      <w:r w:rsidR="0098186D">
        <w:t>2</w:t>
      </w:r>
      <w:r w:rsidR="00802607">
        <w:t>.1</w:t>
      </w:r>
      <w:r w:rsidR="005C2975" w:rsidRPr="006824A3">
        <w:t xml:space="preserve"> </w:t>
      </w:r>
      <w:r w:rsidR="00A641EC" w:rsidRPr="006824A3">
        <w:t xml:space="preserve">Integrated Data Environment </w:t>
      </w:r>
      <w:r w:rsidR="005333C6" w:rsidRPr="006824A3">
        <w:t xml:space="preserve">(IDE) </w:t>
      </w:r>
    </w:p>
    <w:p w:rsidR="00A641EC" w:rsidRPr="006824A3" w:rsidRDefault="00A641EC" w:rsidP="006824A3"/>
    <w:p w:rsidR="00A5097E" w:rsidRPr="006824A3" w:rsidRDefault="00A5097E" w:rsidP="006824A3">
      <w:r w:rsidRPr="006824A3">
        <w:t>5.</w:t>
      </w:r>
      <w:del w:id="143" w:author="Christi Eggstaff" w:date="2011-01-27T11:49:00Z">
        <w:r w:rsidRPr="006824A3">
          <w:delText>4</w:delText>
        </w:r>
      </w:del>
      <w:ins w:id="144" w:author="Christi Eggstaff" w:date="2011-01-27T11:49:00Z">
        <w:r w:rsidR="00EA5017">
          <w:t>2</w:t>
        </w:r>
      </w:ins>
      <w:r w:rsidRPr="006824A3">
        <w:t>.</w:t>
      </w:r>
      <w:r w:rsidR="0098186D">
        <w:t>2</w:t>
      </w:r>
      <w:r w:rsidRPr="006824A3">
        <w:t>.</w:t>
      </w:r>
      <w:r w:rsidR="00802607">
        <w:t>1</w:t>
      </w:r>
      <w:r w:rsidRPr="006824A3">
        <w:t>.1</w:t>
      </w:r>
      <w:r w:rsidR="008F5B48" w:rsidRPr="006824A3">
        <w:t xml:space="preserve"> </w:t>
      </w:r>
      <w:r w:rsidR="00B654B7">
        <w:t>Information Systems</w:t>
      </w:r>
    </w:p>
    <w:p w:rsidR="004922E6" w:rsidRDefault="007F30EE" w:rsidP="006824A3">
      <w:r w:rsidRPr="006824A3">
        <w:t xml:space="preserve">The contractor shall provide services </w:t>
      </w:r>
      <w:r w:rsidR="00B654B7">
        <w:t>to support I</w:t>
      </w:r>
      <w:r w:rsidRPr="006824A3">
        <w:t xml:space="preserve">nformation </w:t>
      </w:r>
      <w:r w:rsidR="004922E6">
        <w:t>M</w:t>
      </w:r>
      <w:r w:rsidR="004922E6" w:rsidRPr="006824A3">
        <w:t>anagement</w:t>
      </w:r>
      <w:r w:rsidRPr="006824A3">
        <w:t xml:space="preserve"> </w:t>
      </w:r>
      <w:r w:rsidR="00B654B7">
        <w:t xml:space="preserve">(IM) </w:t>
      </w:r>
      <w:r w:rsidRPr="006824A3">
        <w:t xml:space="preserve">and </w:t>
      </w:r>
      <w:r w:rsidR="00B654B7">
        <w:t>I</w:t>
      </w:r>
      <w:r w:rsidRPr="006824A3">
        <w:t xml:space="preserve">nformation </w:t>
      </w:r>
      <w:r w:rsidR="00B654B7">
        <w:t>T</w:t>
      </w:r>
      <w:r w:rsidRPr="006824A3">
        <w:t xml:space="preserve">echnology </w:t>
      </w:r>
      <w:r w:rsidR="00B654B7">
        <w:t>(I</w:t>
      </w:r>
      <w:r w:rsidR="00B335AA">
        <w:t>T</w:t>
      </w:r>
      <w:r w:rsidR="00B654B7">
        <w:t xml:space="preserve">) </w:t>
      </w:r>
      <w:r w:rsidRPr="006824A3">
        <w:t xml:space="preserve">requirements </w:t>
      </w:r>
      <w:del w:id="145" w:author="Christi Eggstaff" w:date="2011-01-27T11:49:00Z">
        <w:r w:rsidRPr="006824A3">
          <w:delText xml:space="preserve">to support </w:delText>
        </w:r>
        <w:r w:rsidR="00B654B7">
          <w:delText>execution of</w:delText>
        </w:r>
      </w:del>
      <w:ins w:id="146" w:author="Christi Eggstaff" w:date="2011-01-27T11:49:00Z">
        <w:r w:rsidR="00395166">
          <w:t>for</w:t>
        </w:r>
      </w:ins>
      <w:r w:rsidR="00395166">
        <w:t xml:space="preserve"> </w:t>
      </w:r>
      <w:r w:rsidR="00123BA0" w:rsidRPr="006824A3">
        <w:t>PMA</w:t>
      </w:r>
      <w:del w:id="147" w:author="Christi Eggstaff" w:date="2011-01-27T11:49:00Z">
        <w:r w:rsidRPr="006824A3">
          <w:delText xml:space="preserve"> </w:delText>
        </w:r>
      </w:del>
      <w:ins w:id="148" w:author="Christi Eggstaff" w:date="2011-01-27T11:49:00Z">
        <w:r w:rsidR="00123BA0">
          <w:t>-</w:t>
        </w:r>
      </w:ins>
      <w:r w:rsidRPr="006824A3">
        <w:t xml:space="preserve">274 </w:t>
      </w:r>
      <w:r w:rsidR="00B654B7">
        <w:t xml:space="preserve">acquisition programs. </w:t>
      </w:r>
      <w:r w:rsidR="00395166">
        <w:t xml:space="preserve">The contractor shall </w:t>
      </w:r>
      <w:del w:id="149" w:author="Christi Eggstaff" w:date="2011-01-27T11:49:00Z">
        <w:r w:rsidRPr="006824A3">
          <w:delText>perform/</w:delText>
        </w:r>
        <w:r w:rsidR="002E0325" w:rsidRPr="006824A3">
          <w:delText>support</w:delText>
        </w:r>
      </w:del>
      <w:ins w:id="150" w:author="Christi Eggstaff" w:date="2011-01-27T11:49:00Z">
        <w:r w:rsidR="00395166">
          <w:t xml:space="preserve">comply with Navy-Marine Corps Intranet (NMCI) policies and procedures in </w:t>
        </w:r>
        <w:r w:rsidRPr="006824A3">
          <w:t>perform</w:t>
        </w:r>
        <w:r w:rsidR="00395166">
          <w:t>ing</w:t>
        </w:r>
        <w:r w:rsidRPr="006824A3">
          <w:t>/</w:t>
        </w:r>
        <w:r w:rsidR="002E0325" w:rsidRPr="006824A3">
          <w:t>support</w:t>
        </w:r>
        <w:r w:rsidR="00395166">
          <w:t>ing</w:t>
        </w:r>
      </w:ins>
      <w:r w:rsidR="002E0325" w:rsidRPr="006824A3">
        <w:t xml:space="preserve"> identification</w:t>
      </w:r>
      <w:r w:rsidR="00E10430" w:rsidRPr="006824A3">
        <w:t xml:space="preserve">, </w:t>
      </w:r>
      <w:r w:rsidR="002E0325" w:rsidRPr="006824A3">
        <w:t>development</w:t>
      </w:r>
      <w:r w:rsidR="00E10430" w:rsidRPr="006824A3">
        <w:t>, and incorporation</w:t>
      </w:r>
      <w:r w:rsidR="002E0325" w:rsidRPr="006824A3">
        <w:t xml:space="preserve"> of </w:t>
      </w:r>
      <w:r w:rsidR="00B654B7">
        <w:t xml:space="preserve">IM/IT </w:t>
      </w:r>
      <w:r w:rsidR="004922E6">
        <w:t xml:space="preserve">requirements </w:t>
      </w:r>
      <w:r w:rsidR="00B654B7">
        <w:t xml:space="preserve">to upgrade/improve </w:t>
      </w:r>
      <w:r w:rsidR="00123BA0">
        <w:t>PMA</w:t>
      </w:r>
      <w:del w:id="151" w:author="Christi Eggstaff" w:date="2011-01-27T11:49:00Z">
        <w:r w:rsidR="00B654B7">
          <w:delText xml:space="preserve"> </w:delText>
        </w:r>
      </w:del>
      <w:ins w:id="152" w:author="Christi Eggstaff" w:date="2011-01-27T11:49:00Z">
        <w:r w:rsidR="00123BA0">
          <w:t>-</w:t>
        </w:r>
      </w:ins>
      <w:r w:rsidR="00B654B7">
        <w:t>274 information systems.</w:t>
      </w:r>
      <w:r w:rsidR="004922E6">
        <w:t xml:space="preserve"> </w:t>
      </w:r>
    </w:p>
    <w:p w:rsidR="004922E6" w:rsidRDefault="004922E6" w:rsidP="006824A3"/>
    <w:p w:rsidR="004972F0" w:rsidRPr="006824A3" w:rsidRDefault="004972F0" w:rsidP="006824A3">
      <w:r w:rsidRPr="006824A3">
        <w:t>5.</w:t>
      </w:r>
      <w:del w:id="153" w:author="Christi Eggstaff" w:date="2011-01-27T11:49:00Z">
        <w:r w:rsidRPr="006824A3">
          <w:delText>4</w:delText>
        </w:r>
      </w:del>
      <w:ins w:id="154" w:author="Christi Eggstaff" w:date="2011-01-27T11:49:00Z">
        <w:r w:rsidR="00EA5017">
          <w:t>2</w:t>
        </w:r>
      </w:ins>
      <w:r w:rsidRPr="006824A3">
        <w:t>.</w:t>
      </w:r>
      <w:r w:rsidR="0098186D">
        <w:t>2</w:t>
      </w:r>
      <w:r w:rsidRPr="006824A3">
        <w:t>.</w:t>
      </w:r>
      <w:r w:rsidR="00802607">
        <w:t>1</w:t>
      </w:r>
      <w:r w:rsidRPr="006824A3">
        <w:t xml:space="preserve">.2 </w:t>
      </w:r>
      <w:r w:rsidR="00B654B7">
        <w:t>Compliance</w:t>
      </w:r>
      <w:r w:rsidR="00B654B7" w:rsidRPr="006824A3">
        <w:t xml:space="preserve"> </w:t>
      </w:r>
      <w:r w:rsidRPr="006824A3">
        <w:t>Assessment</w:t>
      </w:r>
    </w:p>
    <w:p w:rsidR="00684416" w:rsidRPr="006824A3" w:rsidRDefault="004972F0" w:rsidP="006824A3">
      <w:r w:rsidRPr="006824A3">
        <w:t>The contractor shall conduct</w:t>
      </w:r>
      <w:r w:rsidR="00B654B7">
        <w:t>/support</w:t>
      </w:r>
      <w:r w:rsidRPr="006824A3">
        <w:t xml:space="preserve"> analyses/reviews to provide assessments/status of contractor and industry partner information systems for </w:t>
      </w:r>
      <w:ins w:id="155" w:author="Christi Eggstaff" w:date="2011-01-27T11:49:00Z">
        <w:r w:rsidR="008E199C">
          <w:t>Department of Defense (</w:t>
        </w:r>
      </w:ins>
      <w:r w:rsidRPr="006824A3">
        <w:t>DoD</w:t>
      </w:r>
      <w:ins w:id="156" w:author="Christi Eggstaff" w:date="2011-01-27T11:49:00Z">
        <w:r w:rsidR="008E199C">
          <w:t>)</w:t>
        </w:r>
      </w:ins>
      <w:r w:rsidRPr="006824A3">
        <w:t xml:space="preserve"> and </w:t>
      </w:r>
      <w:ins w:id="157" w:author="Christi Eggstaff" w:date="2011-01-27T11:49:00Z">
        <w:r w:rsidR="008E199C">
          <w:t>Department of Navy (</w:t>
        </w:r>
      </w:ins>
      <w:r w:rsidRPr="006824A3">
        <w:t>DON</w:t>
      </w:r>
      <w:ins w:id="158" w:author="Christi Eggstaff" w:date="2011-01-27T11:49:00Z">
        <w:r w:rsidR="008E199C">
          <w:t>)</w:t>
        </w:r>
      </w:ins>
      <w:r w:rsidRPr="006824A3">
        <w:t xml:space="preserve"> compliance.  </w:t>
      </w:r>
      <w:r w:rsidR="00684416" w:rsidRPr="006824A3">
        <w:t xml:space="preserve">The contractor shall </w:t>
      </w:r>
      <w:r w:rsidRPr="006824A3">
        <w:t xml:space="preserve">provide recommendations </w:t>
      </w:r>
      <w:r w:rsidR="00684416" w:rsidRPr="006824A3">
        <w:t>for development of PMA-274</w:t>
      </w:r>
      <w:r w:rsidRPr="006824A3">
        <w:t xml:space="preserve">, contractor and industry partner </w:t>
      </w:r>
      <w:r w:rsidR="00684416" w:rsidRPr="006824A3">
        <w:t>IDE communications</w:t>
      </w:r>
      <w:r w:rsidR="007F30EE" w:rsidRPr="006824A3">
        <w:t xml:space="preserve"> to support data sharing with key program stakeholders (e.g. </w:t>
      </w:r>
      <w:r w:rsidR="009F2551" w:rsidRPr="006824A3">
        <w:t xml:space="preserve">PMA 274, </w:t>
      </w:r>
      <w:ins w:id="159" w:author="Christi Eggstaff" w:date="2011-01-27T11:49:00Z">
        <w:r w:rsidR="008E199C" w:rsidRPr="008E199C">
          <w:rPr>
            <w:color w:val="000000"/>
          </w:rPr>
          <w:t>Marine Helicopter Squadron One</w:t>
        </w:r>
        <w:r w:rsidR="008E199C">
          <w:rPr>
            <w:color w:val="000000"/>
          </w:rPr>
          <w:t xml:space="preserve"> (</w:t>
        </w:r>
      </w:ins>
      <w:r w:rsidR="007F30EE" w:rsidRPr="008E199C">
        <w:t>HMX</w:t>
      </w:r>
      <w:r w:rsidR="007F30EE" w:rsidRPr="006824A3">
        <w:t>-1</w:t>
      </w:r>
      <w:del w:id="160" w:author="Christi Eggstaff" w:date="2011-01-27T11:49:00Z">
        <w:r w:rsidR="007F30EE" w:rsidRPr="006824A3">
          <w:delText>,</w:delText>
        </w:r>
      </w:del>
      <w:ins w:id="161" w:author="Christi Eggstaff" w:date="2011-01-27T11:49:00Z">
        <w:r w:rsidR="008E199C">
          <w:t>)</w:t>
        </w:r>
        <w:r w:rsidR="007F30EE" w:rsidRPr="006824A3">
          <w:t>,</w:t>
        </w:r>
      </w:ins>
      <w:r w:rsidR="007F30EE" w:rsidRPr="006824A3">
        <w:t xml:space="preserve"> United States Marine Corps Headquarters</w:t>
      </w:r>
      <w:del w:id="162" w:author="Christi Eggstaff" w:date="2011-01-27T11:49:00Z">
        <w:r w:rsidR="007F30EE" w:rsidRPr="006824A3">
          <w:delText>,</w:delText>
        </w:r>
      </w:del>
      <w:r w:rsidR="007F30EE" w:rsidRPr="006824A3">
        <w:t xml:space="preserve"> and </w:t>
      </w:r>
      <w:del w:id="163" w:author="Christi Eggstaff" w:date="2011-01-27T11:49:00Z">
        <w:r w:rsidR="007F30EE" w:rsidRPr="006824A3">
          <w:delText>White House Military Office (</w:delText>
        </w:r>
      </w:del>
      <w:r w:rsidR="007F30EE" w:rsidRPr="006824A3">
        <w:t>WHMO</w:t>
      </w:r>
      <w:del w:id="164" w:author="Christi Eggstaff" w:date="2011-01-27T11:49:00Z">
        <w:r w:rsidR="007F30EE" w:rsidRPr="006824A3">
          <w:delText>)).</w:delText>
        </w:r>
      </w:del>
      <w:ins w:id="165" w:author="Christi Eggstaff" w:date="2011-01-27T11:49:00Z">
        <w:r w:rsidR="00575609">
          <w:t>)</w:t>
        </w:r>
        <w:r w:rsidR="007F30EE" w:rsidRPr="006824A3">
          <w:t>.</w:t>
        </w:r>
      </w:ins>
      <w:r w:rsidR="007F30EE" w:rsidRPr="006824A3">
        <w:t xml:space="preserve"> </w:t>
      </w:r>
      <w:r w:rsidR="00684416" w:rsidRPr="006824A3">
        <w:t xml:space="preserve"> </w:t>
      </w:r>
    </w:p>
    <w:p w:rsidR="00684416" w:rsidRPr="006824A3" w:rsidRDefault="00684416" w:rsidP="006824A3"/>
    <w:p w:rsidR="007F30EE" w:rsidRPr="006824A3" w:rsidRDefault="007F30EE" w:rsidP="006824A3">
      <w:r w:rsidRPr="006824A3">
        <w:t>5.</w:t>
      </w:r>
      <w:del w:id="166" w:author="Christi Eggstaff" w:date="2011-01-27T11:49:00Z">
        <w:r w:rsidRPr="006824A3">
          <w:delText>4</w:delText>
        </w:r>
      </w:del>
      <w:ins w:id="167" w:author="Christi Eggstaff" w:date="2011-01-27T11:49:00Z">
        <w:r w:rsidR="00EA5017">
          <w:t>2</w:t>
        </w:r>
      </w:ins>
      <w:r w:rsidRPr="006824A3">
        <w:t>.</w:t>
      </w:r>
      <w:r w:rsidR="0098186D">
        <w:t>2</w:t>
      </w:r>
      <w:r w:rsidRPr="006824A3">
        <w:t>.</w:t>
      </w:r>
      <w:r w:rsidR="00802607">
        <w:t>1</w:t>
      </w:r>
      <w:r w:rsidRPr="006824A3">
        <w:t>.3 Procure and Maintain IT/IM Equipment</w:t>
      </w:r>
    </w:p>
    <w:p w:rsidR="009B62C3" w:rsidRPr="006824A3" w:rsidRDefault="00783C4A" w:rsidP="006824A3">
      <w:r w:rsidRPr="006824A3">
        <w:t>The contractor shall provide services that support/perform the procurement and maintenance of PMA</w:t>
      </w:r>
      <w:del w:id="168" w:author="Christi Eggstaff" w:date="2011-01-27T11:49:00Z">
        <w:r w:rsidRPr="006824A3">
          <w:delText xml:space="preserve"> </w:delText>
        </w:r>
      </w:del>
      <w:ins w:id="169" w:author="Christi Eggstaff" w:date="2011-01-27T11:49:00Z">
        <w:r w:rsidR="00DA5967">
          <w:t>-</w:t>
        </w:r>
      </w:ins>
      <w:r w:rsidRPr="006824A3">
        <w:t xml:space="preserve">274 information management and information technology hardware, software and services. </w:t>
      </w:r>
      <w:r w:rsidR="00A641EC" w:rsidRPr="006824A3">
        <w:t>The contractor shall provide basic support</w:t>
      </w:r>
      <w:r w:rsidR="002E0325" w:rsidRPr="006824A3">
        <w:t xml:space="preserve">, troubleshooting (software and hardware) </w:t>
      </w:r>
      <w:r w:rsidR="00872810" w:rsidRPr="006824A3">
        <w:t>and routine maintenance (except where maintenance of these systems is performed under separate contract</w:t>
      </w:r>
      <w:r w:rsidR="00B335AA">
        <w:t>/agreement</w:t>
      </w:r>
      <w:r w:rsidR="00872810" w:rsidRPr="006824A3">
        <w:t xml:space="preserve">) </w:t>
      </w:r>
      <w:r w:rsidR="002E0325" w:rsidRPr="006824A3">
        <w:t>for</w:t>
      </w:r>
      <w:r w:rsidR="009B62C3" w:rsidRPr="006824A3">
        <w:t xml:space="preserve"> </w:t>
      </w:r>
      <w:r w:rsidR="002E0325" w:rsidRPr="006824A3">
        <w:t>PMA 274 information systems</w:t>
      </w:r>
      <w:r w:rsidR="009B62C3" w:rsidRPr="006824A3">
        <w:t xml:space="preserve">, </w:t>
      </w:r>
      <w:r w:rsidR="002E0325" w:rsidRPr="006824A3">
        <w:t>servers</w:t>
      </w:r>
      <w:r w:rsidR="009B62C3" w:rsidRPr="006824A3">
        <w:t xml:space="preserve">, </w:t>
      </w:r>
      <w:r w:rsidR="002E0325" w:rsidRPr="006824A3">
        <w:t>c</w:t>
      </w:r>
      <w:r w:rsidR="00A641EC" w:rsidRPr="006824A3">
        <w:t>omputers</w:t>
      </w:r>
      <w:r w:rsidR="009B62C3" w:rsidRPr="006824A3">
        <w:t xml:space="preserve">, </w:t>
      </w:r>
      <w:r w:rsidR="00A641EC" w:rsidRPr="006824A3">
        <w:t>printers</w:t>
      </w:r>
      <w:r w:rsidR="009B62C3" w:rsidRPr="006824A3">
        <w:t xml:space="preserve">, </w:t>
      </w:r>
      <w:r w:rsidR="00A641EC" w:rsidRPr="006824A3">
        <w:t>fax machines</w:t>
      </w:r>
      <w:r w:rsidR="009B62C3" w:rsidRPr="006824A3">
        <w:t xml:space="preserve">, </w:t>
      </w:r>
      <w:r w:rsidR="002E0325" w:rsidRPr="006824A3">
        <w:t>scanners</w:t>
      </w:r>
      <w:r w:rsidR="009B62C3" w:rsidRPr="006824A3">
        <w:t xml:space="preserve">, </w:t>
      </w:r>
      <w:r w:rsidR="00A641EC" w:rsidRPr="006824A3">
        <w:t>shredders</w:t>
      </w:r>
      <w:r w:rsidR="009B62C3" w:rsidRPr="006824A3">
        <w:t xml:space="preserve">, </w:t>
      </w:r>
      <w:r w:rsidR="00A641EC" w:rsidRPr="006824A3">
        <w:t>phones</w:t>
      </w:r>
      <w:r w:rsidR="009B62C3" w:rsidRPr="006824A3">
        <w:t xml:space="preserve">, </w:t>
      </w:r>
      <w:r w:rsidR="00A641EC" w:rsidRPr="006824A3">
        <w:t>conference room systems</w:t>
      </w:r>
      <w:r w:rsidR="009B62C3" w:rsidRPr="006824A3">
        <w:t xml:space="preserve">, </w:t>
      </w:r>
      <w:r w:rsidR="00A641EC" w:rsidRPr="006824A3">
        <w:t>video</w:t>
      </w:r>
      <w:r w:rsidR="005333C6" w:rsidRPr="006824A3">
        <w:t>-</w:t>
      </w:r>
      <w:r w:rsidR="00A641EC" w:rsidRPr="006824A3">
        <w:t>teleconferencing (VTC)</w:t>
      </w:r>
      <w:r w:rsidR="009B62C3" w:rsidRPr="006824A3">
        <w:t xml:space="preserve"> equipment, </w:t>
      </w:r>
      <w:r w:rsidR="00A641EC" w:rsidRPr="006824A3">
        <w:t>overhead project</w:t>
      </w:r>
      <w:r w:rsidR="009B62C3" w:rsidRPr="006824A3">
        <w:t xml:space="preserve">ors and other </w:t>
      </w:r>
      <w:r w:rsidR="00872810" w:rsidRPr="006824A3">
        <w:t>information technology related equipment</w:t>
      </w:r>
      <w:del w:id="170" w:author="Christi Eggstaff" w:date="2011-01-27T11:49:00Z">
        <w:r w:rsidR="00872810" w:rsidRPr="006824A3">
          <w:delText xml:space="preserve"> , as required</w:delText>
        </w:r>
      </w:del>
      <w:r w:rsidR="00872810" w:rsidRPr="006824A3">
        <w:t xml:space="preserve">. </w:t>
      </w:r>
    </w:p>
    <w:p w:rsidR="002542A5" w:rsidRPr="006824A3" w:rsidRDefault="002542A5" w:rsidP="006824A3"/>
    <w:p w:rsidR="002542A5" w:rsidRPr="006824A3" w:rsidRDefault="002542A5" w:rsidP="006824A3">
      <w:r w:rsidRPr="006824A3">
        <w:t>5.</w:t>
      </w:r>
      <w:del w:id="171" w:author="Christi Eggstaff" w:date="2011-01-27T11:49:00Z">
        <w:r w:rsidRPr="006824A3">
          <w:delText>4</w:delText>
        </w:r>
      </w:del>
      <w:ins w:id="172" w:author="Christi Eggstaff" w:date="2011-01-27T11:49:00Z">
        <w:r w:rsidR="00EA5017">
          <w:t>2</w:t>
        </w:r>
      </w:ins>
      <w:r w:rsidRPr="006824A3">
        <w:t>.</w:t>
      </w:r>
      <w:r w:rsidR="0098186D">
        <w:t>2</w:t>
      </w:r>
      <w:r w:rsidRPr="006824A3">
        <w:t>.</w:t>
      </w:r>
      <w:r w:rsidR="00802607">
        <w:t>1</w:t>
      </w:r>
      <w:r w:rsidRPr="006824A3">
        <w:t xml:space="preserve">.4 </w:t>
      </w:r>
      <w:r w:rsidR="009F2551" w:rsidRPr="006824A3">
        <w:t>Software Applications</w:t>
      </w:r>
    </w:p>
    <w:p w:rsidR="006969C8" w:rsidRDefault="006969C8" w:rsidP="006969C8"/>
    <w:p w:rsidR="006969C8" w:rsidRDefault="006969C8" w:rsidP="006969C8">
      <w:r>
        <w:t>5.</w:t>
      </w:r>
      <w:del w:id="173" w:author="Christi Eggstaff" w:date="2011-01-27T11:49:00Z">
        <w:r>
          <w:delText>4</w:delText>
        </w:r>
      </w:del>
      <w:ins w:id="174" w:author="Christi Eggstaff" w:date="2011-01-27T11:49:00Z">
        <w:r w:rsidR="00EA5017">
          <w:t>2</w:t>
        </w:r>
      </w:ins>
      <w:r>
        <w:t>.</w:t>
      </w:r>
      <w:r w:rsidR="0098186D">
        <w:t>2</w:t>
      </w:r>
      <w:r>
        <w:t xml:space="preserve">.1.4.1 </w:t>
      </w:r>
      <w:r w:rsidRPr="006824A3">
        <w:t>M</w:t>
      </w:r>
      <w:r>
        <w:t>icrosoft SharePoint</w:t>
      </w:r>
      <w:r w:rsidRPr="00AB53AE">
        <w:rPr>
          <w:vertAlign w:val="superscript"/>
        </w:rPr>
        <w:t>©</w:t>
      </w:r>
      <w:r>
        <w:t xml:space="preserve"> Services</w:t>
      </w:r>
    </w:p>
    <w:p w:rsidR="00625699" w:rsidRDefault="003345F5" w:rsidP="006969C8">
      <w:pPr>
        <w:rPr>
          <w:del w:id="175" w:author="Christi Eggstaff" w:date="2011-01-27T11:49:00Z"/>
        </w:rPr>
      </w:pPr>
      <w:r>
        <w:t xml:space="preserve">The contractor shall </w:t>
      </w:r>
      <w:del w:id="176" w:author="Christi Eggstaff" w:date="2011-01-27T11:49:00Z">
        <w:r>
          <w:delText>provide</w:delText>
        </w:r>
      </w:del>
      <w:ins w:id="177" w:author="Christi Eggstaff" w:date="2011-01-27T11:49:00Z">
        <w:r w:rsidR="0013473D">
          <w:t>utilize</w:t>
        </w:r>
      </w:ins>
      <w:r w:rsidR="00DA5967">
        <w:t xml:space="preserve"> </w:t>
      </w:r>
      <w:r w:rsidRPr="006824A3">
        <w:t>M</w:t>
      </w:r>
      <w:r>
        <w:t xml:space="preserve">icrosoft </w:t>
      </w:r>
      <w:r w:rsidRPr="006824A3">
        <w:t>SharePoint</w:t>
      </w:r>
      <w:r w:rsidRPr="00AB53AE">
        <w:rPr>
          <w:vertAlign w:val="superscript"/>
        </w:rPr>
        <w:t>©</w:t>
      </w:r>
      <w:r>
        <w:t xml:space="preserve"> </w:t>
      </w:r>
      <w:del w:id="178" w:author="Christi Eggstaff" w:date="2011-01-27T11:49:00Z">
        <w:r>
          <w:delText>services that</w:delText>
        </w:r>
      </w:del>
      <w:ins w:id="179" w:author="Christi Eggstaff" w:date="2011-01-27T11:49:00Z">
        <w:r w:rsidR="00DA5967">
          <w:t>to</w:t>
        </w:r>
      </w:ins>
      <w:r>
        <w:t xml:space="preserve"> enable the development, implementation and improvement of business tools to improve processes in execution of </w:t>
      </w:r>
      <w:r w:rsidR="00826CC8">
        <w:t>PMA-</w:t>
      </w:r>
      <w:r w:rsidR="00826CC8" w:rsidRPr="00630939">
        <w:t xml:space="preserve">274 </w:t>
      </w:r>
      <w:r w:rsidRPr="00630939">
        <w:t>acquisition programs.</w:t>
      </w:r>
      <w:ins w:id="180" w:author="Christi Eggstaff" w:date="2011-01-27T11:49:00Z">
        <w:r w:rsidRPr="00630939">
          <w:t xml:space="preserve"> </w:t>
        </w:r>
        <w:r w:rsidR="008A3254" w:rsidRPr="00630939">
          <w:t>The Department of the Navy is transitioning to Microsoft SharePoint</w:t>
        </w:r>
        <w:r w:rsidR="00395166" w:rsidRPr="00630939">
          <w:rPr>
            <w:vertAlign w:val="superscript"/>
          </w:rPr>
          <w:t>©</w:t>
        </w:r>
        <w:r w:rsidR="008A3254" w:rsidRPr="00630939">
          <w:t xml:space="preserve"> as an enterprise-wide system for collaboration, content management and project management.</w:t>
        </w:r>
      </w:ins>
      <w:r w:rsidR="008A3254" w:rsidRPr="00630939">
        <w:t xml:space="preserve"> </w:t>
      </w:r>
      <w:r w:rsidR="00AB53AE" w:rsidRPr="00630939">
        <w:t>Microsoft</w:t>
      </w:r>
      <w:r w:rsidR="00AB53AE">
        <w:t xml:space="preserve"> </w:t>
      </w:r>
      <w:r w:rsidR="00AB53AE" w:rsidRPr="006824A3">
        <w:t>SharePoint 2007</w:t>
      </w:r>
      <w:r w:rsidR="00AB53AE" w:rsidRPr="00AB53AE">
        <w:rPr>
          <w:vertAlign w:val="superscript"/>
        </w:rPr>
        <w:t>©</w:t>
      </w:r>
      <w:r w:rsidR="006969C8">
        <w:rPr>
          <w:vertAlign w:val="superscript"/>
        </w:rPr>
        <w:t xml:space="preserve"> </w:t>
      </w:r>
      <w:r w:rsidR="006969C8">
        <w:t xml:space="preserve">is </w:t>
      </w:r>
      <w:r w:rsidR="00291C06">
        <w:t>the current collaboration environment and it is expected that there will be a transition to</w:t>
      </w:r>
      <w:r w:rsidR="008E199C">
        <w:t xml:space="preserve"> </w:t>
      </w:r>
      <w:ins w:id="181" w:author="Christi Eggstaff" w:date="2011-01-27T11:49:00Z">
        <w:r w:rsidR="00630939">
          <w:t xml:space="preserve">a newer </w:t>
        </w:r>
        <w:r w:rsidR="008E199C">
          <w:t>version of</w:t>
        </w:r>
        <w:r w:rsidR="00291C06">
          <w:t xml:space="preserve"> </w:t>
        </w:r>
      </w:ins>
      <w:r w:rsidR="00291C06" w:rsidRPr="006824A3">
        <w:t>M</w:t>
      </w:r>
      <w:r w:rsidR="00291C06">
        <w:t xml:space="preserve">icrosoft </w:t>
      </w:r>
      <w:r w:rsidR="00291C06" w:rsidRPr="006824A3">
        <w:t>SharePoint</w:t>
      </w:r>
      <w:del w:id="182" w:author="Christi Eggstaff" w:date="2011-01-27T11:49:00Z">
        <w:r w:rsidR="00291C06" w:rsidRPr="006824A3">
          <w:delText xml:space="preserve"> 20</w:delText>
        </w:r>
        <w:r w:rsidR="00291C06">
          <w:delText>10</w:delText>
        </w:r>
      </w:del>
      <w:r w:rsidR="00291C06" w:rsidRPr="00AB53AE">
        <w:rPr>
          <w:vertAlign w:val="superscript"/>
        </w:rPr>
        <w:t>©</w:t>
      </w:r>
      <w:r w:rsidR="00625699" w:rsidRPr="00625699">
        <w:t xml:space="preserve"> </w:t>
      </w:r>
      <w:r w:rsidR="00625699">
        <w:t>during the period of performance of</w:t>
      </w:r>
      <w:r w:rsidR="00291C06" w:rsidRPr="00625699">
        <w:t xml:space="preserve"> </w:t>
      </w:r>
      <w:r w:rsidR="00625699">
        <w:t>this contract.</w:t>
      </w:r>
      <w:ins w:id="183" w:author="Christi Eggstaff" w:date="2011-01-27T11:49:00Z">
        <w:r w:rsidR="003E6E51">
          <w:t xml:space="preserve"> The contractor shall comply with the Naval Air Systems Command (NAVAIR)</w:t>
        </w:r>
      </w:ins>
      <w:r w:rsidR="003E6E51" w:rsidRPr="00EC5E55">
        <w:t xml:space="preserve"> Microsoft </w:t>
      </w:r>
      <w:ins w:id="184" w:author="Christi Eggstaff" w:date="2011-01-27T11:49:00Z">
        <w:r w:rsidR="003E6E51" w:rsidRPr="00EC5E55">
          <w:t xml:space="preserve">Office </w:t>
        </w:r>
      </w:ins>
      <w:r w:rsidR="003E6E51" w:rsidRPr="00EC5E55">
        <w:t xml:space="preserve">SharePoint </w:t>
      </w:r>
      <w:del w:id="185" w:author="Christi Eggstaff" w:date="2011-01-27T11:49:00Z">
        <w:r w:rsidR="00EB637C" w:rsidRPr="007C0263">
          <w:delText>2010</w:delText>
        </w:r>
        <w:r w:rsidR="00EB637C" w:rsidRPr="007C0263">
          <w:rPr>
            <w:vertAlign w:val="superscript"/>
          </w:rPr>
          <w:delText>©</w:delText>
        </w:r>
        <w:r w:rsidR="00EB637C">
          <w:delText xml:space="preserve"> s</w:delText>
        </w:r>
        <w:r w:rsidR="00EB637C" w:rsidRPr="007C0263">
          <w:delText xml:space="preserve">ervices </w:delText>
        </w:r>
        <w:r w:rsidR="00EB637C">
          <w:delText>similar to those required below for</w:delText>
        </w:r>
      </w:del>
      <w:ins w:id="186" w:author="Christi Eggstaff" w:date="2011-01-27T11:49:00Z">
        <w:r w:rsidR="003E6E51" w:rsidRPr="00EC5E55">
          <w:t>Server 2007 Governance</w:t>
        </w:r>
        <w:r w:rsidR="003E6E51">
          <w:t xml:space="preserve"> Plan when providing</w:t>
        </w:r>
      </w:ins>
      <w:r w:rsidR="003E6E51">
        <w:t xml:space="preserve"> </w:t>
      </w:r>
      <w:r w:rsidR="003E6E51" w:rsidRPr="006824A3">
        <w:t>M</w:t>
      </w:r>
      <w:r w:rsidR="003E6E51">
        <w:t>icrosoft SharePoint</w:t>
      </w:r>
      <w:del w:id="187" w:author="Christi Eggstaff" w:date="2011-01-27T11:49:00Z">
        <w:r w:rsidR="00EB637C" w:rsidRPr="006824A3">
          <w:delText xml:space="preserve"> 20</w:delText>
        </w:r>
        <w:r w:rsidR="00EB637C">
          <w:delText>07</w:delText>
        </w:r>
        <w:r w:rsidR="00826CC8" w:rsidRPr="00AB53AE">
          <w:rPr>
            <w:vertAlign w:val="superscript"/>
          </w:rPr>
          <w:delText>©</w:delText>
        </w:r>
        <w:r w:rsidR="00826CC8" w:rsidRPr="00625699">
          <w:delText xml:space="preserve"> </w:delText>
        </w:r>
        <w:r w:rsidR="00826CC8">
          <w:delText>will</w:delText>
        </w:r>
        <w:r w:rsidR="00EB637C">
          <w:delText xml:space="preserve"> be required within nine (9) months after transitioning to the </w:delText>
        </w:r>
      </w:del>
      <w:ins w:id="188" w:author="Christi Eggstaff" w:date="2011-01-27T11:49:00Z">
        <w:r w:rsidR="003E6E51" w:rsidRPr="00AB53AE">
          <w:rPr>
            <w:vertAlign w:val="superscript"/>
          </w:rPr>
          <w:t>©</w:t>
        </w:r>
        <w:r w:rsidR="003E6E51">
          <w:t xml:space="preserve"> </w:t>
        </w:r>
        <w:r w:rsidR="003E6E51">
          <w:lastRenderedPageBreak/>
          <w:t xml:space="preserve">services. </w:t>
        </w:r>
        <w:r w:rsidR="009A6A00">
          <w:t xml:space="preserve">The contractor shall provide </w:t>
        </w:r>
      </w:ins>
      <w:r w:rsidR="00EA0547" w:rsidRPr="006824A3">
        <w:t>M</w:t>
      </w:r>
      <w:r w:rsidR="00EA0547">
        <w:t xml:space="preserve">icrosoft </w:t>
      </w:r>
      <w:r w:rsidR="00EA0547" w:rsidRPr="006824A3">
        <w:t>SharePoint</w:t>
      </w:r>
      <w:del w:id="189" w:author="Christi Eggstaff" w:date="2011-01-27T11:49:00Z">
        <w:r w:rsidR="00EB637C" w:rsidRPr="007C0263">
          <w:delText xml:space="preserve"> 2010</w:delText>
        </w:r>
        <w:r w:rsidR="00EB637C" w:rsidRPr="007C0263">
          <w:rPr>
            <w:vertAlign w:val="superscript"/>
          </w:rPr>
          <w:delText>©</w:delText>
        </w:r>
        <w:r w:rsidR="00EB637C">
          <w:delText xml:space="preserve"> collaboration environment. </w:delText>
        </w:r>
        <w:r w:rsidR="00625699">
          <w:delText>S</w:delText>
        </w:r>
        <w:r w:rsidR="00291C06">
          <w:delText>ervices</w:delText>
        </w:r>
        <w:r w:rsidR="00625699">
          <w:delText xml:space="preserve"> required for </w:delText>
        </w:r>
        <w:r w:rsidR="00625699" w:rsidRPr="006824A3">
          <w:delText>M</w:delText>
        </w:r>
        <w:r w:rsidR="00625699">
          <w:delText xml:space="preserve">icrosoft </w:delText>
        </w:r>
        <w:r w:rsidR="00625699" w:rsidRPr="006824A3">
          <w:delText>SharePoint</w:delText>
        </w:r>
      </w:del>
      <w:ins w:id="190" w:author="Christi Eggstaff" w:date="2011-01-27T11:49:00Z">
        <w:r w:rsidR="00EA0547" w:rsidRPr="00AB53AE">
          <w:rPr>
            <w:vertAlign w:val="superscript"/>
          </w:rPr>
          <w:t>©</w:t>
        </w:r>
      </w:ins>
      <w:r w:rsidR="00EA0547" w:rsidRPr="00625699">
        <w:t xml:space="preserve"> </w:t>
      </w:r>
      <w:r w:rsidR="00EA0547">
        <w:t>2007</w:t>
      </w:r>
      <w:del w:id="191" w:author="Christi Eggstaff" w:date="2011-01-27T11:49:00Z">
        <w:r w:rsidR="00625699" w:rsidRPr="00AB53AE">
          <w:rPr>
            <w:vertAlign w:val="superscript"/>
          </w:rPr>
          <w:delText>©</w:delText>
        </w:r>
        <w:r w:rsidR="00625699" w:rsidRPr="00625699">
          <w:delText xml:space="preserve"> </w:delText>
        </w:r>
      </w:del>
      <w:ins w:id="192" w:author="Christi Eggstaff" w:date="2011-01-27T11:49:00Z">
        <w:r w:rsidR="00EA0547">
          <w:rPr>
            <w:vertAlign w:val="superscript"/>
          </w:rPr>
          <w:t xml:space="preserve"> </w:t>
        </w:r>
        <w:r w:rsidR="008A3254">
          <w:t xml:space="preserve">services </w:t>
        </w:r>
        <w:r w:rsidR="00EA0547">
          <w:t xml:space="preserve">that </w:t>
        </w:r>
      </w:ins>
      <w:r w:rsidR="009A6A00" w:rsidDel="00437D25">
        <w:t>include</w:t>
      </w:r>
      <w:del w:id="193" w:author="Christi Eggstaff" w:date="2011-01-27T11:49:00Z">
        <w:r w:rsidR="00625699">
          <w:delText>, but are not limited to:</w:delText>
        </w:r>
      </w:del>
    </w:p>
    <w:p w:rsidR="00FF26AF" w:rsidRPr="00FF26AF" w:rsidRDefault="00625699" w:rsidP="00FF26AF">
      <w:pPr>
        <w:numPr>
          <w:ilvl w:val="0"/>
          <w:numId w:val="4"/>
          <w:numberingChange w:id="194" w:author="james.sperbeck" w:date="2010-08-12T07:38:00Z" w:original="%1:1:4:."/>
        </w:numPr>
        <w:rPr>
          <w:del w:id="195" w:author="Christi Eggstaff" w:date="2011-01-27T11:49:00Z"/>
        </w:rPr>
      </w:pPr>
      <w:del w:id="196" w:author="Christi Eggstaff" w:date="2011-01-27T11:49:00Z">
        <w:r>
          <w:delText>A “Primary”</w:delText>
        </w:r>
      </w:del>
      <w:r w:rsidR="009226BB">
        <w:t xml:space="preserve"> site</w:t>
      </w:r>
      <w:del w:id="197" w:author="Christi Eggstaff" w:date="2011-01-27T11:49:00Z">
        <w:r>
          <w:delText xml:space="preserve"> owner that has performed </w:delText>
        </w:r>
      </w:del>
      <w:ins w:id="198" w:author="Christi Eggstaff" w:date="2011-01-27T11:49:00Z">
        <w:r w:rsidR="003E6E51">
          <w:t>/sub-</w:t>
        </w:r>
      </w:ins>
      <w:r w:rsidR="003E6E51">
        <w:t>site</w:t>
      </w:r>
      <w:r w:rsidR="009A6A00">
        <w:t xml:space="preserve"> administration</w:t>
      </w:r>
      <w:r w:rsidR="003E6E51">
        <w:t xml:space="preserve">, </w:t>
      </w:r>
      <w:del w:id="199" w:author="Christi Eggstaff" w:date="2011-01-27T11:49:00Z">
        <w:r>
          <w:delText>security management</w:delText>
        </w:r>
      </w:del>
      <w:ins w:id="200" w:author="Christi Eggstaff" w:date="2011-01-27T11:49:00Z">
        <w:r w:rsidR="009A6A00">
          <w:t>develop</w:t>
        </w:r>
        <w:r w:rsidR="00EA0547">
          <w:t>ment</w:t>
        </w:r>
      </w:ins>
      <w:r w:rsidR="003E6E51">
        <w:t xml:space="preserve"> and content creation</w:t>
      </w:r>
      <w:del w:id="201" w:author="Christi Eggstaff" w:date="2011-01-27T11:49:00Z">
        <w:r>
          <w:delText xml:space="preserve"> tasks for two (2) years in a Department of </w:delText>
        </w:r>
        <w:r w:rsidR="0090173C">
          <w:delText xml:space="preserve">Navy </w:delText>
        </w:r>
        <w:r>
          <w:delText xml:space="preserve">weapons system program office and </w:delText>
        </w:r>
        <w:r w:rsidR="006969C8">
          <w:delText>successful</w:delText>
        </w:r>
        <w:r>
          <w:delText xml:space="preserve">ly </w:delText>
        </w:r>
        <w:r w:rsidR="006969C8">
          <w:delText>complet</w:delText>
        </w:r>
        <w:r>
          <w:delText xml:space="preserve">ed training for </w:delText>
        </w:r>
        <w:r w:rsidR="006969C8">
          <w:delText xml:space="preserve">Microsoft for Visual Studio </w:delText>
        </w:r>
        <w:r w:rsidR="007C0263">
          <w:delText xml:space="preserve">2008 </w:delText>
        </w:r>
        <w:r w:rsidR="006969C8">
          <w:delText xml:space="preserve">and SharePoint </w:delText>
        </w:r>
        <w:r w:rsidR="007C0263">
          <w:delText xml:space="preserve">2007 </w:delText>
        </w:r>
        <w:r w:rsidR="006969C8">
          <w:delText>Designer.</w:delText>
        </w:r>
        <w:r w:rsidR="00C75A69">
          <w:delText xml:space="preserve"> </w:delText>
        </w:r>
        <w:r w:rsidR="00FF26AF">
          <w:delText xml:space="preserve">The Primary site owner shall be certified as a Microsoft Certified Technology Specialist (MCTS) in the following area: </w:delText>
        </w:r>
        <w:r w:rsidR="00FF26AF" w:rsidRPr="00FF26AF">
          <w:delText>MCTS: Microsoft Office SharePoint Server 2007, Application Development</w:delText>
        </w:r>
        <w:r w:rsidR="00AE5E11">
          <w:delText>.</w:delText>
        </w:r>
      </w:del>
    </w:p>
    <w:p w:rsidR="00FF26AF" w:rsidRDefault="00FF26AF" w:rsidP="00FF26AF">
      <w:pPr>
        <w:rPr>
          <w:del w:id="202" w:author="Christi Eggstaff" w:date="2011-01-27T11:49:00Z"/>
        </w:rPr>
      </w:pPr>
    </w:p>
    <w:p w:rsidR="00D273C7" w:rsidRDefault="00C75A69" w:rsidP="00D273C7">
      <w:pPr>
        <w:pPrChange w:id="203" w:author="Christi Eggstaff" w:date="2011-01-27T11:49:00Z">
          <w:pPr>
            <w:numPr>
              <w:numId w:val="4"/>
            </w:numPr>
            <w:tabs>
              <w:tab w:val="num" w:pos="1080"/>
            </w:tabs>
            <w:ind w:left="1080" w:hanging="360"/>
          </w:pPr>
        </w:pPrChange>
      </w:pPr>
      <w:del w:id="204" w:author="Christi Eggstaff" w:date="2011-01-27T11:49:00Z">
        <w:r>
          <w:delText>Site administrat</w:delText>
        </w:r>
        <w:r w:rsidR="00EB637C">
          <w:delText>ion</w:delText>
        </w:r>
        <w:r w:rsidR="00FF26AF">
          <w:delText>/developer</w:delText>
        </w:r>
        <w:r w:rsidR="00EB637C">
          <w:delText xml:space="preserve"> personnel </w:delText>
        </w:r>
        <w:r w:rsidR="00D13CA4">
          <w:delText>that are responsible for administration and maintenance of the site</w:delText>
        </w:r>
      </w:del>
      <w:r w:rsidR="003E6E51">
        <w:t>;</w:t>
      </w:r>
      <w:r w:rsidR="00EA0547">
        <w:t xml:space="preserve"> </w:t>
      </w:r>
      <w:r w:rsidR="009A6A00">
        <w:t xml:space="preserve">provisioning and managing security of </w:t>
      </w:r>
      <w:del w:id="205" w:author="Christi Eggstaff" w:date="2011-01-27T11:49:00Z">
        <w:r w:rsidR="00D13CA4">
          <w:delText xml:space="preserve">all </w:delText>
        </w:r>
      </w:del>
      <w:ins w:id="206" w:author="Christi Eggstaff" w:date="2011-01-27T11:49:00Z">
        <w:r w:rsidR="00EA0547">
          <w:t>sites/</w:t>
        </w:r>
      </w:ins>
      <w:r w:rsidR="009A6A00">
        <w:t>sub-sites; policing of sites</w:t>
      </w:r>
      <w:del w:id="207" w:author="Christi Eggstaff" w:date="2011-01-27T11:49:00Z">
        <w:r w:rsidR="00D13CA4">
          <w:delText xml:space="preserve"> and </w:delText>
        </w:r>
      </w:del>
      <w:ins w:id="208" w:author="Christi Eggstaff" w:date="2011-01-27T11:49:00Z">
        <w:r w:rsidR="00EA0547">
          <w:t>/</w:t>
        </w:r>
      </w:ins>
      <w:r w:rsidR="009A6A00">
        <w:t xml:space="preserve">sub-sites to enforce governance policy; manage </w:t>
      </w:r>
      <w:ins w:id="209" w:author="Christi Eggstaff" w:date="2011-01-27T11:49:00Z">
        <w:r w:rsidR="009A6A00">
          <w:t>site</w:t>
        </w:r>
        <w:r w:rsidR="003E6E51">
          <w:t>/sub-</w:t>
        </w:r>
      </w:ins>
      <w:r w:rsidR="003E6E51">
        <w:t>site</w:t>
      </w:r>
      <w:r w:rsidR="009A6A00">
        <w:t xml:space="preserve"> layout and structure; create custom workflows; create custom Web Parts, solutions and features; build the framework and features of the portal; modify SharePoint templates as needed; </w:t>
      </w:r>
      <w:ins w:id="210" w:author="Christi Eggstaff" w:date="2011-01-27T11:49:00Z">
        <w:r w:rsidR="009A6A00">
          <w:t xml:space="preserve">completed Microsoft for Visual Studio 2008 and SharePoint 2007 Designer training, or equivalent; </w:t>
        </w:r>
      </w:ins>
      <w:r w:rsidR="009A6A00">
        <w:t>write ASP.Net code; participate in design tasks</w:t>
      </w:r>
      <w:del w:id="211" w:author="Christi Eggstaff" w:date="2011-01-27T11:49:00Z">
        <w:r w:rsidR="007C0263">
          <w:delText>,</w:delText>
        </w:r>
        <w:r w:rsidR="00625699">
          <w:delText xml:space="preserve"> as needed</w:delText>
        </w:r>
      </w:del>
      <w:r w:rsidR="009A6A00">
        <w:t>; participate in development and testing</w:t>
      </w:r>
      <w:del w:id="212" w:author="Christi Eggstaff" w:date="2011-01-27T11:49:00Z">
        <w:r w:rsidR="007C0263">
          <w:delText>,</w:delText>
        </w:r>
        <w:r w:rsidR="00625699">
          <w:delText xml:space="preserve"> as needed</w:delText>
        </w:r>
      </w:del>
      <w:r w:rsidR="009A6A00">
        <w:t>; and create custom forms.</w:t>
      </w:r>
      <w:ins w:id="213" w:author="Christi Eggstaff" w:date="2011-01-27T11:49:00Z">
        <w:r w:rsidR="009A6A00">
          <w:t xml:space="preserve"> </w:t>
        </w:r>
        <w:r w:rsidR="00625699">
          <w:t xml:space="preserve"> </w:t>
        </w:r>
      </w:ins>
    </w:p>
    <w:p w:rsidR="00625699" w:rsidRDefault="00625699" w:rsidP="00EA6E0C">
      <w:pPr>
        <w:ind w:left="720"/>
        <w:rPr>
          <w:ins w:id="214" w:author="Christi Eggstaff" w:date="2011-01-27T11:49:00Z"/>
        </w:rPr>
      </w:pPr>
    </w:p>
    <w:p w:rsidR="00F82E1D" w:rsidRDefault="00F82E1D" w:rsidP="00B654B7"/>
    <w:p w:rsidR="003A5693" w:rsidRDefault="00625699" w:rsidP="00B654B7">
      <w:r>
        <w:t>5.</w:t>
      </w:r>
      <w:del w:id="215" w:author="Christi Eggstaff" w:date="2011-01-27T11:49:00Z">
        <w:r>
          <w:delText>4</w:delText>
        </w:r>
      </w:del>
      <w:ins w:id="216" w:author="Christi Eggstaff" w:date="2011-01-27T11:49:00Z">
        <w:r w:rsidR="00EA5017">
          <w:t>2</w:t>
        </w:r>
      </w:ins>
      <w:r>
        <w:t>.</w:t>
      </w:r>
      <w:r w:rsidR="0098186D">
        <w:t>2</w:t>
      </w:r>
      <w:r>
        <w:t xml:space="preserve">.1.4.2 Other Software Applications </w:t>
      </w:r>
    </w:p>
    <w:p w:rsidR="00B654B7" w:rsidRPr="001D121E" w:rsidRDefault="002542A5" w:rsidP="001D121E">
      <w:pPr>
        <w:autoSpaceDE w:val="0"/>
        <w:autoSpaceDN w:val="0"/>
        <w:adjustRightInd w:val="0"/>
      </w:pPr>
      <w:r w:rsidRPr="001D121E">
        <w:t xml:space="preserve">The contractor shall </w:t>
      </w:r>
      <w:del w:id="217" w:author="Christi Eggstaff" w:date="2011-01-27T11:49:00Z">
        <w:r w:rsidR="0090173C" w:rsidRPr="001D121E">
          <w:delText xml:space="preserve">provide services that are </w:delText>
        </w:r>
        <w:r w:rsidRPr="001D121E">
          <w:delText>familiar with</w:delText>
        </w:r>
      </w:del>
      <w:ins w:id="218" w:author="Christi Eggstaff" w:date="2011-01-27T11:49:00Z">
        <w:r w:rsidR="0013473D">
          <w:t>utilize</w:t>
        </w:r>
      </w:ins>
      <w:r w:rsidR="00AE6371">
        <w:t xml:space="preserve"> </w:t>
      </w:r>
      <w:r w:rsidRPr="001D121E">
        <w:t>the following applications</w:t>
      </w:r>
      <w:r w:rsidR="001D121E" w:rsidRPr="001D121E">
        <w:t xml:space="preserve">, tools </w:t>
      </w:r>
      <w:r w:rsidR="001D121E" w:rsidRPr="00294E39">
        <w:t>and technologies</w:t>
      </w:r>
      <w:r w:rsidRPr="00294E39">
        <w:t xml:space="preserve"> including </w:t>
      </w:r>
      <w:del w:id="219" w:author="Christi Eggstaff" w:date="2011-01-27T11:49:00Z">
        <w:r w:rsidRPr="00294E39">
          <w:delText>but not limited to</w:delText>
        </w:r>
      </w:del>
      <w:ins w:id="220" w:author="Christi Eggstaff" w:date="2011-01-27T11:49:00Z">
        <w:r w:rsidR="00AE6371">
          <w:t>during the performance of its duties</w:t>
        </w:r>
      </w:ins>
      <w:r w:rsidR="00643715">
        <w:t>:</w:t>
      </w:r>
      <w:r w:rsidR="00AE6371">
        <w:t xml:space="preserve"> </w:t>
      </w:r>
      <w:r w:rsidRPr="00294E39">
        <w:t>M</w:t>
      </w:r>
      <w:r w:rsidR="004922E6" w:rsidRPr="00294E39">
        <w:t xml:space="preserve">icrosoft </w:t>
      </w:r>
      <w:r w:rsidRPr="00294E39">
        <w:t xml:space="preserve">Office 2003 and 2007, Windows XP Professional, </w:t>
      </w:r>
      <w:r w:rsidR="0090173C" w:rsidRPr="00294E39">
        <w:t>Microsoft</w:t>
      </w:r>
      <w:r w:rsidR="002E74BB" w:rsidRPr="00294E39">
        <w:rPr>
          <w:vertAlign w:val="superscript"/>
        </w:rPr>
        <w:t>®</w:t>
      </w:r>
      <w:r w:rsidR="0090173C" w:rsidRPr="00294E39">
        <w:t xml:space="preserve"> SQL Server, </w:t>
      </w:r>
      <w:r w:rsidR="001D121E" w:rsidRPr="00294E39">
        <w:t>Object-oriented programming</w:t>
      </w:r>
      <w:r w:rsidR="00CA6939" w:rsidRPr="00294E39">
        <w:t xml:space="preserve">, </w:t>
      </w:r>
      <w:r w:rsidR="00294E39" w:rsidRPr="00294E39">
        <w:rPr>
          <w:color w:val="000000"/>
        </w:rPr>
        <w:t>Microsoft Office FrontPage</w:t>
      </w:r>
      <w:r w:rsidR="00CA6939" w:rsidRPr="00294E39">
        <w:t xml:space="preserve">, </w:t>
      </w:r>
      <w:r w:rsidR="001D121E" w:rsidRPr="00294E39">
        <w:t>H</w:t>
      </w:r>
      <w:r w:rsidR="00CA6939" w:rsidRPr="00294E39">
        <w:t>yper Text Markup Language (H</w:t>
      </w:r>
      <w:r w:rsidR="001D121E" w:rsidRPr="00294E39">
        <w:t>TML</w:t>
      </w:r>
      <w:r w:rsidR="00CA6939" w:rsidRPr="00294E39">
        <w:t>)</w:t>
      </w:r>
      <w:r w:rsidR="001D121E" w:rsidRPr="00294E39">
        <w:t xml:space="preserve">, </w:t>
      </w:r>
      <w:r w:rsidR="00CA6939" w:rsidRPr="00294E39">
        <w:t xml:space="preserve">Dynamic </w:t>
      </w:r>
      <w:r w:rsidR="001D121E" w:rsidRPr="00294E39">
        <w:t>HTML</w:t>
      </w:r>
      <w:r w:rsidR="00CA6939" w:rsidRPr="00294E39">
        <w:t xml:space="preserve"> (DHTML)</w:t>
      </w:r>
      <w:r w:rsidR="001D121E" w:rsidRPr="00294E39">
        <w:t xml:space="preserve">, </w:t>
      </w:r>
      <w:r w:rsidR="00CA6939" w:rsidRPr="00294E39">
        <w:t>Extensible Markup language (XML),  Microsoft</w:t>
      </w:r>
      <w:r w:rsidR="002E74BB" w:rsidRPr="00294E39">
        <w:rPr>
          <w:vertAlign w:val="superscript"/>
        </w:rPr>
        <w:t>®</w:t>
      </w:r>
      <w:r w:rsidR="00CA6939" w:rsidRPr="00294E39">
        <w:t xml:space="preserve"> </w:t>
      </w:r>
      <w:r w:rsidR="001D121E" w:rsidRPr="00294E39">
        <w:t>SilverLight</w:t>
      </w:r>
      <w:r w:rsidR="002E74BB" w:rsidRPr="00294E39">
        <w:rPr>
          <w:vertAlign w:val="superscript"/>
        </w:rPr>
        <w:t>®</w:t>
      </w:r>
      <w:r w:rsidR="001D121E" w:rsidRPr="00294E39">
        <w:t xml:space="preserve">, Javascript, </w:t>
      </w:r>
      <w:r w:rsidR="00544BBB" w:rsidRPr="00294E39">
        <w:t xml:space="preserve">Section </w:t>
      </w:r>
      <w:r w:rsidR="001D121E" w:rsidRPr="00294E39">
        <w:t>508 compliance</w:t>
      </w:r>
      <w:r w:rsidR="00544BBB" w:rsidRPr="00294E39">
        <w:t>,</w:t>
      </w:r>
      <w:r w:rsidR="001D121E" w:rsidRPr="00294E39">
        <w:t xml:space="preserve"> </w:t>
      </w:r>
      <w:r w:rsidRPr="00294E39">
        <w:t xml:space="preserve">Optimized Organizational Maintenance Activity (OOMA), </w:t>
      </w:r>
      <w:r w:rsidR="00947FCB" w:rsidRPr="00294E39">
        <w:t>Dynamic Object</w:t>
      </w:r>
      <w:r w:rsidR="00947FCB" w:rsidRPr="001D121E">
        <w:t xml:space="preserve"> Oriented Requirements System (DOOR</w:t>
      </w:r>
      <w:r w:rsidRPr="001D121E">
        <w:t>S</w:t>
      </w:r>
      <w:r w:rsidR="00947FCB" w:rsidRPr="001D121E">
        <w:t>)</w:t>
      </w:r>
      <w:r w:rsidRPr="001D121E">
        <w:t xml:space="preserve">, </w:t>
      </w:r>
      <w:r w:rsidR="00740608">
        <w:t xml:space="preserve">and </w:t>
      </w:r>
      <w:r w:rsidRPr="001D121E">
        <w:t>Interactive Electronic Technical Manual (IETM) System</w:t>
      </w:r>
      <w:r w:rsidR="00740608">
        <w:t xml:space="preserve">. </w:t>
      </w:r>
      <w:r w:rsidR="003345F5" w:rsidRPr="001D121E">
        <w:t xml:space="preserve">The contractor shall support incorporation of </w:t>
      </w:r>
      <w:r w:rsidR="00B654B7" w:rsidRPr="001D121E">
        <w:t>existing software applications/IT tools (</w:t>
      </w:r>
      <w:r w:rsidR="0090173C" w:rsidRPr="001D121E">
        <w:t>vendor owned, c</w:t>
      </w:r>
      <w:r w:rsidR="00B654B7" w:rsidRPr="001D121E">
        <w:t>ommercial-off-the-Shelf or Government owned) that support and improve the Program Office operations, program management, and acquisition management processes and products. The contractor shall provide services to enable data back-up for computer workstations for PMA</w:t>
      </w:r>
      <w:del w:id="221" w:author="Christi Eggstaff" w:date="2011-01-27T11:49:00Z">
        <w:r w:rsidR="00B654B7" w:rsidRPr="001D121E">
          <w:delText xml:space="preserve"> </w:delText>
        </w:r>
      </w:del>
      <w:ins w:id="222" w:author="Christi Eggstaff" w:date="2011-01-27T11:49:00Z">
        <w:r w:rsidR="00EA5017">
          <w:t>-</w:t>
        </w:r>
      </w:ins>
      <w:r w:rsidR="00B654B7" w:rsidRPr="001D121E">
        <w:t xml:space="preserve">274 personnel. </w:t>
      </w:r>
    </w:p>
    <w:p w:rsidR="00A11D55" w:rsidRPr="006824A3" w:rsidRDefault="00A11D55" w:rsidP="006824A3"/>
    <w:p w:rsidR="00A15F02" w:rsidRPr="00DD174B" w:rsidRDefault="00D273C7" w:rsidP="006824A3">
      <w:pPr>
        <w:rPr>
          <w:rPrChange w:id="223" w:author="Christi Eggstaff" w:date="2011-01-27T11:49:00Z">
            <w:rPr>
              <w:lang w:val="da-DK"/>
            </w:rPr>
          </w:rPrChange>
        </w:rPr>
      </w:pPr>
      <w:r w:rsidRPr="00D273C7">
        <w:rPr>
          <w:rPrChange w:id="224" w:author="Christi Eggstaff" w:date="2011-01-27T11:49:00Z">
            <w:rPr>
              <w:lang w:val="da-DK"/>
            </w:rPr>
          </w:rPrChange>
        </w:rPr>
        <w:t>5.</w:t>
      </w:r>
      <w:del w:id="225" w:author="Christi Eggstaff" w:date="2011-01-27T11:49:00Z">
        <w:r w:rsidR="00A15F02" w:rsidRPr="0098186D">
          <w:rPr>
            <w:lang w:val="da-DK"/>
          </w:rPr>
          <w:delText>4</w:delText>
        </w:r>
      </w:del>
      <w:ins w:id="226" w:author="Christi Eggstaff" w:date="2011-01-27T11:49:00Z">
        <w:r w:rsidR="00EA5017" w:rsidRPr="00DD174B">
          <w:t>2</w:t>
        </w:r>
      </w:ins>
      <w:r w:rsidRPr="00D273C7">
        <w:rPr>
          <w:rPrChange w:id="227" w:author="Christi Eggstaff" w:date="2011-01-27T11:49:00Z">
            <w:rPr>
              <w:lang w:val="da-DK"/>
            </w:rPr>
          </w:rPrChange>
        </w:rPr>
        <w:t>.3 Administrative Services</w:t>
      </w:r>
      <w:del w:id="228" w:author="Christi Eggstaff" w:date="2011-01-27T11:49:00Z">
        <w:r w:rsidR="00996793" w:rsidRPr="0098186D">
          <w:rPr>
            <w:lang w:val="da-DK"/>
          </w:rPr>
          <w:delText xml:space="preserve">  (FFP: APN, OM&amp;N)</w:delText>
        </w:r>
      </w:del>
      <w:ins w:id="229" w:author="Christi Eggstaff" w:date="2011-01-27T11:49:00Z">
        <w:r w:rsidR="0035537F" w:rsidRPr="00DD174B">
          <w:t xml:space="preserve"> </w:t>
        </w:r>
      </w:ins>
    </w:p>
    <w:p w:rsidR="00A15F02" w:rsidRDefault="00A15F02" w:rsidP="006824A3">
      <w:r w:rsidRPr="006824A3">
        <w:t xml:space="preserve">The contractor shall </w:t>
      </w:r>
      <w:del w:id="230" w:author="Christi Eggstaff" w:date="2011-01-27T11:49:00Z">
        <w:r w:rsidRPr="006824A3">
          <w:delText>provide Executive Assistant (EA)</w:delText>
        </w:r>
      </w:del>
      <w:ins w:id="231" w:author="Christi Eggstaff" w:date="2011-01-27T11:49:00Z">
        <w:r w:rsidR="0013473D">
          <w:t>perform</w:t>
        </w:r>
        <w:r w:rsidR="00AE6371" w:rsidRPr="006824A3">
          <w:t xml:space="preserve"> </w:t>
        </w:r>
        <w:r w:rsidR="00AE6371">
          <w:t>the following</w:t>
        </w:r>
      </w:ins>
      <w:r w:rsidRPr="006824A3">
        <w:t xml:space="preserve"> services to support the Program Manager, Deputy Program Manager, and the Technical Director</w:t>
      </w:r>
      <w:del w:id="232" w:author="Christi Eggstaff" w:date="2011-01-27T11:49:00Z">
        <w:r w:rsidRPr="006824A3">
          <w:delText>. EA services include</w:delText>
        </w:r>
      </w:del>
      <w:ins w:id="233" w:author="Christi Eggstaff" w:date="2011-01-27T11:49:00Z">
        <w:r w:rsidR="00AE6371">
          <w:t>:</w:t>
        </w:r>
      </w:ins>
      <w:r w:rsidRPr="006824A3">
        <w:t xml:space="preserve"> coordination of meetings, management of calendars and schedules, generating travel documents using Defense Travel System</w:t>
      </w:r>
      <w:del w:id="234" w:author="Christi Eggstaff" w:date="2011-01-27T11:49:00Z">
        <w:r w:rsidRPr="006824A3">
          <w:delText>,</w:delText>
        </w:r>
      </w:del>
      <w:ins w:id="235" w:author="Christi Eggstaff" w:date="2011-01-27T11:49:00Z">
        <w:r w:rsidR="00C956B2">
          <w:t xml:space="preserve"> (DTS)</w:t>
        </w:r>
        <w:r w:rsidRPr="006824A3">
          <w:t>,</w:t>
        </w:r>
      </w:ins>
      <w:r w:rsidRPr="006824A3">
        <w:t xml:space="preserve"> drafting/routing correspondence in accordance with governing policies, support employee check-in and check-out process, maintain employee roster/recall data, utilize</w:t>
      </w:r>
      <w:r w:rsidR="00EA6E0C">
        <w:t xml:space="preserve"> </w:t>
      </w:r>
      <w:ins w:id="236" w:author="Christi Eggstaff" w:date="2011-01-27T11:49:00Z">
        <w:r w:rsidR="00EA6E0C">
          <w:t>Base Access S</w:t>
        </w:r>
        <w:r w:rsidR="004E769D">
          <w:t>ecurity Information Control S</w:t>
        </w:r>
        <w:r w:rsidR="00EA6E0C">
          <w:t>ystem</w:t>
        </w:r>
        <w:r w:rsidR="004E769D">
          <w:t xml:space="preserve"> II</w:t>
        </w:r>
        <w:r w:rsidR="00EA6E0C">
          <w:t xml:space="preserve"> </w:t>
        </w:r>
        <w:r w:rsidRPr="006824A3">
          <w:t xml:space="preserve"> </w:t>
        </w:r>
        <w:r w:rsidR="004E769D">
          <w:t>(</w:t>
        </w:r>
      </w:ins>
      <w:r w:rsidRPr="006824A3">
        <w:t>BASICS</w:t>
      </w:r>
      <w:ins w:id="237" w:author="Christi Eggstaff" w:date="2011-01-27T11:49:00Z">
        <w:r w:rsidR="004E769D">
          <w:t xml:space="preserve"> II)</w:t>
        </w:r>
      </w:ins>
      <w:r w:rsidRPr="006824A3">
        <w:t xml:space="preserve"> for visit request processing, assist in obtaining official passports for overseas travel, prepare naval messages, receive and distribute general mail, and order office supplies.  </w:t>
      </w:r>
    </w:p>
    <w:p w:rsidR="00937966" w:rsidRDefault="00937966" w:rsidP="006824A3"/>
    <w:p w:rsidR="00937966" w:rsidRDefault="00937966" w:rsidP="00937966">
      <w:pPr>
        <w:autoSpaceDE w:val="0"/>
        <w:autoSpaceDN w:val="0"/>
        <w:adjustRightInd w:val="0"/>
        <w:rPr>
          <w:ins w:id="238" w:author="Christi Eggstaff" w:date="2011-01-27T11:49:00Z"/>
        </w:rPr>
      </w:pPr>
      <w:r>
        <w:t>5.</w:t>
      </w:r>
      <w:ins w:id="239" w:author="Christi Eggstaff" w:date="2011-01-27T11:49:00Z">
        <w:r>
          <w:t>2.4 Requirements Management</w:t>
        </w:r>
      </w:ins>
    </w:p>
    <w:p w:rsidR="00937966" w:rsidRPr="006824A3" w:rsidRDefault="00937966" w:rsidP="00937966">
      <w:pPr>
        <w:autoSpaceDE w:val="0"/>
        <w:autoSpaceDN w:val="0"/>
        <w:adjustRightInd w:val="0"/>
        <w:rPr>
          <w:ins w:id="240" w:author="Christi Eggstaff" w:date="2011-01-27T11:49:00Z"/>
        </w:rPr>
      </w:pPr>
      <w:ins w:id="241" w:author="Christi Eggstaff" w:date="2011-01-27T11:49:00Z">
        <w:r>
          <w:t>The C</w:t>
        </w:r>
        <w:r w:rsidRPr="00406E8C">
          <w:t>ontractor shall provid</w:t>
        </w:r>
        <w:r>
          <w:t xml:space="preserve">e services to OPNAV (N-88) and USMC HQ, both offices located in </w:t>
        </w:r>
        <w:r w:rsidR="00754F25">
          <w:t xml:space="preserve">Arlington, VA at </w:t>
        </w:r>
        <w:r>
          <w:t xml:space="preserve">the Pentagon, in support of PMA 274 acquisition programs. </w:t>
        </w:r>
      </w:ins>
    </w:p>
    <w:p w:rsidR="00C956B2" w:rsidRPr="006824A3" w:rsidRDefault="00C956B2" w:rsidP="006824A3">
      <w:pPr>
        <w:rPr>
          <w:ins w:id="242" w:author="Christi Eggstaff" w:date="2011-01-27T11:49:00Z"/>
        </w:rPr>
      </w:pPr>
    </w:p>
    <w:p w:rsidR="00575609" w:rsidRDefault="00A15F02" w:rsidP="006824A3">
      <w:r w:rsidRPr="006824A3">
        <w:t>5</w:t>
      </w:r>
      <w:ins w:id="243" w:author="Christi Eggstaff" w:date="2011-01-27T11:49:00Z">
        <w:r w:rsidRPr="006824A3">
          <w:t>.</w:t>
        </w:r>
        <w:r w:rsidR="00EA5017">
          <w:t>3</w:t>
        </w:r>
      </w:ins>
      <w:r w:rsidR="00DC3524" w:rsidRPr="006824A3">
        <w:t xml:space="preserve"> </w:t>
      </w:r>
      <w:r w:rsidR="009D719E" w:rsidRPr="006824A3">
        <w:t>In-Service IPT Requirements</w:t>
      </w:r>
      <w:r w:rsidR="00DD174B">
        <w:t xml:space="preserve"> </w:t>
      </w:r>
      <w:del w:id="244" w:author="Christi Eggstaff" w:date="2011-01-27T11:49:00Z">
        <w:r w:rsidR="00923D2E" w:rsidRPr="006824A3">
          <w:delText>(</w:delText>
        </w:r>
        <w:r w:rsidR="00996793">
          <w:delText xml:space="preserve">CPFF: </w:delText>
        </w:r>
        <w:r w:rsidR="00923D2E" w:rsidRPr="006824A3">
          <w:delText>APN, OM&amp;N)</w:delText>
        </w:r>
      </w:del>
    </w:p>
    <w:p w:rsidR="00575609" w:rsidRDefault="00575609" w:rsidP="006824A3"/>
    <w:p w:rsidR="00C41147" w:rsidRPr="006824A3" w:rsidRDefault="00C41147" w:rsidP="006824A3">
      <w:r w:rsidRPr="006824A3">
        <w:t>5.</w:t>
      </w:r>
      <w:del w:id="245" w:author="Christi Eggstaff" w:date="2011-01-27T11:49:00Z">
        <w:r w:rsidR="0098186D">
          <w:delText>5</w:delText>
        </w:r>
      </w:del>
      <w:ins w:id="246" w:author="Christi Eggstaff" w:date="2011-01-27T11:49:00Z">
        <w:r w:rsidR="00EA5017">
          <w:t>3</w:t>
        </w:r>
      </w:ins>
      <w:r w:rsidRPr="006824A3">
        <w:t>.1 Program Management</w:t>
      </w:r>
    </w:p>
    <w:p w:rsidR="0026323C" w:rsidRDefault="0026323C" w:rsidP="00802607"/>
    <w:p w:rsidR="0026323C" w:rsidRDefault="0026323C" w:rsidP="00802607">
      <w:pPr>
        <w:rPr>
          <w:del w:id="247" w:author="Christi Eggstaff" w:date="2011-01-27T11:49:00Z"/>
        </w:rPr>
      </w:pPr>
    </w:p>
    <w:p w:rsidR="00802607" w:rsidRPr="006824A3" w:rsidRDefault="00802607" w:rsidP="00802607">
      <w:r>
        <w:t>5.</w:t>
      </w:r>
      <w:del w:id="248" w:author="Christi Eggstaff" w:date="2011-01-27T11:49:00Z">
        <w:r w:rsidR="0098186D">
          <w:delText>5</w:delText>
        </w:r>
      </w:del>
      <w:ins w:id="249" w:author="Christi Eggstaff" w:date="2011-01-27T11:49:00Z">
        <w:r w:rsidR="00EA5017">
          <w:t>3</w:t>
        </w:r>
      </w:ins>
      <w:r w:rsidRPr="006824A3">
        <w:t>.1.1 Program Planning</w:t>
      </w:r>
    </w:p>
    <w:p w:rsidR="00802607" w:rsidRPr="006824A3" w:rsidRDefault="00802607" w:rsidP="00802607">
      <w:r w:rsidRPr="006824A3">
        <w:t xml:space="preserve">The contractor shall provide services that support development of plans and execution of tasks to achieve successful acquisition decisions. The contractor shall develop/ modify program briefs to support </w:t>
      </w:r>
      <w:r>
        <w:t xml:space="preserve">In-Service </w:t>
      </w:r>
      <w:r w:rsidRPr="006824A3">
        <w:t xml:space="preserve">IPT objectives and goals. The contractor shall </w:t>
      </w:r>
      <w:r w:rsidRPr="006824A3">
        <w:lastRenderedPageBreak/>
        <w:t xml:space="preserve">provide services to support/perform program schedule development and tracking and provide recommendations to reduce cost, schedule and performance risks. The contractor shall provide data research, gathering, collection and analyses of program related efforts to assist in meeting programs goals and objectives. </w:t>
      </w:r>
    </w:p>
    <w:p w:rsidR="00802607" w:rsidRDefault="00802607" w:rsidP="006824A3"/>
    <w:p w:rsidR="00A15F02" w:rsidRPr="006824A3" w:rsidRDefault="00A15F02" w:rsidP="006824A3">
      <w:r w:rsidRPr="006824A3">
        <w:t>5.</w:t>
      </w:r>
      <w:del w:id="250" w:author="Christi Eggstaff" w:date="2011-01-27T11:49:00Z">
        <w:r w:rsidR="0098186D">
          <w:delText>5</w:delText>
        </w:r>
      </w:del>
      <w:ins w:id="251" w:author="Christi Eggstaff" w:date="2011-01-27T11:49:00Z">
        <w:r w:rsidR="00EA5017">
          <w:t>3</w:t>
        </w:r>
      </w:ins>
      <w:r w:rsidRPr="006824A3">
        <w:t>.1.</w:t>
      </w:r>
      <w:r w:rsidR="00802607">
        <w:t>2</w:t>
      </w:r>
      <w:r w:rsidRPr="006824A3">
        <w:t xml:space="preserve"> Program Documentation</w:t>
      </w:r>
    </w:p>
    <w:p w:rsidR="00210F11" w:rsidRDefault="00210F11" w:rsidP="006824A3">
      <w:r w:rsidRPr="006824A3">
        <w:t xml:space="preserve">The contractor shall </w:t>
      </w:r>
      <w:del w:id="252" w:author="Christi Eggstaff" w:date="2011-01-27T11:49:00Z">
        <w:r w:rsidRPr="006824A3">
          <w:delText>provide services to develop</w:delText>
        </w:r>
      </w:del>
      <w:ins w:id="253" w:author="Christi Eggstaff" w:date="2011-01-27T11:49:00Z">
        <w:r w:rsidR="00AE6371">
          <w:t>support the</w:t>
        </w:r>
        <w:r w:rsidRPr="006824A3">
          <w:t xml:space="preserve"> develop</w:t>
        </w:r>
        <w:r w:rsidR="00AE6371">
          <w:t>ment</w:t>
        </w:r>
      </w:ins>
      <w:r w:rsidRPr="006824A3">
        <w:t xml:space="preserve"> and </w:t>
      </w:r>
      <w:del w:id="254" w:author="Christi Eggstaff" w:date="2011-01-27T11:49:00Z">
        <w:r w:rsidRPr="006824A3">
          <w:delText>modify</w:delText>
        </w:r>
      </w:del>
      <w:ins w:id="255" w:author="Christi Eggstaff" w:date="2011-01-27T11:49:00Z">
        <w:r w:rsidRPr="006824A3">
          <w:t>modif</w:t>
        </w:r>
        <w:r w:rsidR="00AE6371">
          <w:t>ication of</w:t>
        </w:r>
      </w:ins>
      <w:r w:rsidRPr="006824A3">
        <w:t xml:space="preserve"> In-Service program documentation </w:t>
      </w:r>
      <w:r w:rsidR="0013473D" w:rsidRPr="006824A3">
        <w:t>including</w:t>
      </w:r>
      <w:del w:id="256" w:author="Christi Eggstaff" w:date="2011-01-27T11:49:00Z">
        <w:r w:rsidRPr="006824A3">
          <w:delText>, but not limited to;</w:delText>
        </w:r>
      </w:del>
      <w:r w:rsidR="0013473D" w:rsidRPr="006824A3">
        <w:t xml:space="preserve"> Acquisition</w:t>
      </w:r>
      <w:r w:rsidRPr="006824A3">
        <w:t xml:space="preserve"> Plans (AP), Acquisition Strategy Reports (ASR), Statements of Work (SOW), Statements of Objectives (SOO), Performance Work Statements (PWS), Selected Acquisition Reports (SAR), Defense Acquisition Executive Summary (DAES), Program Summary Documents (PSD), and </w:t>
      </w:r>
      <w:r w:rsidRPr="00C24C9E">
        <w:t xml:space="preserve">Program Management Plans (PMP) in accordance with </w:t>
      </w:r>
      <w:del w:id="257" w:author="Christi Eggstaff" w:date="2011-01-27T11:49:00Z">
        <w:r w:rsidRPr="006824A3">
          <w:delText>Department of Defense (</w:delText>
        </w:r>
      </w:del>
      <w:r w:rsidRPr="00C24C9E">
        <w:t>DoD</w:t>
      </w:r>
      <w:del w:id="258" w:author="Christi Eggstaff" w:date="2011-01-27T11:49:00Z">
        <w:r w:rsidRPr="006824A3">
          <w:delText>),</w:delText>
        </w:r>
      </w:del>
      <w:ins w:id="259" w:author="Christi Eggstaff" w:date="2011-01-27T11:49:00Z">
        <w:r w:rsidR="00C24C9E" w:rsidRPr="00C24C9E">
          <w:t>,</w:t>
        </w:r>
      </w:ins>
      <w:r w:rsidR="00C24C9E" w:rsidRPr="00C24C9E">
        <w:t xml:space="preserve"> Government</w:t>
      </w:r>
      <w:del w:id="260" w:author="Christi Eggstaff" w:date="2011-01-27T11:49:00Z">
        <w:r w:rsidRPr="006824A3">
          <w:delText xml:space="preserve"> and </w:delText>
        </w:r>
      </w:del>
      <w:ins w:id="261" w:author="Christi Eggstaff" w:date="2011-01-27T11:49:00Z">
        <w:r w:rsidR="00C24C9E" w:rsidRPr="00C24C9E">
          <w:t xml:space="preserve">, </w:t>
        </w:r>
        <w:r w:rsidR="00C956B2" w:rsidRPr="00C24C9E">
          <w:t>Navy</w:t>
        </w:r>
        <w:r w:rsidR="00C24C9E" w:rsidRPr="00C24C9E">
          <w:t>,</w:t>
        </w:r>
        <w:r w:rsidR="00C956B2" w:rsidRPr="00C24C9E">
          <w:rPr>
            <w:color w:val="000000"/>
          </w:rPr>
          <w:t xml:space="preserve"> Naval Air Systems Command</w:t>
        </w:r>
        <w:r w:rsidR="00C24C9E" w:rsidRPr="00C24C9E">
          <w:rPr>
            <w:color w:val="000000"/>
          </w:rPr>
          <w:t xml:space="preserve"> (</w:t>
        </w:r>
      </w:ins>
      <w:r w:rsidR="00C24C9E" w:rsidRPr="00C24C9E">
        <w:t>NAVAIR</w:t>
      </w:r>
      <w:del w:id="262" w:author="Christi Eggstaff" w:date="2011-01-27T11:49:00Z">
        <w:r w:rsidRPr="006824A3">
          <w:delText>/NAWC</w:delText>
        </w:r>
      </w:del>
      <w:ins w:id="263" w:author="Christi Eggstaff" w:date="2011-01-27T11:49:00Z">
        <w:r w:rsidR="00C24C9E" w:rsidRPr="00C24C9E">
          <w:t>) and</w:t>
        </w:r>
        <w:r w:rsidR="00C24C9E" w:rsidRPr="00C24C9E">
          <w:rPr>
            <w:color w:val="000000"/>
          </w:rPr>
          <w:t xml:space="preserve"> </w:t>
        </w:r>
        <w:r w:rsidR="00C24C9E" w:rsidRPr="00C24C9E">
          <w:rPr>
            <w:rStyle w:val="Emphasis"/>
            <w:b w:val="0"/>
            <w:color w:val="000000"/>
          </w:rPr>
          <w:t>Naval Air Warfare Center</w:t>
        </w:r>
        <w:r w:rsidR="00C24C9E" w:rsidRPr="00C24C9E">
          <w:rPr>
            <w:color w:val="000000"/>
          </w:rPr>
          <w:t xml:space="preserve"> Weapons Division</w:t>
        </w:r>
        <w:r w:rsidR="00C24C9E" w:rsidRPr="00C24C9E">
          <w:t xml:space="preserve"> (</w:t>
        </w:r>
        <w:r w:rsidRPr="00C24C9E">
          <w:t>NAWC</w:t>
        </w:r>
        <w:r w:rsidR="00C24C9E">
          <w:t>WD</w:t>
        </w:r>
        <w:r w:rsidR="00C24C9E" w:rsidRPr="00C24C9E">
          <w:t>)</w:t>
        </w:r>
      </w:ins>
      <w:r w:rsidRPr="00C24C9E">
        <w:t xml:space="preserve"> instructions</w:t>
      </w:r>
      <w:r w:rsidRPr="006824A3">
        <w:t xml:space="preserve"> and regulations.</w:t>
      </w:r>
    </w:p>
    <w:p w:rsidR="009B4F2F" w:rsidRDefault="009B4F2F" w:rsidP="006824A3"/>
    <w:p w:rsidR="009B4F2F" w:rsidRPr="006824A3" w:rsidRDefault="009B4F2F" w:rsidP="009B4F2F">
      <w:r>
        <w:t>5.</w:t>
      </w:r>
      <w:ins w:id="264" w:author="Christi Eggstaff" w:date="2011-01-27T11:49:00Z">
        <w:r>
          <w:t>3</w:t>
        </w:r>
        <w:r w:rsidRPr="006824A3">
          <w:t>.</w:t>
        </w:r>
        <w:r>
          <w:t>1.3</w:t>
        </w:r>
      </w:ins>
      <w:moveToRangeStart w:id="265" w:author="Christi Eggstaff" w:date="2011-01-27T11:49:00Z" w:name="move283892272"/>
      <w:moveTo w:id="266" w:author="Christi Eggstaff" w:date="2011-01-27T11:49:00Z">
        <w:r>
          <w:t xml:space="preserve"> </w:t>
        </w:r>
        <w:r w:rsidRPr="006824A3">
          <w:t>Risk Management</w:t>
        </w:r>
      </w:moveTo>
    </w:p>
    <w:p w:rsidR="009B4F2F" w:rsidRPr="006824A3" w:rsidRDefault="009B4F2F" w:rsidP="009B4F2F">
      <w:pPr>
        <w:rPr>
          <w:ins w:id="267" w:author="Christi Eggstaff" w:date="2011-01-27T11:49:00Z"/>
        </w:rPr>
      </w:pPr>
      <w:moveTo w:id="268" w:author="Christi Eggstaff" w:date="2011-01-27T11:49:00Z">
        <w:r w:rsidRPr="006824A3">
          <w:t xml:space="preserve">The contractor shall </w:t>
        </w:r>
        <w:r>
          <w:t>s</w:t>
        </w:r>
        <w:r w:rsidRPr="006824A3">
          <w:t>upport the PMA-274 Risk Management process.</w:t>
        </w:r>
        <w:r>
          <w:t xml:space="preserve"> Contractor personnel shall identify risks, support risk working groups and risk management boards and perform/support documentation in the risk tool in use at PMA</w:t>
        </w:r>
      </w:moveTo>
      <w:moveToRangeEnd w:id="265"/>
      <w:ins w:id="269" w:author="Christi Eggstaff" w:date="2011-01-27T11:49:00Z">
        <w:r>
          <w:t xml:space="preserve">-274.  </w:t>
        </w:r>
      </w:ins>
    </w:p>
    <w:p w:rsidR="009B4F2F" w:rsidRPr="006824A3" w:rsidRDefault="009B4F2F" w:rsidP="006824A3">
      <w:pPr>
        <w:numPr>
          <w:ins w:id="270" w:author="james.sperbeck" w:date="2010-11-30T07:34:00Z"/>
        </w:numPr>
        <w:rPr>
          <w:ins w:id="271" w:author="Christi Eggstaff" w:date="2011-01-27T11:49:00Z"/>
        </w:rPr>
      </w:pPr>
    </w:p>
    <w:p w:rsidR="00C41147" w:rsidRPr="006824A3" w:rsidRDefault="00C41147" w:rsidP="006824A3">
      <w:r w:rsidRPr="006824A3">
        <w:t>5</w:t>
      </w:r>
      <w:ins w:id="272" w:author="Christi Eggstaff" w:date="2011-01-27T11:49:00Z">
        <w:r w:rsidRPr="006824A3">
          <w:t>.</w:t>
        </w:r>
        <w:r w:rsidR="005830B0">
          <w:t>3</w:t>
        </w:r>
      </w:ins>
      <w:r w:rsidRPr="006824A3">
        <w:t>.2 Acquisition Management</w:t>
      </w:r>
    </w:p>
    <w:p w:rsidR="00C41147" w:rsidRPr="006824A3" w:rsidRDefault="00C41147" w:rsidP="006824A3"/>
    <w:p w:rsidR="00A15F02" w:rsidRPr="006824A3" w:rsidRDefault="00A15F02" w:rsidP="006824A3">
      <w:r w:rsidRPr="006824A3">
        <w:t>5.</w:t>
      </w:r>
      <w:del w:id="273" w:author="Christi Eggstaff" w:date="2011-01-27T11:49:00Z">
        <w:r w:rsidR="0098186D">
          <w:delText>5</w:delText>
        </w:r>
      </w:del>
      <w:ins w:id="274" w:author="Christi Eggstaff" w:date="2011-01-27T11:49:00Z">
        <w:r w:rsidR="005830B0">
          <w:t>3</w:t>
        </w:r>
      </w:ins>
      <w:r w:rsidRPr="006824A3">
        <w:t>.2.1</w:t>
      </w:r>
      <w:r w:rsidR="005E1A23">
        <w:t xml:space="preserve"> </w:t>
      </w:r>
      <w:del w:id="275" w:author="Christi Eggstaff" w:date="2011-01-27T11:49:00Z">
        <w:r w:rsidR="005E1A23">
          <w:delText>Procurement</w:delText>
        </w:r>
      </w:del>
      <w:ins w:id="276" w:author="Christi Eggstaff" w:date="2011-01-27T11:49:00Z">
        <w:r w:rsidR="00AE6371">
          <w:t xml:space="preserve">Acquisition </w:t>
        </w:r>
        <w:r w:rsidR="0035537F">
          <w:t>Services</w:t>
        </w:r>
      </w:ins>
    </w:p>
    <w:p w:rsidR="00210F11" w:rsidRPr="006824A3" w:rsidRDefault="00210F11" w:rsidP="006824A3">
      <w:r w:rsidRPr="006824A3">
        <w:t xml:space="preserve">The contractor shall </w:t>
      </w:r>
      <w:del w:id="277" w:author="Christi Eggstaff" w:date="2011-01-27T11:49:00Z">
        <w:r w:rsidRPr="006824A3">
          <w:delText>provide services to support</w:delText>
        </w:r>
      </w:del>
      <w:ins w:id="278" w:author="Christi Eggstaff" w:date="2011-01-27T11:49:00Z">
        <w:r w:rsidR="009A6A00">
          <w:t>initiate, review and analyze</w:t>
        </w:r>
      </w:ins>
      <w:r w:rsidR="009A6A00">
        <w:t xml:space="preserve"> </w:t>
      </w:r>
      <w:r w:rsidRPr="006824A3">
        <w:t xml:space="preserve">the In-Service IPT Procurement Initiation Documentation (PID) development and execution tracking. Services shall </w:t>
      </w:r>
      <w:r w:rsidR="009226BB" w:rsidRPr="006824A3">
        <w:t>include</w:t>
      </w:r>
      <w:del w:id="279" w:author="Christi Eggstaff" w:date="2011-01-27T11:49:00Z">
        <w:r w:rsidRPr="006824A3">
          <w:delText>, but not be limited to: PID</w:delText>
        </w:r>
      </w:del>
      <w:r w:rsidRPr="006824A3">
        <w:t xml:space="preserve"> writing, coordinating Procurement Planning Conferences (PPC), drafting Procurement Planning Agreements (PPA), </w:t>
      </w:r>
      <w:del w:id="280" w:author="Christi Eggstaff" w:date="2011-01-27T11:49:00Z">
        <w:r w:rsidRPr="006824A3">
          <w:delText xml:space="preserve">and </w:delText>
        </w:r>
      </w:del>
      <w:r w:rsidRPr="006824A3">
        <w:t>tracking and facilitating completion of procurement milestones in the PPA</w:t>
      </w:r>
      <w:r w:rsidR="00802607">
        <w:t xml:space="preserve">, </w:t>
      </w:r>
      <w:r w:rsidRPr="006824A3">
        <w:t>contract modifications</w:t>
      </w:r>
      <w:ins w:id="281" w:author="Christi Eggstaff" w:date="2011-01-27T11:49:00Z">
        <w:r w:rsidR="00630939">
          <w:t>,</w:t>
        </w:r>
      </w:ins>
      <w:r w:rsidRPr="006824A3">
        <w:t xml:space="preserve"> procurement funding documents and contract attachments.</w:t>
      </w:r>
    </w:p>
    <w:p w:rsidR="00210F11" w:rsidRPr="006824A3" w:rsidRDefault="00210F11" w:rsidP="006824A3"/>
    <w:p w:rsidR="00A15F02" w:rsidRPr="006824A3" w:rsidRDefault="00A15F02" w:rsidP="006824A3">
      <w:r w:rsidRPr="006824A3">
        <w:t>5.</w:t>
      </w:r>
      <w:del w:id="282" w:author="Christi Eggstaff" w:date="2011-01-27T11:49:00Z">
        <w:r w:rsidRPr="006824A3">
          <w:delText>5</w:delText>
        </w:r>
      </w:del>
      <w:ins w:id="283" w:author="Christi Eggstaff" w:date="2011-01-27T11:49:00Z">
        <w:r w:rsidR="005830B0">
          <w:t>3</w:t>
        </w:r>
      </w:ins>
      <w:r w:rsidRPr="006824A3">
        <w:t>.2.2 Data Management</w:t>
      </w:r>
    </w:p>
    <w:p w:rsidR="00210F11" w:rsidRPr="006824A3" w:rsidRDefault="00210F11" w:rsidP="006824A3">
      <w:r w:rsidRPr="006824A3">
        <w:t xml:space="preserve">The contractor shall </w:t>
      </w:r>
      <w:r w:rsidR="00D36442" w:rsidRPr="006824A3">
        <w:t>provide data management services to perform tasks as</w:t>
      </w:r>
      <w:r w:rsidR="00C24C9E">
        <w:t>sociated with executing the PMA</w:t>
      </w:r>
      <w:del w:id="284" w:author="Christi Eggstaff" w:date="2011-01-27T11:49:00Z">
        <w:r w:rsidR="00D36442" w:rsidRPr="006824A3">
          <w:delText xml:space="preserve"> </w:delText>
        </w:r>
      </w:del>
      <w:ins w:id="285" w:author="Christi Eggstaff" w:date="2011-01-27T11:49:00Z">
        <w:r w:rsidR="00C24C9E">
          <w:t>-</w:t>
        </w:r>
      </w:ins>
      <w:r w:rsidR="00D36442" w:rsidRPr="006824A3">
        <w:t xml:space="preserve">274 </w:t>
      </w:r>
      <w:del w:id="286" w:author="Christi Eggstaff" w:date="2011-01-27T11:49:00Z">
        <w:r w:rsidR="00D36442" w:rsidRPr="006824A3">
          <w:delText>Contract Data Requirements List (</w:delText>
        </w:r>
      </w:del>
      <w:r w:rsidR="00C24C9E">
        <w:t>CDRL</w:t>
      </w:r>
      <w:del w:id="287" w:author="Christi Eggstaff" w:date="2011-01-27T11:49:00Z">
        <w:r w:rsidR="00D36442" w:rsidRPr="006824A3">
          <w:delText>)</w:delText>
        </w:r>
      </w:del>
      <w:r w:rsidR="00D36442" w:rsidRPr="006824A3">
        <w:t xml:space="preserve"> process including </w:t>
      </w:r>
      <w:del w:id="288" w:author="Christi Eggstaff" w:date="2011-01-27T11:49:00Z">
        <w:r w:rsidR="00D36442" w:rsidRPr="006824A3">
          <w:delText xml:space="preserve">but not limited to, </w:delText>
        </w:r>
      </w:del>
      <w:r w:rsidR="00BA6A2D" w:rsidRPr="006824A3">
        <w:t xml:space="preserve">supporting procurement tasks associated with PIDs, </w:t>
      </w:r>
      <w:r w:rsidR="00D36442" w:rsidRPr="006824A3">
        <w:t>drafting DD</w:t>
      </w:r>
      <w:del w:id="289" w:author="Christi Eggstaff" w:date="2011-01-27T11:49:00Z">
        <w:r w:rsidR="00D36442" w:rsidRPr="006824A3">
          <w:delText>-</w:delText>
        </w:r>
      </w:del>
      <w:ins w:id="290" w:author="Christi Eggstaff" w:date="2011-01-27T11:49:00Z">
        <w:r w:rsidR="00C24C9E">
          <w:t xml:space="preserve"> Form </w:t>
        </w:r>
      </w:ins>
      <w:r w:rsidR="00D36442" w:rsidRPr="006824A3">
        <w:t>1423s, verifying deliveries, tracking reviews and responses</w:t>
      </w:r>
      <w:del w:id="291" w:author="Christi Eggstaff" w:date="2011-01-27T11:49:00Z">
        <w:r w:rsidR="00D36442" w:rsidRPr="006824A3">
          <w:delText>,</w:delText>
        </w:r>
      </w:del>
      <w:ins w:id="292" w:author="Christi Eggstaff" w:date="2011-01-27T11:49:00Z">
        <w:r w:rsidR="007134BB">
          <w:t xml:space="preserve"> and</w:t>
        </w:r>
      </w:ins>
      <w:r w:rsidR="007134BB">
        <w:t xml:space="preserve"> </w:t>
      </w:r>
      <w:r w:rsidR="00D36442" w:rsidRPr="006824A3">
        <w:t>providing status reports</w:t>
      </w:r>
      <w:del w:id="293" w:author="Christi Eggstaff" w:date="2011-01-27T11:49:00Z">
        <w:r w:rsidR="00D36442" w:rsidRPr="006824A3">
          <w:delText xml:space="preserve"> and performing other data management tasks as required. </w:delText>
        </w:r>
      </w:del>
      <w:ins w:id="294" w:author="Christi Eggstaff" w:date="2011-01-27T11:49:00Z">
        <w:r w:rsidR="00D15466">
          <w:t>.</w:t>
        </w:r>
      </w:ins>
      <w:r w:rsidR="00D36442" w:rsidRPr="006824A3">
        <w:t xml:space="preserve"> </w:t>
      </w:r>
    </w:p>
    <w:p w:rsidR="00AE6371" w:rsidRPr="006824A3" w:rsidRDefault="00AE6371" w:rsidP="006824A3"/>
    <w:p w:rsidR="00C41147" w:rsidRPr="006824A3" w:rsidRDefault="00C41147" w:rsidP="006824A3">
      <w:r w:rsidRPr="006824A3">
        <w:t>5.</w:t>
      </w:r>
      <w:del w:id="295" w:author="Christi Eggstaff" w:date="2011-01-27T11:49:00Z">
        <w:r w:rsidR="00484245" w:rsidRPr="006824A3">
          <w:delText>5</w:delText>
        </w:r>
      </w:del>
      <w:ins w:id="296" w:author="Christi Eggstaff" w:date="2011-01-27T11:49:00Z">
        <w:r w:rsidR="005830B0">
          <w:t>3</w:t>
        </w:r>
      </w:ins>
      <w:r w:rsidR="00484245" w:rsidRPr="006824A3">
        <w:t>.</w:t>
      </w:r>
      <w:r w:rsidRPr="006824A3">
        <w:t>3</w:t>
      </w:r>
      <w:r w:rsidR="00411938" w:rsidRPr="006824A3">
        <w:t xml:space="preserve"> </w:t>
      </w:r>
      <w:r w:rsidRPr="006824A3">
        <w:t>Technical Services</w:t>
      </w:r>
    </w:p>
    <w:p w:rsidR="006F1100" w:rsidRPr="006824A3" w:rsidRDefault="006F1100" w:rsidP="006824A3"/>
    <w:p w:rsidR="002642C9" w:rsidRPr="006824A3" w:rsidRDefault="002642C9" w:rsidP="006824A3">
      <w:ins w:id="297" w:author="Christi Eggstaff" w:date="2011-01-27T11:49:00Z">
        <w:r w:rsidRPr="006824A3">
          <w:t>5.</w:t>
        </w:r>
        <w:r w:rsidR="005830B0">
          <w:t>3</w:t>
        </w:r>
      </w:ins>
      <w:moveToRangeStart w:id="298" w:author="Christi Eggstaff" w:date="2011-01-27T11:49:00Z" w:name="move283892273"/>
      <w:moveTo w:id="299" w:author="Christi Eggstaff" w:date="2011-01-27T11:49:00Z">
        <w:r w:rsidRPr="006824A3">
          <w:t>.3.1 Program Reviews, Technical Reviews, and Conferences</w:t>
        </w:r>
      </w:moveTo>
    </w:p>
    <w:p w:rsidR="002642C9" w:rsidRPr="006824A3" w:rsidRDefault="002642C9" w:rsidP="006824A3">
      <w:pPr>
        <w:rPr>
          <w:del w:id="300" w:author="Christi Eggstaff" w:date="2011-01-27T11:49:00Z"/>
        </w:rPr>
      </w:pPr>
      <w:moveTo w:id="301" w:author="Christi Eggstaff" w:date="2011-01-27T11:49:00Z">
        <w:r w:rsidRPr="006824A3">
          <w:t>The contractor shall support pro</w:t>
        </w:r>
        <w:r w:rsidR="000B5877" w:rsidRPr="006824A3">
          <w:t xml:space="preserve">gram reviews, </w:t>
        </w:r>
        <w:r w:rsidRPr="006824A3">
          <w:t>System Engineering Technical Review</w:t>
        </w:r>
        <w:r w:rsidR="000B5877" w:rsidRPr="006824A3">
          <w:t>s</w:t>
        </w:r>
        <w:r w:rsidRPr="006824A3">
          <w:t xml:space="preserve"> (SETR)</w:t>
        </w:r>
        <w:r w:rsidR="000B5877" w:rsidRPr="006824A3">
          <w:t xml:space="preserve">, Technical Interchange Meetings (TIMS) </w:t>
        </w:r>
        <w:r w:rsidRPr="006824A3">
          <w:t xml:space="preserve">and conferences. </w:t>
        </w:r>
      </w:moveTo>
      <w:moveToRangeEnd w:id="298"/>
      <w:del w:id="302" w:author="Christi Eggstaff" w:date="2011-01-27T11:49:00Z">
        <w:r w:rsidRPr="006824A3">
          <w:delText>5.5.3.1 Program Reviews, Technical Reviews, and Conferences</w:delText>
        </w:r>
      </w:del>
    </w:p>
    <w:p w:rsidR="002642C9" w:rsidRPr="006824A3" w:rsidRDefault="00C70357" w:rsidP="006824A3">
      <w:moveFromRangeStart w:id="303" w:author="Christi Eggstaff" w:date="2011-01-27T11:49:00Z" w:name="move283892274"/>
      <w:moveFrom w:id="304" w:author="Christi Eggstaff" w:date="2011-01-27T11:49:00Z">
        <w:r w:rsidRPr="006824A3">
          <w:t xml:space="preserve">The contractor shall support program reviews, System Engineering Technical Reviews (SETR), Technical Interchange Meetings (TIMS) and conferences. </w:t>
        </w:r>
      </w:moveFrom>
      <w:moveFromRangeEnd w:id="303"/>
      <w:r w:rsidR="002642C9" w:rsidRPr="006824A3">
        <w:t>Technical reviews to be supported include</w:t>
      </w:r>
      <w:del w:id="305" w:author="Christi Eggstaff" w:date="2011-01-27T11:49:00Z">
        <w:r w:rsidR="002642C9" w:rsidRPr="006824A3">
          <w:delText>, but are not limited to</w:delText>
        </w:r>
      </w:del>
      <w:r w:rsidR="0000084A">
        <w:t>:</w:t>
      </w:r>
      <w:r w:rsidR="002642C9" w:rsidRPr="006824A3">
        <w:t xml:space="preserve"> System Requirements Review (SRR), System Functional Review (SFR), Preliminary Design Reviews (PDR), Critical Design Reviews (CDR), Interim Design Reviews (IDR), Functional Configuration Audit (FCA), and Physical Configuration Audit (PCA). Support services includes, </w:t>
      </w:r>
      <w:del w:id="306" w:author="Christi Eggstaff" w:date="2011-01-27T11:49:00Z">
        <w:r w:rsidR="002642C9" w:rsidRPr="006824A3">
          <w:delText xml:space="preserve">but is not limited to </w:delText>
        </w:r>
      </w:del>
      <w:r w:rsidR="002642C9" w:rsidRPr="006824A3">
        <w:t xml:space="preserve">pre-event research, issue </w:t>
      </w:r>
      <w:r w:rsidR="002642C9" w:rsidRPr="006824A3">
        <w:lastRenderedPageBreak/>
        <w:t xml:space="preserve">paper/brief preparation, meeting minutes, post-event follow-up, and action tracking and reporting. </w:t>
      </w:r>
    </w:p>
    <w:p w:rsidR="000B5877" w:rsidRPr="006824A3" w:rsidRDefault="000B5877" w:rsidP="006824A3"/>
    <w:p w:rsidR="000B5877" w:rsidRPr="006824A3" w:rsidRDefault="000B5877" w:rsidP="006824A3">
      <w:r w:rsidRPr="006824A3">
        <w:tab/>
        <w:t xml:space="preserve">a. The contractor shall provide inputs and support conferences and program reviews, integrated baseline reviews and site surveys. This </w:t>
      </w:r>
      <w:del w:id="307" w:author="Christi Eggstaff" w:date="2011-01-27T11:49:00Z">
        <w:r w:rsidRPr="006824A3">
          <w:delText>will</w:delText>
        </w:r>
      </w:del>
      <w:ins w:id="308" w:author="Christi Eggstaff" w:date="2011-01-27T11:49:00Z">
        <w:r w:rsidR="003C2EB4">
          <w:t>sha</w:t>
        </w:r>
        <w:r w:rsidR="003C2EB4" w:rsidRPr="006824A3">
          <w:t>ll</w:t>
        </w:r>
      </w:ins>
      <w:r w:rsidR="003C2EB4" w:rsidRPr="006824A3">
        <w:t xml:space="preserve"> </w:t>
      </w:r>
      <w:r w:rsidRPr="006824A3">
        <w:t xml:space="preserve">include pre-conference research, issue paper preparation and post-conference follow-up support including problem tracking, resolution, and status reporting. This </w:t>
      </w:r>
      <w:del w:id="309" w:author="Christi Eggstaff" w:date="2011-01-27T11:49:00Z">
        <w:r w:rsidRPr="006824A3">
          <w:delText>should</w:delText>
        </w:r>
      </w:del>
      <w:ins w:id="310" w:author="Christi Eggstaff" w:date="2011-01-27T11:49:00Z">
        <w:r w:rsidR="003C2EB4">
          <w:t>shall</w:t>
        </w:r>
      </w:ins>
      <w:r w:rsidR="003C2EB4" w:rsidRPr="006824A3">
        <w:t xml:space="preserve"> </w:t>
      </w:r>
      <w:r w:rsidRPr="006824A3">
        <w:t>include preparing production briefs and presentations, production manpower analysis, resource monitoring, meeting attendance and meeting minutes.</w:t>
      </w:r>
    </w:p>
    <w:p w:rsidR="001F4700" w:rsidRDefault="001F4700" w:rsidP="006824A3"/>
    <w:p w:rsidR="009B4F2F" w:rsidRPr="006824A3" w:rsidRDefault="002E27A5" w:rsidP="009B4F2F">
      <w:del w:id="311" w:author="Christi Eggstaff" w:date="2011-01-27T11:49:00Z">
        <w:r>
          <w:delText>5.</w:delText>
        </w:r>
      </w:del>
      <w:r w:rsidR="006F1100" w:rsidRPr="006824A3">
        <w:t>5.</w:t>
      </w:r>
      <w:r w:rsidR="005830B0">
        <w:t>3</w:t>
      </w:r>
      <w:r w:rsidR="00484245" w:rsidRPr="006824A3">
        <w:t>.</w:t>
      </w:r>
      <w:ins w:id="312" w:author="Christi Eggstaff" w:date="2011-01-27T11:49:00Z">
        <w:r w:rsidR="00484245" w:rsidRPr="006824A3">
          <w:t>3.</w:t>
        </w:r>
      </w:ins>
      <w:r w:rsidR="009B4F2F">
        <w:t>2</w:t>
      </w:r>
      <w:moveFromRangeStart w:id="313" w:author="Christi Eggstaff" w:date="2011-01-27T11:49:00Z" w:name="move283892272"/>
      <w:moveFrom w:id="314" w:author="Christi Eggstaff" w:date="2011-01-27T11:49:00Z">
        <w:r w:rsidR="009B4F2F">
          <w:t xml:space="preserve"> </w:t>
        </w:r>
        <w:r w:rsidR="009B4F2F" w:rsidRPr="006824A3">
          <w:t>Risk Management</w:t>
        </w:r>
      </w:moveFrom>
    </w:p>
    <w:p w:rsidR="002E27A5" w:rsidRPr="006824A3" w:rsidRDefault="009B4F2F" w:rsidP="002E27A5">
      <w:pPr>
        <w:rPr>
          <w:del w:id="315" w:author="Christi Eggstaff" w:date="2011-01-27T11:49:00Z"/>
        </w:rPr>
      </w:pPr>
      <w:moveFrom w:id="316" w:author="Christi Eggstaff" w:date="2011-01-27T11:49:00Z">
        <w:r w:rsidRPr="006824A3">
          <w:t xml:space="preserve">The contractor shall </w:t>
        </w:r>
        <w:r>
          <w:t>s</w:t>
        </w:r>
        <w:r w:rsidRPr="006824A3">
          <w:t>upport the PMA-274 Risk Management process.</w:t>
        </w:r>
        <w:r>
          <w:t xml:space="preserve"> Contractor personnel shall identify risks, support risk working groups and risk management boards and perform/support documentation in the risk tool in use at PMA</w:t>
        </w:r>
      </w:moveFrom>
      <w:moveFromRangeEnd w:id="313"/>
      <w:del w:id="317" w:author="Christi Eggstaff" w:date="2011-01-27T11:49:00Z">
        <w:r w:rsidR="002E27A5">
          <w:delText xml:space="preserve"> 274.  </w:delText>
        </w:r>
      </w:del>
    </w:p>
    <w:p w:rsidR="002E27A5" w:rsidRDefault="002E27A5" w:rsidP="006824A3">
      <w:pPr>
        <w:rPr>
          <w:del w:id="318" w:author="Christi Eggstaff" w:date="2011-01-27T11:49:00Z"/>
        </w:rPr>
      </w:pPr>
    </w:p>
    <w:p w:rsidR="006F1100" w:rsidRPr="006824A3" w:rsidRDefault="006F1100" w:rsidP="006824A3">
      <w:del w:id="319" w:author="Christi Eggstaff" w:date="2011-01-27T11:49:00Z">
        <w:r w:rsidRPr="006824A3">
          <w:delText>5.</w:delText>
        </w:r>
        <w:r w:rsidR="00484245" w:rsidRPr="006824A3">
          <w:delText>5.3.</w:delText>
        </w:r>
        <w:r w:rsidR="002E27A5">
          <w:delText>3</w:delText>
        </w:r>
      </w:del>
      <w:r w:rsidRPr="006824A3">
        <w:t xml:space="preserve"> </w:t>
      </w:r>
      <w:r w:rsidR="00D36442" w:rsidRPr="006824A3">
        <w:t>Configuration Management (CM)</w:t>
      </w:r>
    </w:p>
    <w:p w:rsidR="00B12834" w:rsidRPr="006824A3" w:rsidRDefault="000F47C8" w:rsidP="006824A3">
      <w:r w:rsidRPr="006824A3">
        <w:t xml:space="preserve">The contractor shall provide </w:t>
      </w:r>
      <w:r w:rsidR="00534870">
        <w:t xml:space="preserve">configuration management </w:t>
      </w:r>
      <w:r w:rsidR="00D36442" w:rsidRPr="006824A3">
        <w:t xml:space="preserve">services </w:t>
      </w:r>
      <w:r w:rsidR="00A93AC0">
        <w:t>in accordance with the PMA 274 Configuration Management Plan</w:t>
      </w:r>
      <w:del w:id="320" w:author="Christi Eggstaff" w:date="2011-01-27T11:49:00Z">
        <w:r w:rsidR="00A93AC0">
          <w:delText xml:space="preserve"> </w:delText>
        </w:r>
        <w:r w:rsidR="00D36442" w:rsidRPr="006824A3">
          <w:delText>to</w:delText>
        </w:r>
        <w:r w:rsidR="00B12834" w:rsidRPr="006824A3">
          <w:delText xml:space="preserve"> ensure CM elements are properly integrated</w:delText>
        </w:r>
        <w:r w:rsidR="00537866">
          <w:delText xml:space="preserve">. </w:delText>
        </w:r>
        <w:r w:rsidR="00953E24" w:rsidRPr="006824A3">
          <w:delText xml:space="preserve">The contractor shall </w:delText>
        </w:r>
        <w:r w:rsidR="00BA6A2D" w:rsidRPr="006824A3">
          <w:delText>be familiar with</w:delText>
        </w:r>
      </w:del>
      <w:ins w:id="321" w:author="Christi Eggstaff" w:date="2011-01-27T11:49:00Z">
        <w:r w:rsidR="003C2EB4">
          <w:t>,</w:t>
        </w:r>
      </w:ins>
      <w:r w:rsidR="00BA6A2D" w:rsidRPr="006824A3">
        <w:t xml:space="preserve"> </w:t>
      </w:r>
      <w:r w:rsidR="00996793">
        <w:t xml:space="preserve">the </w:t>
      </w:r>
      <w:r w:rsidR="00FD76FD" w:rsidRPr="00996793">
        <w:t>Naval Air Systems Command</w:t>
      </w:r>
      <w:r w:rsidR="00FD76FD" w:rsidRPr="00996793">
        <w:rPr>
          <w:bCs/>
        </w:rPr>
        <w:t xml:space="preserve"> </w:t>
      </w:r>
      <w:r w:rsidR="00FD76FD">
        <w:rPr>
          <w:bCs/>
        </w:rPr>
        <w:t>Configuration Management Process (</w:t>
      </w:r>
      <w:r w:rsidR="00FD76FD" w:rsidRPr="006824A3">
        <w:t>NAVAIR</w:t>
      </w:r>
      <w:r w:rsidR="00FD76FD">
        <w:t xml:space="preserve">INST 4130.1D), the </w:t>
      </w:r>
      <w:r w:rsidR="00996793" w:rsidRPr="00996793">
        <w:t xml:space="preserve">Military Handbook Configuration Management </w:t>
      </w:r>
      <w:r w:rsidR="00996793">
        <w:t>Guide</w:t>
      </w:r>
      <w:r w:rsidR="00FD76FD">
        <w:t xml:space="preserve"> (</w:t>
      </w:r>
      <w:r w:rsidR="00BA6A2D" w:rsidRPr="006824A3">
        <w:t>MIL-HDBK-61A</w:t>
      </w:r>
      <w:r w:rsidR="00FD76FD">
        <w:t xml:space="preserve">) </w:t>
      </w:r>
      <w:r w:rsidR="00BA6A2D" w:rsidRPr="006824A3">
        <w:t xml:space="preserve">and </w:t>
      </w:r>
      <w:r w:rsidR="00996793" w:rsidRPr="00996793">
        <w:t xml:space="preserve">the </w:t>
      </w:r>
      <w:r w:rsidR="00996793" w:rsidRPr="00996793">
        <w:rPr>
          <w:bCs/>
        </w:rPr>
        <w:t>Naval Air Systems Command Technical Directives System</w:t>
      </w:r>
      <w:r w:rsidR="00996793" w:rsidRPr="00996793">
        <w:t xml:space="preserve"> (NAVAIR 00-25-300</w:t>
      </w:r>
      <w:del w:id="322" w:author="Christi Eggstaff" w:date="2011-01-27T11:49:00Z">
        <w:r w:rsidR="00996793" w:rsidRPr="00996793">
          <w:delText>)</w:delText>
        </w:r>
        <w:r w:rsidR="00996793">
          <w:delText>.</w:delText>
        </w:r>
      </w:del>
      <w:ins w:id="323" w:author="Christi Eggstaff" w:date="2011-01-27T11:49:00Z">
        <w:r w:rsidR="00996793" w:rsidRPr="00996793">
          <w:t>)</w:t>
        </w:r>
        <w:r w:rsidR="00C509EC">
          <w:t xml:space="preserve"> to ensure CM elements are properly integrated</w:t>
        </w:r>
        <w:r w:rsidR="00996793">
          <w:t>.</w:t>
        </w:r>
      </w:ins>
      <w:r w:rsidR="00996793">
        <w:t xml:space="preserve"> The contractor shall </w:t>
      </w:r>
      <w:r w:rsidR="00953E24" w:rsidRPr="006824A3">
        <w:t xml:space="preserve">participate in the development, evaluation, and improvement of CM processes, including associated information systems, which support the goals and objectives of the </w:t>
      </w:r>
      <w:r w:rsidR="00484245" w:rsidRPr="006824A3">
        <w:t>In-Service</w:t>
      </w:r>
      <w:r w:rsidR="002542A5" w:rsidRPr="006824A3">
        <w:t xml:space="preserve"> </w:t>
      </w:r>
      <w:r w:rsidR="00953E24" w:rsidRPr="006824A3">
        <w:t xml:space="preserve">IPT. </w:t>
      </w:r>
      <w:r w:rsidRPr="006824A3">
        <w:t xml:space="preserve"> </w:t>
      </w:r>
    </w:p>
    <w:p w:rsidR="00AE6371" w:rsidRPr="006824A3" w:rsidRDefault="00AE6371" w:rsidP="006824A3"/>
    <w:p w:rsidR="00484245" w:rsidRPr="006824A3" w:rsidRDefault="008C1685" w:rsidP="006824A3">
      <w:del w:id="324" w:author="Christi Eggstaff" w:date="2011-01-27T11:49:00Z">
        <w:r w:rsidRPr="006824A3">
          <w:delText>5.</w:delText>
        </w:r>
      </w:del>
      <w:r w:rsidRPr="006824A3">
        <w:t>5.</w:t>
      </w:r>
      <w:r w:rsidR="005830B0">
        <w:t>3</w:t>
      </w:r>
      <w:r w:rsidR="00484245" w:rsidRPr="006824A3">
        <w:t>.3</w:t>
      </w:r>
      <w:ins w:id="325" w:author="Christi Eggstaff" w:date="2011-01-27T11:49:00Z">
        <w:r w:rsidR="00484245" w:rsidRPr="006824A3">
          <w:t>.</w:t>
        </w:r>
        <w:r w:rsidR="009B4F2F">
          <w:t>2</w:t>
        </w:r>
      </w:ins>
      <w:r w:rsidRPr="006824A3">
        <w:t>.</w:t>
      </w:r>
      <w:r w:rsidR="00AD12D4">
        <w:t>1</w:t>
      </w:r>
      <w:r w:rsidR="00484245" w:rsidRPr="006824A3">
        <w:t xml:space="preserve"> Configuration Management Documents </w:t>
      </w:r>
    </w:p>
    <w:p w:rsidR="008C1685" w:rsidRPr="006824A3" w:rsidRDefault="008C1685" w:rsidP="006824A3">
      <w:r w:rsidRPr="006824A3">
        <w:t>The contractor shall perform technical analyses</w:t>
      </w:r>
      <w:r w:rsidR="00471082" w:rsidRPr="006824A3">
        <w:t xml:space="preserve">, </w:t>
      </w:r>
      <w:r w:rsidRPr="006824A3">
        <w:t xml:space="preserve">develop, process and </w:t>
      </w:r>
      <w:r w:rsidR="0013473D" w:rsidRPr="006824A3">
        <w:t xml:space="preserve">monitor </w:t>
      </w:r>
      <w:del w:id="326" w:author="Christi Eggstaff" w:date="2011-01-27T11:49:00Z">
        <w:r w:rsidRPr="006824A3">
          <w:delText xml:space="preserve"> </w:delText>
        </w:r>
      </w:del>
      <w:r w:rsidR="0013473D" w:rsidRPr="006824A3">
        <w:t>configuration</w:t>
      </w:r>
      <w:r w:rsidRPr="006824A3">
        <w:t xml:space="preserve"> change documents including</w:t>
      </w:r>
      <w:del w:id="327" w:author="Christi Eggstaff" w:date="2011-01-27T11:49:00Z">
        <w:r w:rsidRPr="006824A3">
          <w:delText xml:space="preserve"> but not limited to</w:delText>
        </w:r>
      </w:del>
      <w:r w:rsidRPr="006824A3">
        <w:t xml:space="preserve"> Engineering Change Proposals (ECPs), Technical Directives (TDs), Engineering Change Orders (ECOs), Notices of Revision (NOR), Specification Change Notices (SCNs), requests for Deviations and Waivers, Rapid Action Minor Engineering Changes (RAMECs), Engine Service Bulletins and publication changes. The contractor shall </w:t>
      </w:r>
      <w:r w:rsidR="00471082" w:rsidRPr="006824A3">
        <w:t xml:space="preserve">perform a qualitative review of </w:t>
      </w:r>
      <w:r w:rsidRPr="006824A3">
        <w:t>ECPs</w:t>
      </w:r>
      <w:r w:rsidR="00FD76FD">
        <w:t xml:space="preserve"> </w:t>
      </w:r>
      <w:r w:rsidR="00471082" w:rsidRPr="006824A3">
        <w:t xml:space="preserve">to determine </w:t>
      </w:r>
      <w:r w:rsidRPr="006824A3">
        <w:t>executability and supportability</w:t>
      </w:r>
      <w:r w:rsidR="00471082" w:rsidRPr="006824A3">
        <w:t xml:space="preserve"> and provide </w:t>
      </w:r>
      <w:r w:rsidRPr="006824A3">
        <w:t>recommended corrections</w:t>
      </w:r>
      <w:ins w:id="328" w:author="Christi Eggstaff" w:date="2011-01-27T11:49:00Z">
        <w:r w:rsidR="00C509EC">
          <w:t xml:space="preserve"> to the Government</w:t>
        </w:r>
      </w:ins>
      <w:r w:rsidRPr="006824A3">
        <w:t xml:space="preserve">. </w:t>
      </w:r>
    </w:p>
    <w:p w:rsidR="004D6824" w:rsidRPr="006824A3" w:rsidRDefault="004D6824" w:rsidP="006824A3"/>
    <w:p w:rsidR="00484245" w:rsidRPr="006824A3" w:rsidRDefault="008C1685" w:rsidP="006824A3">
      <w:del w:id="329" w:author="Christi Eggstaff" w:date="2011-01-27T11:49:00Z">
        <w:r w:rsidRPr="006824A3">
          <w:delText>5.</w:delText>
        </w:r>
      </w:del>
      <w:r w:rsidRPr="006824A3">
        <w:t>5.</w:t>
      </w:r>
      <w:r w:rsidR="005830B0">
        <w:t>3</w:t>
      </w:r>
      <w:r w:rsidR="00484245" w:rsidRPr="006824A3">
        <w:t>.3</w:t>
      </w:r>
      <w:ins w:id="330" w:author="Christi Eggstaff" w:date="2011-01-27T11:49:00Z">
        <w:r w:rsidR="00484245" w:rsidRPr="006824A3">
          <w:t>.</w:t>
        </w:r>
        <w:r w:rsidR="009B4F2F">
          <w:t>2</w:t>
        </w:r>
      </w:ins>
      <w:r w:rsidR="00484245" w:rsidRPr="006824A3">
        <w:t>.</w:t>
      </w:r>
      <w:r w:rsidR="00AD12D4">
        <w:t>2</w:t>
      </w:r>
      <w:r w:rsidR="00484245" w:rsidRPr="006824A3">
        <w:t xml:space="preserve"> Configuration Control Process</w:t>
      </w:r>
    </w:p>
    <w:p w:rsidR="008C1685" w:rsidRPr="006824A3" w:rsidRDefault="008C1685" w:rsidP="006824A3">
      <w:r w:rsidRPr="006824A3">
        <w:t xml:space="preserve">The contractor shall coordinate and support </w:t>
      </w:r>
      <w:r w:rsidR="006A22A7" w:rsidRPr="006824A3">
        <w:t xml:space="preserve">the </w:t>
      </w:r>
      <w:r w:rsidR="002A5711" w:rsidRPr="006824A3">
        <w:t xml:space="preserve">PMA 274 </w:t>
      </w:r>
      <w:r w:rsidRPr="006824A3">
        <w:t>Configuration Control Board</w:t>
      </w:r>
      <w:del w:id="331" w:author="Christi Eggstaff" w:date="2011-01-27T11:49:00Z">
        <w:r w:rsidRPr="006824A3">
          <w:delText>.</w:delText>
        </w:r>
      </w:del>
      <w:ins w:id="332" w:author="Christi Eggstaff" w:date="2011-01-27T11:49:00Z">
        <w:r w:rsidR="00C24C9E">
          <w:t xml:space="preserve"> (CCB)</w:t>
        </w:r>
        <w:r w:rsidRPr="006824A3">
          <w:t>.</w:t>
        </w:r>
      </w:ins>
      <w:r w:rsidRPr="006824A3">
        <w:t xml:space="preserve"> The contractor shall provide PMA-274 CCB Change Request Forms on In-Service aircraft, systems and subsystems change requests/proposals. This shall include coordination and distribution of CCB change requests/directives for staffing to obtain concurrence for proposed changes. The </w:t>
      </w:r>
      <w:r w:rsidR="00FD76FD">
        <w:t>c</w:t>
      </w:r>
      <w:r w:rsidRPr="006824A3">
        <w:t xml:space="preserve">ontractor shall prepare technical inputs for Configuration Control Board </w:t>
      </w:r>
      <w:del w:id="333" w:author="Christi Eggstaff" w:date="2011-01-27T11:49:00Z">
        <w:r w:rsidRPr="006824A3">
          <w:delText xml:space="preserve">(CCB) </w:delText>
        </w:r>
      </w:del>
      <w:r w:rsidRPr="006824A3">
        <w:t>consideration</w:t>
      </w:r>
      <w:ins w:id="334" w:author="Christi Eggstaff" w:date="2011-01-27T11:49:00Z">
        <w:r w:rsidR="00C509EC">
          <w:t>.</w:t>
        </w:r>
      </w:ins>
    </w:p>
    <w:p w:rsidR="007E6BA6" w:rsidRDefault="007E6BA6" w:rsidP="006824A3"/>
    <w:p w:rsidR="00484245" w:rsidRPr="006824A3" w:rsidRDefault="006F1100" w:rsidP="006824A3">
      <w:r w:rsidRPr="006824A3">
        <w:t>5.</w:t>
      </w:r>
      <w:del w:id="335" w:author="Christi Eggstaff" w:date="2011-01-27T11:49:00Z">
        <w:r w:rsidR="00484245" w:rsidRPr="006824A3">
          <w:delText>5.</w:delText>
        </w:r>
      </w:del>
      <w:r w:rsidR="005830B0">
        <w:t>3</w:t>
      </w:r>
      <w:r w:rsidR="00484245" w:rsidRPr="006824A3">
        <w:t>.3.</w:t>
      </w:r>
      <w:ins w:id="336" w:author="Christi Eggstaff" w:date="2011-01-27T11:49:00Z">
        <w:r w:rsidR="009B4F2F">
          <w:t>2</w:t>
        </w:r>
        <w:r w:rsidR="00484245" w:rsidRPr="006824A3">
          <w:t>.</w:t>
        </w:r>
      </w:ins>
      <w:r w:rsidR="00AD12D4">
        <w:t>3</w:t>
      </w:r>
      <w:r w:rsidR="00484245" w:rsidRPr="006824A3">
        <w:t xml:space="preserve"> Configuration Items (CI)</w:t>
      </w:r>
    </w:p>
    <w:p w:rsidR="006F1100" w:rsidRPr="003844CA" w:rsidRDefault="006F1100" w:rsidP="006824A3">
      <w:r w:rsidRPr="006824A3">
        <w:t xml:space="preserve">The contractor shall </w:t>
      </w:r>
      <w:del w:id="337" w:author="Christi Eggstaff" w:date="2011-01-27T11:49:00Z">
        <w:r w:rsidR="007A32A6" w:rsidRPr="006824A3">
          <w:delText>support</w:delText>
        </w:r>
      </w:del>
      <w:ins w:id="338" w:author="Christi Eggstaff" w:date="2011-01-27T11:49:00Z">
        <w:r w:rsidR="00C509EC">
          <w:t>provide recommendations regarding</w:t>
        </w:r>
      </w:ins>
      <w:r w:rsidR="00C509EC" w:rsidRPr="006824A3">
        <w:t xml:space="preserve"> </w:t>
      </w:r>
      <w:r w:rsidR="007A32A6" w:rsidRPr="006824A3">
        <w:t>s</w:t>
      </w:r>
      <w:r w:rsidRPr="006824A3">
        <w:t>elect</w:t>
      </w:r>
      <w:r w:rsidR="008A749E" w:rsidRPr="006824A3">
        <w:t xml:space="preserve">ion of </w:t>
      </w:r>
      <w:r w:rsidRPr="006824A3">
        <w:t>configuration items at appropriate levels of product structure</w:t>
      </w:r>
      <w:r w:rsidR="007A32A6" w:rsidRPr="006824A3">
        <w:t xml:space="preserve">, </w:t>
      </w:r>
      <w:r w:rsidRPr="006824A3">
        <w:t>configuration documentation for each CI</w:t>
      </w:r>
      <w:r w:rsidR="007A32A6" w:rsidRPr="006824A3">
        <w:t>, det</w:t>
      </w:r>
      <w:r w:rsidRPr="006824A3">
        <w:t xml:space="preserve">ermining the appropriate </w:t>
      </w:r>
      <w:r w:rsidRPr="003844CA">
        <w:t>configuration control authority for each configuration document consistent with</w:t>
      </w:r>
      <w:r w:rsidR="007A32A6" w:rsidRPr="003844CA">
        <w:t xml:space="preserve"> </w:t>
      </w:r>
      <w:r w:rsidRPr="003844CA">
        <w:t>training and logistics support planning for associated CI.</w:t>
      </w:r>
    </w:p>
    <w:p w:rsidR="004D6824" w:rsidRPr="003844CA" w:rsidRDefault="004D6824" w:rsidP="006824A3"/>
    <w:p w:rsidR="00484245" w:rsidRPr="003844CA" w:rsidRDefault="008C1685" w:rsidP="006824A3">
      <w:r w:rsidRPr="003844CA">
        <w:t>5.</w:t>
      </w:r>
      <w:del w:id="339" w:author="Christi Eggstaff" w:date="2011-01-27T11:49:00Z">
        <w:r w:rsidR="00484245" w:rsidRPr="003844CA">
          <w:delText>5.</w:delText>
        </w:r>
      </w:del>
      <w:r w:rsidR="005830B0">
        <w:t>3</w:t>
      </w:r>
      <w:r w:rsidR="00484245" w:rsidRPr="003844CA">
        <w:t>.3</w:t>
      </w:r>
      <w:ins w:id="340" w:author="Christi Eggstaff" w:date="2011-01-27T11:49:00Z">
        <w:r w:rsidR="00484245" w:rsidRPr="003844CA">
          <w:t>.</w:t>
        </w:r>
        <w:r w:rsidR="009B4F2F">
          <w:t>2</w:t>
        </w:r>
      </w:ins>
      <w:r w:rsidR="00484245" w:rsidRPr="003844CA">
        <w:t>.</w:t>
      </w:r>
      <w:r w:rsidR="00AD12D4" w:rsidRPr="003844CA">
        <w:t>4</w:t>
      </w:r>
      <w:r w:rsidR="00484245" w:rsidRPr="003844CA">
        <w:t xml:space="preserve"> Configuration Management Information Systems</w:t>
      </w:r>
    </w:p>
    <w:p w:rsidR="003844CA" w:rsidRPr="003844CA" w:rsidRDefault="003844CA" w:rsidP="003844CA">
      <w:pPr>
        <w:autoSpaceDE w:val="0"/>
        <w:autoSpaceDN w:val="0"/>
        <w:adjustRightInd w:val="0"/>
      </w:pPr>
      <w:r w:rsidRPr="003844CA">
        <w:lastRenderedPageBreak/>
        <w:t xml:space="preserve">The contractor shall </w:t>
      </w:r>
      <w:del w:id="341" w:author="Christi Eggstaff" w:date="2011-01-27T11:49:00Z">
        <w:r w:rsidRPr="003844CA">
          <w:delText>provide support for using</w:delText>
        </w:r>
      </w:del>
      <w:ins w:id="342" w:author="Christi Eggstaff" w:date="2011-01-27T11:49:00Z">
        <w:r w:rsidRPr="003844CA">
          <w:t>us</w:t>
        </w:r>
        <w:r w:rsidR="0000084A">
          <w:t>e</w:t>
        </w:r>
      </w:ins>
      <w:r w:rsidR="0000084A">
        <w:t xml:space="preserve"> </w:t>
      </w:r>
      <w:r w:rsidRPr="003844CA">
        <w:t>CM tools including</w:t>
      </w:r>
      <w:del w:id="343" w:author="Christi Eggstaff" w:date="2011-01-27T11:49:00Z">
        <w:r w:rsidRPr="003844CA">
          <w:delText>, but not limited to,</w:delText>
        </w:r>
      </w:del>
      <w:ins w:id="344" w:author="Christi Eggstaff" w:date="2011-01-27T11:49:00Z">
        <w:r w:rsidR="0000084A">
          <w:t>:</w:t>
        </w:r>
      </w:ins>
      <w:r w:rsidR="0000084A">
        <w:t xml:space="preserve"> </w:t>
      </w:r>
      <w:r w:rsidRPr="003844CA">
        <w:t>Configuration Management Information System Data Base (CMIS), Technical Directive Status Accounting (TDSA), Kit Management Information System (KITMIS), and PMA 274 Integrated Digital Environment (IDE).  The contractor shall review, evaluate and update automated management information systems (including applications) used for CM processes and products. The contractor shall provide recommendations to improve these information systems (including applications) to improve the effectiveness and efficiency of CM processes and products.</w:t>
      </w:r>
    </w:p>
    <w:p w:rsidR="00597AC2" w:rsidRPr="003844CA" w:rsidRDefault="00597AC2" w:rsidP="006824A3"/>
    <w:p w:rsidR="001C7524" w:rsidRPr="003844CA" w:rsidRDefault="008C1685" w:rsidP="006824A3">
      <w:del w:id="345" w:author="Christi Eggstaff" w:date="2011-01-27T11:49:00Z">
        <w:r w:rsidRPr="003844CA">
          <w:delText>5.</w:delText>
        </w:r>
      </w:del>
      <w:r w:rsidRPr="003844CA">
        <w:t>5.</w:t>
      </w:r>
      <w:r w:rsidR="005830B0">
        <w:t>3</w:t>
      </w:r>
      <w:r w:rsidR="001C7524" w:rsidRPr="003844CA">
        <w:t>.3</w:t>
      </w:r>
      <w:ins w:id="346" w:author="Christi Eggstaff" w:date="2011-01-27T11:49:00Z">
        <w:r w:rsidR="001C7524" w:rsidRPr="003844CA">
          <w:t>.</w:t>
        </w:r>
        <w:r w:rsidR="009B4F2F">
          <w:t>2</w:t>
        </w:r>
      </w:ins>
      <w:r w:rsidR="001C7524" w:rsidRPr="003844CA">
        <w:t>.</w:t>
      </w:r>
      <w:r w:rsidR="00AD12D4" w:rsidRPr="003844CA">
        <w:t>5</w:t>
      </w:r>
      <w:r w:rsidR="001C7524" w:rsidRPr="003844CA">
        <w:t xml:space="preserve"> Configuration Change Documentation</w:t>
      </w:r>
    </w:p>
    <w:p w:rsidR="00021B1C" w:rsidRPr="006824A3" w:rsidRDefault="008C1685" w:rsidP="006824A3">
      <w:r w:rsidRPr="003844CA">
        <w:t>The contractor shall ensure that CM change documentation is correctly identified and maintained in the appropriate repository</w:t>
      </w:r>
      <w:r w:rsidRPr="006824A3">
        <w:t xml:space="preserve">. The contractor shall provide CM status in a report to include TDs, ECPs, and incorporation schedules. </w:t>
      </w:r>
      <w:r w:rsidR="00021B1C" w:rsidRPr="006824A3">
        <w:t>The contractor shall compile statistics</w:t>
      </w:r>
      <w:r w:rsidR="006A22A7" w:rsidRPr="006824A3">
        <w:t xml:space="preserve">, </w:t>
      </w:r>
      <w:r w:rsidR="00021B1C" w:rsidRPr="006824A3">
        <w:t>prepare</w:t>
      </w:r>
      <w:r w:rsidR="006A22A7" w:rsidRPr="006824A3">
        <w:t xml:space="preserve"> metrics reports, and p</w:t>
      </w:r>
      <w:r w:rsidR="00021B1C" w:rsidRPr="006824A3">
        <w:t>rovide inputs for and support program reviews and conferences</w:t>
      </w:r>
      <w:r w:rsidR="006A22A7" w:rsidRPr="006824A3">
        <w:t>.</w:t>
      </w:r>
    </w:p>
    <w:p w:rsidR="006F1100" w:rsidRPr="006824A3" w:rsidRDefault="006F1100" w:rsidP="006824A3"/>
    <w:p w:rsidR="006F1100" w:rsidRPr="006824A3" w:rsidRDefault="001C7524" w:rsidP="006824A3">
      <w:del w:id="347" w:author="Christi Eggstaff" w:date="2011-01-27T11:49:00Z">
        <w:r w:rsidRPr="006824A3">
          <w:delText>5.</w:delText>
        </w:r>
      </w:del>
      <w:r w:rsidRPr="006824A3">
        <w:t>5.</w:t>
      </w:r>
      <w:r w:rsidR="005830B0">
        <w:t>3</w:t>
      </w:r>
      <w:r w:rsidRPr="006824A3">
        <w:t>.</w:t>
      </w:r>
      <w:del w:id="348" w:author="Christi Eggstaff" w:date="2011-01-27T11:49:00Z">
        <w:r w:rsidRPr="006824A3">
          <w:delText>4</w:delText>
        </w:r>
      </w:del>
      <w:ins w:id="349" w:author="Christi Eggstaff" w:date="2011-01-27T11:49:00Z">
        <w:r w:rsidR="002E27A5">
          <w:t>3.</w:t>
        </w:r>
        <w:r w:rsidR="009B4F2F">
          <w:t>3</w:t>
        </w:r>
      </w:ins>
      <w:r w:rsidR="006F1100" w:rsidRPr="006824A3">
        <w:t xml:space="preserve"> </w:t>
      </w:r>
      <w:r w:rsidR="0043475D" w:rsidRPr="006824A3">
        <w:t xml:space="preserve">Manufacturing, </w:t>
      </w:r>
      <w:r w:rsidR="006F1100" w:rsidRPr="006824A3">
        <w:t>Production</w:t>
      </w:r>
      <w:r w:rsidR="004D6824" w:rsidRPr="006824A3">
        <w:t xml:space="preserve"> and </w:t>
      </w:r>
      <w:r w:rsidR="006F1100" w:rsidRPr="006824A3">
        <w:t xml:space="preserve">Quality Assurance </w:t>
      </w:r>
    </w:p>
    <w:p w:rsidR="006F1100" w:rsidRPr="006824A3" w:rsidRDefault="006F1100" w:rsidP="006824A3">
      <w:pPr>
        <w:rPr>
          <w:del w:id="350" w:author="Christi Eggstaff" w:date="2011-01-27T11:49:00Z"/>
        </w:rPr>
      </w:pPr>
      <w:del w:id="351" w:author="Christi Eggstaff" w:date="2011-01-27T11:49:00Z">
        <w:r w:rsidRPr="006824A3">
          <w:delText xml:space="preserve">The contractor shall be familiar with all aspects of generally accepted </w:delText>
        </w:r>
        <w:r w:rsidR="0003167D" w:rsidRPr="006824A3">
          <w:delText xml:space="preserve">industrial </w:delText>
        </w:r>
        <w:r w:rsidR="0043475D" w:rsidRPr="006824A3">
          <w:delText xml:space="preserve">manufacturing, </w:delText>
        </w:r>
        <w:r w:rsidRPr="006824A3">
          <w:delText>production</w:delText>
        </w:r>
        <w:r w:rsidR="0043475D" w:rsidRPr="006824A3">
          <w:delText xml:space="preserve"> and quality assurance</w:delText>
        </w:r>
        <w:r w:rsidRPr="006824A3">
          <w:delText xml:space="preserve"> techniques including</w:delText>
        </w:r>
        <w:r w:rsidR="0003167D" w:rsidRPr="006824A3">
          <w:delText xml:space="preserve"> but not limited to</w:delText>
        </w:r>
        <w:r w:rsidRPr="006824A3">
          <w:delText>: production scheduling, staffing, procurement, maintenance of equipment, quality control and inventory control.</w:delText>
        </w:r>
      </w:del>
    </w:p>
    <w:p w:rsidR="00020AF4" w:rsidRPr="006824A3" w:rsidRDefault="00020AF4" w:rsidP="006824A3">
      <w:pPr>
        <w:rPr>
          <w:del w:id="352" w:author="Christi Eggstaff" w:date="2011-01-27T11:49:00Z"/>
        </w:rPr>
      </w:pPr>
    </w:p>
    <w:p w:rsidR="00020AF4" w:rsidRPr="006824A3" w:rsidRDefault="00D65902" w:rsidP="006824A3">
      <w:pPr>
        <w:rPr>
          <w:ins w:id="353" w:author="Christi Eggstaff" w:date="2011-01-27T11:49:00Z"/>
        </w:rPr>
      </w:pPr>
      <w:del w:id="354" w:author="Christi Eggstaff" w:date="2011-01-27T11:49:00Z">
        <w:r w:rsidRPr="006824A3">
          <w:delText>5.</w:delText>
        </w:r>
      </w:del>
    </w:p>
    <w:p w:rsidR="001C7524" w:rsidRPr="006824A3" w:rsidRDefault="00D65902" w:rsidP="006824A3">
      <w:r w:rsidRPr="006824A3">
        <w:t>5.</w:t>
      </w:r>
      <w:r w:rsidR="005830B0">
        <w:t>3</w:t>
      </w:r>
      <w:r w:rsidR="001C7524" w:rsidRPr="006824A3">
        <w:t>.</w:t>
      </w:r>
      <w:del w:id="355" w:author="Christi Eggstaff" w:date="2011-01-27T11:49:00Z">
        <w:r w:rsidR="001C7524" w:rsidRPr="006824A3">
          <w:delText>4</w:delText>
        </w:r>
      </w:del>
      <w:ins w:id="356" w:author="Christi Eggstaff" w:date="2011-01-27T11:49:00Z">
        <w:r w:rsidR="002E27A5">
          <w:t>3.</w:t>
        </w:r>
        <w:r w:rsidR="009B4F2F">
          <w:t>3</w:t>
        </w:r>
      </w:ins>
      <w:r w:rsidR="001C7524" w:rsidRPr="006824A3">
        <w:t xml:space="preserve">.1 </w:t>
      </w:r>
      <w:r w:rsidR="00982E62" w:rsidRPr="006824A3">
        <w:t>Operations Assessments</w:t>
      </w:r>
      <w:r w:rsidR="001C7524" w:rsidRPr="006824A3">
        <w:t xml:space="preserve"> </w:t>
      </w:r>
    </w:p>
    <w:p w:rsidR="00D65902" w:rsidRPr="006824A3" w:rsidRDefault="00D65902" w:rsidP="006824A3">
      <w:r w:rsidRPr="006824A3">
        <w:t>The contractor shall conduct</w:t>
      </w:r>
      <w:r w:rsidR="00B654B7">
        <w:t>/</w:t>
      </w:r>
      <w:r w:rsidR="00FD76FD">
        <w:t xml:space="preserve">support </w:t>
      </w:r>
      <w:r w:rsidR="00FD76FD" w:rsidRPr="006824A3">
        <w:t>analyses</w:t>
      </w:r>
      <w:r w:rsidR="002A443E" w:rsidRPr="006824A3">
        <w:t>/</w:t>
      </w:r>
      <w:r w:rsidRPr="006824A3">
        <w:t xml:space="preserve">reviews to provide assessments/status of </w:t>
      </w:r>
      <w:r w:rsidR="00741094" w:rsidRPr="006824A3">
        <w:t xml:space="preserve">Government and </w:t>
      </w:r>
      <w:r w:rsidRPr="006824A3">
        <w:t>industry partner manufacturing, production and quality assurance operations. This includes</w:t>
      </w:r>
      <w:del w:id="357" w:author="Christi Eggstaff" w:date="2011-01-27T11:49:00Z">
        <w:r w:rsidRPr="006824A3">
          <w:delText>, but is not limited to:</w:delText>
        </w:r>
      </w:del>
      <w:r w:rsidR="002427B7">
        <w:t xml:space="preserve"> </w:t>
      </w:r>
      <w:r w:rsidR="00741094" w:rsidRPr="006824A3">
        <w:t xml:space="preserve">site visits, </w:t>
      </w:r>
      <w:r w:rsidRPr="006824A3">
        <w:t xml:space="preserve">analysis/surveillance of production tasks, assembly instructions, bill of materials (BOM), assembly work orders, material lead times, manufacturing requirements planning systems (MRPS) data, </w:t>
      </w:r>
      <w:r w:rsidR="00741094" w:rsidRPr="006824A3">
        <w:t xml:space="preserve">production tracking system(s), </w:t>
      </w:r>
      <w:r w:rsidRPr="006824A3">
        <w:t>special tooling/special test equipment requirements, master control</w:t>
      </w:r>
      <w:r w:rsidR="00741094" w:rsidRPr="006824A3">
        <w:t xml:space="preserve"> media, </w:t>
      </w:r>
      <w:r w:rsidRPr="006824A3">
        <w:t xml:space="preserve">component test and evaluation </w:t>
      </w:r>
      <w:r w:rsidR="00741094" w:rsidRPr="006824A3">
        <w:t xml:space="preserve">planning, production floor layouts, inventory receipts, warehousing, tooling test equipment, production schedules, manufacturing transition plans, material supply lists, build cycles, part/kitting availability, material, and facility availability. Manufacturing, production and quality assurance risks shall be identified </w:t>
      </w:r>
      <w:r w:rsidR="006A22A7" w:rsidRPr="006824A3">
        <w:t xml:space="preserve">with </w:t>
      </w:r>
      <w:r w:rsidR="00741094" w:rsidRPr="006824A3">
        <w:t>r</w:t>
      </w:r>
      <w:r w:rsidRPr="006824A3">
        <w:t xml:space="preserve">ecommendations </w:t>
      </w:r>
      <w:r w:rsidR="006A22A7" w:rsidRPr="006824A3">
        <w:t>t</w:t>
      </w:r>
      <w:r w:rsidRPr="006824A3">
        <w:t xml:space="preserve">o address known and potential deficiencies. </w:t>
      </w:r>
    </w:p>
    <w:p w:rsidR="00F50D2E" w:rsidRPr="006824A3" w:rsidRDefault="00F50D2E" w:rsidP="006824A3"/>
    <w:p w:rsidR="00982E62" w:rsidRPr="006824A3" w:rsidRDefault="0043475D" w:rsidP="006824A3">
      <w:del w:id="358" w:author="Christi Eggstaff" w:date="2011-01-27T11:49:00Z">
        <w:r w:rsidRPr="006824A3">
          <w:delText>5.</w:delText>
        </w:r>
      </w:del>
      <w:r w:rsidRPr="006824A3">
        <w:t>5.</w:t>
      </w:r>
      <w:r w:rsidR="005830B0">
        <w:t>3</w:t>
      </w:r>
      <w:r w:rsidR="00982E62" w:rsidRPr="006824A3">
        <w:t>.</w:t>
      </w:r>
      <w:del w:id="359" w:author="Christi Eggstaff" w:date="2011-01-27T11:49:00Z">
        <w:r w:rsidR="00982E62" w:rsidRPr="006824A3">
          <w:delText>4</w:delText>
        </w:r>
      </w:del>
      <w:ins w:id="360" w:author="Christi Eggstaff" w:date="2011-01-27T11:49:00Z">
        <w:r w:rsidR="002E27A5">
          <w:t>3.</w:t>
        </w:r>
        <w:r w:rsidR="009B4F2F">
          <w:t>3</w:t>
        </w:r>
      </w:ins>
      <w:r w:rsidR="00982E62" w:rsidRPr="006824A3">
        <w:t>.</w:t>
      </w:r>
      <w:r w:rsidR="00C70357" w:rsidRPr="006824A3">
        <w:t>2</w:t>
      </w:r>
      <w:r w:rsidR="00982E62" w:rsidRPr="006824A3">
        <w:t xml:space="preserve"> Product Inspections</w:t>
      </w:r>
    </w:p>
    <w:p w:rsidR="0043475D" w:rsidRPr="006824A3" w:rsidRDefault="0043475D" w:rsidP="006824A3">
      <w:r w:rsidRPr="006824A3">
        <w:t xml:space="preserve">The contractor shall </w:t>
      </w:r>
      <w:del w:id="361" w:author="Christi Eggstaff" w:date="2011-01-27T11:49:00Z">
        <w:r w:rsidR="00802607">
          <w:delText xml:space="preserve">perform </w:delText>
        </w:r>
        <w:r w:rsidRPr="006824A3">
          <w:delText>monitoring</w:delText>
        </w:r>
      </w:del>
      <w:ins w:id="362" w:author="Christi Eggstaff" w:date="2011-01-27T11:49:00Z">
        <w:r w:rsidRPr="006824A3">
          <w:t>monitor</w:t>
        </w:r>
      </w:ins>
      <w:r w:rsidRPr="006824A3">
        <w:t xml:space="preserve"> product standards, </w:t>
      </w:r>
      <w:ins w:id="363" w:author="Christi Eggstaff" w:date="2011-01-27T11:49:00Z">
        <w:r w:rsidR="002427B7">
          <w:t>review</w:t>
        </w:r>
        <w:r w:rsidR="002102BB">
          <w:t>/</w:t>
        </w:r>
      </w:ins>
      <w:r w:rsidRPr="006824A3">
        <w:t>in</w:t>
      </w:r>
      <w:r w:rsidR="00C24C9E">
        <w:t>spect samples of finished goods</w:t>
      </w:r>
      <w:r w:rsidR="002427B7">
        <w:t>,</w:t>
      </w:r>
      <w:r w:rsidR="002102BB">
        <w:t xml:space="preserve"> and</w:t>
      </w:r>
      <w:r w:rsidRPr="006824A3">
        <w:t xml:space="preserve"> </w:t>
      </w:r>
      <w:del w:id="364" w:author="Christi Eggstaff" w:date="2011-01-27T11:49:00Z">
        <w:r w:rsidRPr="006824A3">
          <w:delText>assure</w:delText>
        </w:r>
      </w:del>
      <w:ins w:id="365" w:author="Christi Eggstaff" w:date="2011-01-27T11:49:00Z">
        <w:r w:rsidR="002427B7">
          <w:t>recommend</w:t>
        </w:r>
      </w:ins>
      <w:r w:rsidR="002427B7" w:rsidRPr="006824A3">
        <w:t xml:space="preserve"> </w:t>
      </w:r>
      <w:r w:rsidRPr="006824A3">
        <w:t xml:space="preserve">continuous quality improvement practices </w:t>
      </w:r>
      <w:del w:id="366" w:author="Christi Eggstaff" w:date="2011-01-27T11:49:00Z">
        <w:r w:rsidRPr="006824A3">
          <w:delText>are maintained</w:delText>
        </w:r>
      </w:del>
      <w:ins w:id="367" w:author="Christi Eggstaff" w:date="2011-01-27T11:49:00Z">
        <w:r w:rsidR="002427B7">
          <w:t>re</w:t>
        </w:r>
        <w:r w:rsidR="00BA3E52">
          <w:t>sults</w:t>
        </w:r>
      </w:ins>
      <w:r w:rsidRPr="006824A3">
        <w:t>.</w:t>
      </w:r>
    </w:p>
    <w:p w:rsidR="00102DCA" w:rsidRPr="006824A3" w:rsidRDefault="00102DCA" w:rsidP="006824A3"/>
    <w:p w:rsidR="00C41147" w:rsidRPr="00DD174B" w:rsidRDefault="00D273C7" w:rsidP="006824A3">
      <w:pPr>
        <w:rPr>
          <w:rPrChange w:id="368" w:author="Christi Eggstaff" w:date="2011-01-27T11:49:00Z">
            <w:rPr>
              <w:lang w:val="da-DK"/>
            </w:rPr>
          </w:rPrChange>
        </w:rPr>
      </w:pPr>
      <w:r w:rsidRPr="00D273C7">
        <w:rPr>
          <w:rPrChange w:id="369" w:author="Christi Eggstaff" w:date="2011-01-27T11:49:00Z">
            <w:rPr>
              <w:lang w:val="da-DK"/>
            </w:rPr>
          </w:rPrChange>
        </w:rPr>
        <w:t>5.</w:t>
      </w:r>
      <w:del w:id="370" w:author="Christi Eggstaff" w:date="2011-01-27T11:49:00Z">
        <w:r w:rsidR="00C10FF3" w:rsidRPr="00FD76FD">
          <w:rPr>
            <w:lang w:val="da-DK"/>
          </w:rPr>
          <w:delText>5</w:delText>
        </w:r>
      </w:del>
      <w:ins w:id="371" w:author="Christi Eggstaff" w:date="2011-01-27T11:49:00Z">
        <w:r w:rsidR="005830B0">
          <w:t>3</w:t>
        </w:r>
      </w:ins>
      <w:r w:rsidRPr="00D273C7">
        <w:rPr>
          <w:rPrChange w:id="372" w:author="Christi Eggstaff" w:date="2011-01-27T11:49:00Z">
            <w:rPr>
              <w:lang w:val="da-DK"/>
            </w:rPr>
          </w:rPrChange>
        </w:rPr>
        <w:t>.4 Administrative Services</w:t>
      </w:r>
      <w:del w:id="373" w:author="Christi Eggstaff" w:date="2011-01-27T11:49:00Z">
        <w:r w:rsidR="00FD76FD" w:rsidRPr="00FD76FD">
          <w:rPr>
            <w:lang w:val="da-DK"/>
          </w:rPr>
          <w:delText xml:space="preserve">  (FFP: APN, OM&amp;N)</w:delText>
        </w:r>
      </w:del>
      <w:ins w:id="374" w:author="Christi Eggstaff" w:date="2011-01-27T11:49:00Z">
        <w:r w:rsidR="00FD76FD" w:rsidRPr="00DD174B">
          <w:t xml:space="preserve"> </w:t>
        </w:r>
      </w:ins>
    </w:p>
    <w:p w:rsidR="00FE4E4C" w:rsidRPr="006824A3" w:rsidRDefault="00311006" w:rsidP="006824A3">
      <w:r w:rsidRPr="006824A3">
        <w:t xml:space="preserve">The contractor shall provide </w:t>
      </w:r>
      <w:r w:rsidR="00620DFA" w:rsidRPr="006824A3">
        <w:t xml:space="preserve">services to </w:t>
      </w:r>
      <w:r w:rsidRPr="006824A3">
        <w:t xml:space="preserve">support the </w:t>
      </w:r>
      <w:r w:rsidR="00620DFA" w:rsidRPr="006824A3">
        <w:t>In-Service I</w:t>
      </w:r>
      <w:r w:rsidRPr="006824A3">
        <w:t xml:space="preserve">PT Co-Leads. </w:t>
      </w:r>
      <w:r w:rsidR="00E252F9" w:rsidRPr="006824A3">
        <w:t>S</w:t>
      </w:r>
      <w:r w:rsidR="00FE4E4C" w:rsidRPr="006824A3">
        <w:t xml:space="preserve">ervices include coordination of meetings, management of calendars and schedules, generating </w:t>
      </w:r>
      <w:r w:rsidR="00E252F9" w:rsidRPr="006824A3">
        <w:t xml:space="preserve">travel documents </w:t>
      </w:r>
      <w:r w:rsidR="00FE4E4C" w:rsidRPr="006824A3">
        <w:t xml:space="preserve">using </w:t>
      </w:r>
      <w:r w:rsidR="00E252F9" w:rsidRPr="006824A3">
        <w:t xml:space="preserve">the </w:t>
      </w:r>
      <w:del w:id="375" w:author="Christi Eggstaff" w:date="2011-01-27T11:49:00Z">
        <w:r w:rsidR="00FE4E4C" w:rsidRPr="006824A3">
          <w:delText>Defense Travel System</w:delText>
        </w:r>
      </w:del>
      <w:ins w:id="376" w:author="Christi Eggstaff" w:date="2011-01-27T11:49:00Z">
        <w:r w:rsidR="00C24C9E">
          <w:t>DTS</w:t>
        </w:r>
      </w:ins>
      <w:r w:rsidR="00FE4E4C" w:rsidRPr="006824A3">
        <w:t>, drafting</w:t>
      </w:r>
      <w:r w:rsidR="00E252F9" w:rsidRPr="006824A3">
        <w:t>/</w:t>
      </w:r>
      <w:r w:rsidR="00FE4E4C" w:rsidRPr="006824A3">
        <w:t xml:space="preserve">routing correspondence in accordance with governing policies, support employee check-in and check-out process, maintain employee roster/recall data, utilize BASICS for visit request processing, </w:t>
      </w:r>
      <w:del w:id="377" w:author="Christi Eggstaff" w:date="2011-01-27T11:49:00Z">
        <w:r w:rsidR="00FE4E4C" w:rsidRPr="006824A3">
          <w:delText>assist in</w:delText>
        </w:r>
      </w:del>
      <w:ins w:id="378" w:author="Christi Eggstaff" w:date="2011-01-27T11:49:00Z">
        <w:r w:rsidR="00BA3E52">
          <w:t>support</w:t>
        </w:r>
      </w:ins>
      <w:r w:rsidR="00FE4E4C" w:rsidRPr="006824A3">
        <w:t xml:space="preserve"> obtaining official passports for overseas travel, prepare naval messages, receive and distribute general mail, and order office supplies.  </w:t>
      </w:r>
    </w:p>
    <w:p w:rsidR="00C41147" w:rsidRPr="006824A3" w:rsidRDefault="00C41147" w:rsidP="006824A3"/>
    <w:p w:rsidR="00764BBA" w:rsidRPr="006824A3" w:rsidRDefault="00764BBA" w:rsidP="006824A3">
      <w:r w:rsidRPr="006824A3">
        <w:t>5.</w:t>
      </w:r>
      <w:del w:id="379" w:author="Christi Eggstaff" w:date="2011-01-27T11:49:00Z">
        <w:r w:rsidR="00982E62" w:rsidRPr="006824A3">
          <w:delText>6</w:delText>
        </w:r>
      </w:del>
      <w:ins w:id="380" w:author="Christi Eggstaff" w:date="2011-01-27T11:49:00Z">
        <w:r w:rsidR="005830B0">
          <w:t>4</w:t>
        </w:r>
      </w:ins>
      <w:r w:rsidR="00982E62" w:rsidRPr="006824A3">
        <w:t xml:space="preserve"> </w:t>
      </w:r>
      <w:r w:rsidRPr="006824A3">
        <w:t>VXX IPT Requirements</w:t>
      </w:r>
    </w:p>
    <w:p w:rsidR="00764BBA" w:rsidRPr="006824A3" w:rsidRDefault="00764BBA" w:rsidP="006824A3"/>
    <w:p w:rsidR="00643715" w:rsidRPr="002F26FB" w:rsidRDefault="00764BBA" w:rsidP="00643715">
      <w:r w:rsidRPr="006824A3">
        <w:lastRenderedPageBreak/>
        <w:t>5.</w:t>
      </w:r>
      <w:del w:id="381" w:author="Christi Eggstaff" w:date="2011-01-27T11:49:00Z">
        <w:r w:rsidR="00982E62" w:rsidRPr="006824A3">
          <w:delText>6</w:delText>
        </w:r>
      </w:del>
      <w:ins w:id="382" w:author="Christi Eggstaff" w:date="2011-01-27T11:49:00Z">
        <w:r w:rsidR="005830B0">
          <w:t>4</w:t>
        </w:r>
      </w:ins>
      <w:r w:rsidR="00982E62" w:rsidRPr="006824A3">
        <w:t>.1</w:t>
      </w:r>
      <w:r w:rsidRPr="006824A3">
        <w:t xml:space="preserve"> Program Management</w:t>
      </w:r>
      <w:ins w:id="383" w:author="Christi Eggstaff" w:date="2011-01-27T11:49:00Z">
        <w:r w:rsidR="00DD174B">
          <w:t xml:space="preserve"> </w:t>
        </w:r>
      </w:ins>
    </w:p>
    <w:p w:rsidR="00764BBA" w:rsidRPr="006824A3" w:rsidRDefault="00DD174B" w:rsidP="006824A3">
      <w:ins w:id="384" w:author="Christi Eggstaff" w:date="2011-01-27T11:49:00Z">
        <w:r w:rsidRPr="00DD174B">
          <w:t xml:space="preserve"> </w:t>
        </w:r>
        <w:r w:rsidRPr="006824A3">
          <w:t xml:space="preserve"> </w:t>
        </w:r>
      </w:ins>
    </w:p>
    <w:p w:rsidR="00982E62" w:rsidRPr="006824A3" w:rsidRDefault="00982E62" w:rsidP="006824A3">
      <w:r w:rsidRPr="006824A3">
        <w:t>5.</w:t>
      </w:r>
      <w:del w:id="385" w:author="Christi Eggstaff" w:date="2011-01-27T11:49:00Z">
        <w:r w:rsidRPr="006824A3">
          <w:delText>6</w:delText>
        </w:r>
      </w:del>
      <w:ins w:id="386" w:author="Christi Eggstaff" w:date="2011-01-27T11:49:00Z">
        <w:r w:rsidR="005830B0">
          <w:t>4</w:t>
        </w:r>
      </w:ins>
      <w:r w:rsidRPr="006824A3">
        <w:t>.1.1 Program Planning</w:t>
      </w:r>
    </w:p>
    <w:p w:rsidR="008A6F22" w:rsidRPr="006824A3" w:rsidRDefault="00764BBA" w:rsidP="008A6F22">
      <w:r w:rsidRPr="006824A3">
        <w:t xml:space="preserve">The contractor shall provide services that support development of plans and execution of tasks to achieve successful acquisition </w:t>
      </w:r>
      <w:ins w:id="387" w:author="Christi Eggstaff" w:date="2011-01-27T11:49:00Z">
        <w:r w:rsidR="00C24C9E">
          <w:t>Mile Stone (</w:t>
        </w:r>
      </w:ins>
      <w:r w:rsidRPr="006824A3">
        <w:t>MS</w:t>
      </w:r>
      <w:ins w:id="388" w:author="Christi Eggstaff" w:date="2011-01-27T11:49:00Z">
        <w:r w:rsidR="00C24C9E">
          <w:t>)</w:t>
        </w:r>
      </w:ins>
      <w:r w:rsidRPr="006824A3">
        <w:t xml:space="preserve"> decisions. The contractor shall develop</w:t>
      </w:r>
      <w:r w:rsidR="00953E24" w:rsidRPr="006824A3">
        <w:t xml:space="preserve">/ </w:t>
      </w:r>
      <w:r w:rsidRPr="006824A3">
        <w:t xml:space="preserve">modify program briefs to support VXX </w:t>
      </w:r>
      <w:r w:rsidR="00953E24" w:rsidRPr="006824A3">
        <w:t xml:space="preserve">IPT </w:t>
      </w:r>
      <w:r w:rsidRPr="006824A3">
        <w:t xml:space="preserve">objectives and goals. The contractor shall provide services to support/perform program schedule development and tracking and provide recommendations to reduce cost, schedule and performance risks. </w:t>
      </w:r>
      <w:r w:rsidR="008A6F22" w:rsidRPr="006824A3">
        <w:t>The contractor shall provide data research, gathering, collection and analyses of program related efforts to assist in meeting programs goals and objectives. This support shall include developing and modifying briefs and presentation materials.</w:t>
      </w:r>
    </w:p>
    <w:p w:rsidR="00764BBA" w:rsidRPr="006824A3" w:rsidRDefault="00764BBA" w:rsidP="006824A3"/>
    <w:p w:rsidR="00982E62" w:rsidRPr="006824A3" w:rsidRDefault="00982E62" w:rsidP="006824A3">
      <w:r w:rsidRPr="006824A3">
        <w:t>5.</w:t>
      </w:r>
      <w:del w:id="389" w:author="Christi Eggstaff" w:date="2011-01-27T11:49:00Z">
        <w:r w:rsidRPr="006824A3">
          <w:delText>6</w:delText>
        </w:r>
      </w:del>
      <w:ins w:id="390" w:author="Christi Eggstaff" w:date="2011-01-27T11:49:00Z">
        <w:r w:rsidR="005830B0">
          <w:t>4</w:t>
        </w:r>
      </w:ins>
      <w:r w:rsidRPr="006824A3">
        <w:t>.1.2 Program Documentation</w:t>
      </w:r>
    </w:p>
    <w:p w:rsidR="00764BBA" w:rsidRDefault="00434E24" w:rsidP="006824A3">
      <w:r w:rsidRPr="006824A3">
        <w:t xml:space="preserve">The contractor shall </w:t>
      </w:r>
      <w:del w:id="391" w:author="Christi Eggstaff" w:date="2011-01-27T11:49:00Z">
        <w:r w:rsidR="00764BBA" w:rsidRPr="006824A3">
          <w:delText xml:space="preserve">provide </w:delText>
        </w:r>
        <w:r w:rsidR="00953E24" w:rsidRPr="006824A3">
          <w:delText xml:space="preserve">services to </w:delText>
        </w:r>
        <w:r w:rsidR="00764BBA" w:rsidRPr="006824A3">
          <w:delText>develop</w:delText>
        </w:r>
        <w:r w:rsidR="00953E24" w:rsidRPr="006824A3">
          <w:delText>/</w:delText>
        </w:r>
        <w:r w:rsidR="00764BBA" w:rsidRPr="006824A3">
          <w:delText>modif</w:delText>
        </w:r>
        <w:r w:rsidR="00953E24" w:rsidRPr="006824A3">
          <w:delText>y</w:delText>
        </w:r>
      </w:del>
      <w:ins w:id="392" w:author="Christi Eggstaff" w:date="2011-01-27T11:49:00Z">
        <w:r w:rsidR="00BA3E52">
          <w:t xml:space="preserve">support the </w:t>
        </w:r>
        <w:r w:rsidRPr="006824A3">
          <w:t>develop</w:t>
        </w:r>
        <w:r w:rsidR="00BA3E52">
          <w:t>ment</w:t>
        </w:r>
        <w:r w:rsidRPr="006824A3">
          <w:t>/modif</w:t>
        </w:r>
        <w:r w:rsidR="00BA3E52">
          <w:t>ication of</w:t>
        </w:r>
      </w:ins>
      <w:r w:rsidRPr="006824A3">
        <w:t xml:space="preserve"> VXX MS A and B documentation including,</w:t>
      </w:r>
      <w:del w:id="393" w:author="Christi Eggstaff" w:date="2011-01-27T11:49:00Z">
        <w:r w:rsidR="00764BBA" w:rsidRPr="006824A3">
          <w:delText xml:space="preserve"> but not limited to;</w:delText>
        </w:r>
      </w:del>
      <w:r w:rsidRPr="006824A3">
        <w:t xml:space="preserve"> Acquisition Plans (AP), Acquisition Strategy Reports (ASR), Statements of Work (SOW), Statements of Objectives (SOO), Performance Work Statements (PWS), Selected Acquisition Reports (SAR), Defense Acquisition Executive Summary (DAES), Program Summary Documents (PSD), Initial Capability Document (ICD), Capability Development Document (CDD), and Program Management Plans (PMP) in accordance with </w:t>
      </w:r>
      <w:del w:id="394" w:author="Christi Eggstaff" w:date="2011-01-27T11:49:00Z">
        <w:r w:rsidR="00764BBA" w:rsidRPr="006824A3">
          <w:delText>Department of Defense (</w:delText>
        </w:r>
      </w:del>
      <w:r>
        <w:t>DoD</w:t>
      </w:r>
      <w:del w:id="395" w:author="Christi Eggstaff" w:date="2011-01-27T11:49:00Z">
        <w:r w:rsidR="00764BBA" w:rsidRPr="006824A3">
          <w:delText>),</w:delText>
        </w:r>
      </w:del>
      <w:ins w:id="396" w:author="Christi Eggstaff" w:date="2011-01-27T11:49:00Z">
        <w:r>
          <w:t>,</w:t>
        </w:r>
      </w:ins>
      <w:r>
        <w:t xml:space="preserve"> </w:t>
      </w:r>
      <w:r w:rsidRPr="006824A3">
        <w:t>Government</w:t>
      </w:r>
      <w:del w:id="397" w:author="Christi Eggstaff" w:date="2011-01-27T11:49:00Z">
        <w:r w:rsidR="00764BBA" w:rsidRPr="006824A3">
          <w:delText xml:space="preserve"> and</w:delText>
        </w:r>
      </w:del>
      <w:ins w:id="398" w:author="Christi Eggstaff" w:date="2011-01-27T11:49:00Z">
        <w:r>
          <w:t>, Navy,</w:t>
        </w:r>
      </w:ins>
      <w:r>
        <w:t xml:space="preserve"> NAVAIR</w:t>
      </w:r>
      <w:del w:id="399" w:author="Christi Eggstaff" w:date="2011-01-27T11:49:00Z">
        <w:r w:rsidR="00764BBA" w:rsidRPr="006824A3">
          <w:delText>/</w:delText>
        </w:r>
      </w:del>
      <w:ins w:id="400" w:author="Christi Eggstaff" w:date="2011-01-27T11:49:00Z">
        <w:r>
          <w:t xml:space="preserve"> and </w:t>
        </w:r>
      </w:ins>
      <w:r w:rsidRPr="006824A3">
        <w:t>NAWC instructions and regulations.</w:t>
      </w:r>
    </w:p>
    <w:p w:rsidR="009B4F2F" w:rsidRDefault="009B4F2F" w:rsidP="006824A3"/>
    <w:p w:rsidR="009B4F2F" w:rsidRPr="006824A3" w:rsidRDefault="009B4F2F" w:rsidP="009B4F2F">
      <w:r>
        <w:t>5.</w:t>
      </w:r>
      <w:ins w:id="401" w:author="Christi Eggstaff" w:date="2011-01-27T11:49:00Z">
        <w:r>
          <w:t>4</w:t>
        </w:r>
        <w:r w:rsidRPr="006824A3">
          <w:t>.</w:t>
        </w:r>
        <w:r>
          <w:t>1.2</w:t>
        </w:r>
      </w:ins>
      <w:moveToRangeStart w:id="402" w:author="Christi Eggstaff" w:date="2011-01-27T11:49:00Z" w:name="move283892275"/>
      <w:moveTo w:id="403" w:author="Christi Eggstaff" w:date="2011-01-27T11:49:00Z">
        <w:r>
          <w:t xml:space="preserve"> </w:t>
        </w:r>
        <w:r w:rsidRPr="006824A3">
          <w:t>Risk Management</w:t>
        </w:r>
      </w:moveTo>
    </w:p>
    <w:p w:rsidR="009B4F2F" w:rsidRPr="006824A3" w:rsidRDefault="009B4F2F" w:rsidP="009B4F2F">
      <w:pPr>
        <w:rPr>
          <w:ins w:id="404" w:author="Christi Eggstaff" w:date="2011-01-27T11:49:00Z"/>
        </w:rPr>
      </w:pPr>
      <w:moveTo w:id="405" w:author="Christi Eggstaff" w:date="2011-01-27T11:49:00Z">
        <w:r w:rsidRPr="006824A3">
          <w:t xml:space="preserve">The contractor shall </w:t>
        </w:r>
        <w:r>
          <w:t>s</w:t>
        </w:r>
        <w:r w:rsidRPr="006824A3">
          <w:t>upport the PMA-274 Risk Management process.</w:t>
        </w:r>
        <w:r>
          <w:t xml:space="preserve"> Contractor personnel shall identify risks, support risk working groups and risk management boards and perform/support documentation in the risk tool in use at PMA</w:t>
        </w:r>
      </w:moveTo>
      <w:moveToRangeEnd w:id="402"/>
      <w:del w:id="406" w:author="Christi Eggstaff" w:date="2011-01-27T11:49:00Z">
        <w:r w:rsidR="00982E62" w:rsidRPr="006824A3">
          <w:delText>6</w:delText>
        </w:r>
      </w:del>
      <w:ins w:id="407" w:author="Christi Eggstaff" w:date="2011-01-27T11:49:00Z">
        <w:r>
          <w:t xml:space="preserve">-274.  </w:t>
        </w:r>
      </w:ins>
    </w:p>
    <w:p w:rsidR="008F2F42" w:rsidRPr="006824A3" w:rsidRDefault="008F2F42" w:rsidP="006824A3">
      <w:pPr>
        <w:rPr>
          <w:ins w:id="408" w:author="Christi Eggstaff" w:date="2011-01-27T11:49:00Z"/>
        </w:rPr>
      </w:pPr>
    </w:p>
    <w:p w:rsidR="00643715" w:rsidRPr="00DB2018" w:rsidRDefault="00764BBA" w:rsidP="00643715">
      <w:pPr>
        <w:rPr>
          <w:lang w:val="fr-FR"/>
          <w:rPrChange w:id="409" w:author="Christi Eggstaff" w:date="2011-01-27T11:49:00Z">
            <w:rPr/>
          </w:rPrChange>
        </w:rPr>
      </w:pPr>
      <w:ins w:id="410" w:author="Christi Eggstaff" w:date="2011-01-27T11:49:00Z">
        <w:r w:rsidRPr="00DB2018">
          <w:rPr>
            <w:lang w:val="fr-FR"/>
          </w:rPr>
          <w:t>5.</w:t>
        </w:r>
        <w:r w:rsidR="005830B0">
          <w:rPr>
            <w:lang w:val="fr-FR"/>
          </w:rPr>
          <w:t>4</w:t>
        </w:r>
      </w:ins>
      <w:r w:rsidR="00D273C7" w:rsidRPr="00D273C7">
        <w:rPr>
          <w:lang w:val="fr-FR"/>
          <w:rPrChange w:id="411" w:author="Christi Eggstaff" w:date="2011-01-27T11:49:00Z">
            <w:rPr/>
          </w:rPrChange>
        </w:rPr>
        <w:t>.2 Acquisition Management</w:t>
      </w:r>
      <w:ins w:id="412" w:author="Christi Eggstaff" w:date="2011-01-27T11:49:00Z">
        <w:r w:rsidR="00DD174B" w:rsidRPr="00DB2018">
          <w:rPr>
            <w:lang w:val="fr-FR"/>
          </w:rPr>
          <w:t xml:space="preserve"> </w:t>
        </w:r>
      </w:ins>
    </w:p>
    <w:p w:rsidR="00982E62" w:rsidRPr="00DB2018" w:rsidRDefault="00DD174B" w:rsidP="006824A3">
      <w:pPr>
        <w:rPr>
          <w:lang w:val="fr-FR"/>
          <w:rPrChange w:id="413" w:author="Christi Eggstaff" w:date="2011-01-27T11:49:00Z">
            <w:rPr/>
          </w:rPrChange>
        </w:rPr>
      </w:pPr>
      <w:ins w:id="414" w:author="Christi Eggstaff" w:date="2011-01-27T11:49:00Z">
        <w:r w:rsidRPr="00DB2018">
          <w:rPr>
            <w:lang w:val="fr-FR"/>
          </w:rPr>
          <w:t xml:space="preserve">  </w:t>
        </w:r>
      </w:ins>
    </w:p>
    <w:p w:rsidR="00982E62" w:rsidRPr="00DB2018" w:rsidRDefault="00D273C7" w:rsidP="006824A3">
      <w:pPr>
        <w:rPr>
          <w:lang w:val="fr-FR"/>
          <w:rPrChange w:id="415" w:author="Christi Eggstaff" w:date="2011-01-27T11:49:00Z">
            <w:rPr/>
          </w:rPrChange>
        </w:rPr>
      </w:pPr>
      <w:r w:rsidRPr="00D273C7">
        <w:rPr>
          <w:lang w:val="fr-FR"/>
          <w:rPrChange w:id="416" w:author="Christi Eggstaff" w:date="2011-01-27T11:49:00Z">
            <w:rPr/>
          </w:rPrChange>
        </w:rPr>
        <w:t>5.</w:t>
      </w:r>
      <w:del w:id="417" w:author="Christi Eggstaff" w:date="2011-01-27T11:49:00Z">
        <w:r w:rsidR="00982E62" w:rsidRPr="006824A3">
          <w:delText>6</w:delText>
        </w:r>
      </w:del>
      <w:ins w:id="418" w:author="Christi Eggstaff" w:date="2011-01-27T11:49:00Z">
        <w:r w:rsidR="005830B0">
          <w:rPr>
            <w:lang w:val="fr-FR"/>
          </w:rPr>
          <w:t>4</w:t>
        </w:r>
      </w:ins>
      <w:r w:rsidRPr="00D273C7">
        <w:rPr>
          <w:lang w:val="fr-FR"/>
          <w:rPrChange w:id="419" w:author="Christi Eggstaff" w:date="2011-01-27T11:49:00Z">
            <w:rPr/>
          </w:rPrChange>
        </w:rPr>
        <w:t xml:space="preserve">.2.1 </w:t>
      </w:r>
      <w:del w:id="420" w:author="Christi Eggstaff" w:date="2011-01-27T11:49:00Z">
        <w:r w:rsidR="00982E62" w:rsidRPr="006824A3">
          <w:delText>Procurement</w:delText>
        </w:r>
      </w:del>
      <w:ins w:id="421" w:author="Christi Eggstaff" w:date="2011-01-27T11:49:00Z">
        <w:r w:rsidR="0013473D" w:rsidRPr="00DB2018">
          <w:rPr>
            <w:lang w:val="fr-FR"/>
          </w:rPr>
          <w:t>Acquisition</w:t>
        </w:r>
        <w:r w:rsidR="00BA3E52" w:rsidRPr="00DB2018">
          <w:rPr>
            <w:lang w:val="fr-FR"/>
          </w:rPr>
          <w:t xml:space="preserve"> </w:t>
        </w:r>
        <w:r w:rsidR="0035537F">
          <w:rPr>
            <w:lang w:val="fr-FR"/>
          </w:rPr>
          <w:t>Services</w:t>
        </w:r>
      </w:ins>
    </w:p>
    <w:p w:rsidR="00764BBA" w:rsidRPr="006824A3" w:rsidRDefault="00764BBA" w:rsidP="006824A3">
      <w:r w:rsidRPr="006824A3">
        <w:t xml:space="preserve">The contractor shall </w:t>
      </w:r>
      <w:del w:id="422" w:author="Christi Eggstaff" w:date="2011-01-27T11:49:00Z">
        <w:r w:rsidRPr="006824A3">
          <w:delText>provide services to support</w:delText>
        </w:r>
      </w:del>
      <w:ins w:id="423" w:author="Christi Eggstaff" w:date="2011-01-27T11:49:00Z">
        <w:r w:rsidR="009A6A00">
          <w:t>initiate, review and analyze the</w:t>
        </w:r>
      </w:ins>
      <w:r w:rsidRPr="006824A3">
        <w:t xml:space="preserve"> VXX IPT Procurement Initiation Documentation (PID) development and execution tracking. Services shall </w:t>
      </w:r>
      <w:del w:id="424" w:author="Christi Eggstaff" w:date="2011-01-27T11:49:00Z">
        <w:r w:rsidRPr="006824A3">
          <w:delText>include, but not be limited to:</w:delText>
        </w:r>
      </w:del>
      <w:ins w:id="425" w:author="Christi Eggstaff" w:date="2011-01-27T11:49:00Z">
        <w:r w:rsidRPr="006824A3">
          <w:t>include</w:t>
        </w:r>
        <w:r w:rsidR="00BA3E52">
          <w:t>s</w:t>
        </w:r>
        <w:r w:rsidRPr="006824A3">
          <w:t>,</w:t>
        </w:r>
      </w:ins>
      <w:r w:rsidRPr="006824A3">
        <w:t xml:space="preserve"> PID writing, coordinating Procurement Planning Conferences (PPC), drafting Procurement Planning Agreements (PPA), </w:t>
      </w:r>
      <w:del w:id="426" w:author="Christi Eggstaff" w:date="2011-01-27T11:49:00Z">
        <w:r w:rsidRPr="006824A3">
          <w:delText xml:space="preserve">and </w:delText>
        </w:r>
      </w:del>
      <w:r w:rsidRPr="006824A3">
        <w:t>tracking and facilitating completion of procurement milestones in the PPA</w:t>
      </w:r>
      <w:r w:rsidR="00953E24" w:rsidRPr="006824A3">
        <w:t xml:space="preserve">, </w:t>
      </w:r>
      <w:r w:rsidRPr="006824A3">
        <w:t>contract modifications</w:t>
      </w:r>
      <w:ins w:id="427" w:author="Christi Eggstaff" w:date="2011-01-27T11:49:00Z">
        <w:r w:rsidR="00630939">
          <w:t>,</w:t>
        </w:r>
      </w:ins>
      <w:r w:rsidR="00630939">
        <w:t xml:space="preserve"> </w:t>
      </w:r>
      <w:r w:rsidRPr="006824A3">
        <w:t>procurement funding documents</w:t>
      </w:r>
      <w:ins w:id="428" w:author="Christi Eggstaff" w:date="2011-01-27T11:49:00Z">
        <w:r w:rsidR="00630939">
          <w:t>,</w:t>
        </w:r>
      </w:ins>
      <w:r w:rsidRPr="006824A3">
        <w:t xml:space="preserve"> and contract attachments.</w:t>
      </w:r>
    </w:p>
    <w:p w:rsidR="00764BBA" w:rsidRPr="006824A3" w:rsidRDefault="00764BBA" w:rsidP="006824A3"/>
    <w:p w:rsidR="00982E62" w:rsidRPr="006824A3" w:rsidRDefault="00982E62" w:rsidP="006824A3">
      <w:r w:rsidRPr="006824A3">
        <w:t>5.</w:t>
      </w:r>
      <w:del w:id="429" w:author="Christi Eggstaff" w:date="2011-01-27T11:49:00Z">
        <w:r w:rsidRPr="006824A3">
          <w:delText>6</w:delText>
        </w:r>
      </w:del>
      <w:ins w:id="430" w:author="Christi Eggstaff" w:date="2011-01-27T11:49:00Z">
        <w:r w:rsidR="005830B0">
          <w:t>4</w:t>
        </w:r>
      </w:ins>
      <w:r w:rsidRPr="006824A3">
        <w:t>.2.2 Data Management</w:t>
      </w:r>
    </w:p>
    <w:p w:rsidR="00953E24" w:rsidRPr="006824A3" w:rsidRDefault="00953E24" w:rsidP="006824A3">
      <w:r w:rsidRPr="006824A3">
        <w:t>The contractor shall provide data management services to perform tasks as</w:t>
      </w:r>
      <w:r w:rsidR="00C24C9E">
        <w:t>sociated with executing the PMA</w:t>
      </w:r>
      <w:del w:id="431" w:author="Christi Eggstaff" w:date="2011-01-27T11:49:00Z">
        <w:r w:rsidRPr="006824A3">
          <w:delText xml:space="preserve"> </w:delText>
        </w:r>
      </w:del>
      <w:ins w:id="432" w:author="Christi Eggstaff" w:date="2011-01-27T11:49:00Z">
        <w:r w:rsidR="00C24C9E">
          <w:t>-</w:t>
        </w:r>
      </w:ins>
      <w:r w:rsidRPr="006824A3">
        <w:t xml:space="preserve">274 </w:t>
      </w:r>
      <w:del w:id="433" w:author="Christi Eggstaff" w:date="2011-01-27T11:49:00Z">
        <w:r w:rsidRPr="006824A3">
          <w:delText>Contract Data Requirements List (</w:delText>
        </w:r>
      </w:del>
      <w:r w:rsidR="00C24C9E">
        <w:t>CDRL</w:t>
      </w:r>
      <w:del w:id="434" w:author="Christi Eggstaff" w:date="2011-01-27T11:49:00Z">
        <w:r w:rsidRPr="006824A3">
          <w:delText>)</w:delText>
        </w:r>
      </w:del>
      <w:r w:rsidRPr="006824A3">
        <w:t xml:space="preserve"> process including </w:t>
      </w:r>
      <w:del w:id="435" w:author="Christi Eggstaff" w:date="2011-01-27T11:49:00Z">
        <w:r w:rsidRPr="006824A3">
          <w:delText xml:space="preserve">but not limited to, </w:delText>
        </w:r>
      </w:del>
      <w:r w:rsidR="00C24C9E">
        <w:t>drafting DD</w:t>
      </w:r>
      <w:del w:id="436" w:author="Christi Eggstaff" w:date="2011-01-27T11:49:00Z">
        <w:r w:rsidRPr="006824A3">
          <w:delText>-</w:delText>
        </w:r>
      </w:del>
      <w:ins w:id="437" w:author="Christi Eggstaff" w:date="2011-01-27T11:49:00Z">
        <w:r w:rsidR="00C24C9E">
          <w:t xml:space="preserve"> Form </w:t>
        </w:r>
      </w:ins>
      <w:r w:rsidRPr="006824A3">
        <w:t>1423s, verifying deliveries, tracking reviews and responses, providing status reports</w:t>
      </w:r>
      <w:del w:id="438" w:author="Christi Eggstaff" w:date="2011-01-27T11:49:00Z">
        <w:r w:rsidRPr="006824A3">
          <w:delText xml:space="preserve"> and performing other data management tasks as required. </w:delText>
        </w:r>
      </w:del>
      <w:ins w:id="439" w:author="Christi Eggstaff" w:date="2011-01-27T11:49:00Z">
        <w:r w:rsidR="002A00ED">
          <w:t>.</w:t>
        </w:r>
      </w:ins>
      <w:r w:rsidRPr="006824A3">
        <w:t xml:space="preserve"> </w:t>
      </w:r>
    </w:p>
    <w:p w:rsidR="00953E24" w:rsidRPr="006824A3" w:rsidRDefault="00953E24" w:rsidP="006824A3"/>
    <w:p w:rsidR="00D15466" w:rsidRPr="00D15466" w:rsidRDefault="00764BBA" w:rsidP="00D15466">
      <w:r w:rsidRPr="006824A3">
        <w:t>5.</w:t>
      </w:r>
      <w:del w:id="440" w:author="Christi Eggstaff" w:date="2011-01-27T11:49:00Z">
        <w:r w:rsidR="00982E62" w:rsidRPr="006824A3">
          <w:delText>6</w:delText>
        </w:r>
      </w:del>
      <w:ins w:id="441" w:author="Christi Eggstaff" w:date="2011-01-27T11:49:00Z">
        <w:r w:rsidR="005830B0">
          <w:t>4</w:t>
        </w:r>
      </w:ins>
      <w:r w:rsidRPr="006824A3">
        <w:t>.3 Technical Services</w:t>
      </w:r>
      <w:ins w:id="442" w:author="Christi Eggstaff" w:date="2011-01-27T11:49:00Z">
        <w:r w:rsidR="00DD174B">
          <w:t xml:space="preserve"> </w:t>
        </w:r>
      </w:ins>
    </w:p>
    <w:p w:rsidR="00764BBA" w:rsidRPr="006824A3" w:rsidRDefault="00764BBA" w:rsidP="006824A3"/>
    <w:p w:rsidR="002642C9" w:rsidRPr="006824A3" w:rsidRDefault="00C70357" w:rsidP="006824A3">
      <w:del w:id="443" w:author="Christi Eggstaff" w:date="2011-01-27T11:49:00Z">
        <w:r w:rsidRPr="006824A3">
          <w:delText>5.6</w:delText>
        </w:r>
      </w:del>
      <w:moveFromRangeStart w:id="444" w:author="Christi Eggstaff" w:date="2011-01-27T11:49:00Z" w:name="move283892273"/>
      <w:moveFrom w:id="445" w:author="Christi Eggstaff" w:date="2011-01-27T11:49:00Z">
        <w:r w:rsidR="002642C9" w:rsidRPr="006824A3">
          <w:t>.3.1 Program Reviews, Technical Reviews, and Conferences</w:t>
        </w:r>
      </w:moveFrom>
    </w:p>
    <w:p w:rsidR="00C70357" w:rsidRPr="006824A3" w:rsidRDefault="002642C9" w:rsidP="006824A3">
      <w:pPr>
        <w:rPr>
          <w:ins w:id="446" w:author="Christi Eggstaff" w:date="2011-01-27T11:49:00Z"/>
        </w:rPr>
      </w:pPr>
      <w:moveFrom w:id="447" w:author="Christi Eggstaff" w:date="2011-01-27T11:49:00Z">
        <w:r w:rsidRPr="006824A3">
          <w:t>The contractor shall support pro</w:t>
        </w:r>
        <w:r w:rsidR="000B5877" w:rsidRPr="006824A3">
          <w:t xml:space="preserve">gram reviews, </w:t>
        </w:r>
        <w:r w:rsidRPr="006824A3">
          <w:t>System Engineering Technical Review</w:t>
        </w:r>
        <w:r w:rsidR="000B5877" w:rsidRPr="006824A3">
          <w:t>s</w:t>
        </w:r>
        <w:r w:rsidRPr="006824A3">
          <w:t xml:space="preserve"> (SETR)</w:t>
        </w:r>
        <w:r w:rsidR="000B5877" w:rsidRPr="006824A3">
          <w:t xml:space="preserve">, Technical Interchange Meetings (TIMS) </w:t>
        </w:r>
        <w:r w:rsidRPr="006824A3">
          <w:t xml:space="preserve">and conferences. </w:t>
        </w:r>
      </w:moveFrom>
      <w:moveFromRangeEnd w:id="444"/>
      <w:ins w:id="448" w:author="Christi Eggstaff" w:date="2011-01-27T11:49:00Z">
        <w:r w:rsidR="00C70357" w:rsidRPr="006824A3">
          <w:t>5.</w:t>
        </w:r>
        <w:r w:rsidR="005830B0">
          <w:t>4</w:t>
        </w:r>
        <w:r w:rsidR="00C70357" w:rsidRPr="006824A3">
          <w:t>.3.1 Program Reviews, Technical Reviews, and Conferences</w:t>
        </w:r>
      </w:ins>
    </w:p>
    <w:p w:rsidR="00C70357" w:rsidRPr="006824A3" w:rsidRDefault="00C70357" w:rsidP="006824A3">
      <w:moveToRangeStart w:id="449" w:author="Christi Eggstaff" w:date="2011-01-27T11:49:00Z" w:name="move283892274"/>
      <w:moveTo w:id="450" w:author="Christi Eggstaff" w:date="2011-01-27T11:49:00Z">
        <w:r w:rsidRPr="006824A3">
          <w:lastRenderedPageBreak/>
          <w:t xml:space="preserve">The contractor shall support program reviews, System Engineering Technical Reviews (SETR), Technical Interchange Meetings (TIMS) and conferences. </w:t>
        </w:r>
      </w:moveTo>
      <w:moveToRangeEnd w:id="449"/>
      <w:r w:rsidRPr="006824A3">
        <w:t>Technical reviews to be supported include</w:t>
      </w:r>
      <w:del w:id="451" w:author="Christi Eggstaff" w:date="2011-01-27T11:49:00Z">
        <w:r w:rsidRPr="006824A3">
          <w:delText>, but are not limited to</w:delText>
        </w:r>
      </w:del>
      <w:r w:rsidRPr="006824A3">
        <w:t xml:space="preserve">: System Requirements Review (SRR), System Functional Review (SFR), Preliminary Design Reviews (PDR), Critical Design Reviews (CDR), Interim Design Reviews (IDR), Functional Configuration Audit (FCA), and Physical Configuration Audit (PCA). Support services includes, but is not limited to pre-event research, issue paper/brief preparation, meeting minutes, post-event follow-up, and action tracking and reporting. </w:t>
      </w:r>
    </w:p>
    <w:p w:rsidR="00C70357" w:rsidRPr="006824A3" w:rsidRDefault="00C70357" w:rsidP="006824A3"/>
    <w:p w:rsidR="00C70357" w:rsidRPr="006824A3" w:rsidRDefault="00C70357" w:rsidP="00A87C42">
      <w:pPr>
        <w:ind w:left="720"/>
      </w:pPr>
      <w:r w:rsidRPr="006824A3">
        <w:t xml:space="preserve">a. The contractor shall provide inputs and support conferences and program reviews, integrated baseline reviews and site surveys. This </w:t>
      </w:r>
      <w:del w:id="452" w:author="Christi Eggstaff" w:date="2011-01-27T11:49:00Z">
        <w:r w:rsidRPr="006824A3">
          <w:delText>will</w:delText>
        </w:r>
      </w:del>
      <w:ins w:id="453" w:author="Christi Eggstaff" w:date="2011-01-27T11:49:00Z">
        <w:r w:rsidR="00CE7D63">
          <w:t>sha</w:t>
        </w:r>
        <w:r w:rsidR="00CE7D63" w:rsidRPr="006824A3">
          <w:t>ll</w:t>
        </w:r>
      </w:ins>
      <w:r w:rsidR="00CE7D63" w:rsidRPr="006824A3">
        <w:t xml:space="preserve"> </w:t>
      </w:r>
      <w:r w:rsidRPr="006824A3">
        <w:t xml:space="preserve">include pre-conference research, issue paper preparation and post-conference follow-up support including problem tracking, resolution, and status reporting. This </w:t>
      </w:r>
      <w:del w:id="454" w:author="Christi Eggstaff" w:date="2011-01-27T11:49:00Z">
        <w:r w:rsidRPr="006824A3">
          <w:delText>should</w:delText>
        </w:r>
      </w:del>
      <w:ins w:id="455" w:author="Christi Eggstaff" w:date="2011-01-27T11:49:00Z">
        <w:r w:rsidR="00CE7D63">
          <w:t>shall</w:t>
        </w:r>
      </w:ins>
      <w:r w:rsidR="00CE7D63" w:rsidRPr="006824A3">
        <w:t xml:space="preserve"> </w:t>
      </w:r>
      <w:r w:rsidRPr="006824A3">
        <w:t>include preparing production briefs and presentations, production manpower analysis, resource monitoring, meeting attendance and meeting minutes.</w:t>
      </w:r>
    </w:p>
    <w:p w:rsidR="00C70357" w:rsidRDefault="00C70357" w:rsidP="006824A3"/>
    <w:p w:rsidR="009B4F2F" w:rsidRPr="006824A3" w:rsidRDefault="00764BBA" w:rsidP="009B4F2F">
      <w:r w:rsidRPr="006824A3">
        <w:t>5</w:t>
      </w:r>
      <w:r w:rsidR="00982E62" w:rsidRPr="006824A3">
        <w:t>.</w:t>
      </w:r>
      <w:del w:id="456" w:author="Christi Eggstaff" w:date="2011-01-27T11:49:00Z">
        <w:r w:rsidR="002E27A5">
          <w:delText>6</w:delText>
        </w:r>
      </w:del>
      <w:ins w:id="457" w:author="Christi Eggstaff" w:date="2011-01-27T11:49:00Z">
        <w:r w:rsidR="005830B0">
          <w:t>4</w:t>
        </w:r>
      </w:ins>
      <w:r w:rsidR="00982E62" w:rsidRPr="006824A3">
        <w:t>.3.</w:t>
      </w:r>
      <w:r w:rsidR="009B4F2F">
        <w:t>2</w:t>
      </w:r>
      <w:moveFromRangeStart w:id="458" w:author="Christi Eggstaff" w:date="2011-01-27T11:49:00Z" w:name="move283892275"/>
      <w:moveFrom w:id="459" w:author="Christi Eggstaff" w:date="2011-01-27T11:49:00Z">
        <w:r w:rsidR="009B4F2F">
          <w:t xml:space="preserve"> </w:t>
        </w:r>
        <w:r w:rsidR="009B4F2F" w:rsidRPr="006824A3">
          <w:t>Risk Management</w:t>
        </w:r>
      </w:moveFrom>
    </w:p>
    <w:p w:rsidR="002E27A5" w:rsidRPr="006824A3" w:rsidRDefault="009B4F2F" w:rsidP="002E27A5">
      <w:pPr>
        <w:rPr>
          <w:del w:id="460" w:author="Christi Eggstaff" w:date="2011-01-27T11:49:00Z"/>
        </w:rPr>
      </w:pPr>
      <w:moveFrom w:id="461" w:author="Christi Eggstaff" w:date="2011-01-27T11:49:00Z">
        <w:r w:rsidRPr="006824A3">
          <w:t xml:space="preserve">The contractor shall </w:t>
        </w:r>
        <w:r>
          <w:t>s</w:t>
        </w:r>
        <w:r w:rsidRPr="006824A3">
          <w:t>upport the PMA-274 Risk Management process.</w:t>
        </w:r>
        <w:r>
          <w:t xml:space="preserve"> Contractor personnel shall identify risks, support risk working groups and risk management boards and perform/support documentation in the risk tool in use at PMA</w:t>
        </w:r>
      </w:moveFrom>
      <w:moveFromRangeEnd w:id="458"/>
      <w:del w:id="462" w:author="Christi Eggstaff" w:date="2011-01-27T11:49:00Z">
        <w:r w:rsidR="002E27A5">
          <w:delText xml:space="preserve"> 274.  </w:delText>
        </w:r>
      </w:del>
    </w:p>
    <w:p w:rsidR="002E27A5" w:rsidRDefault="002E27A5" w:rsidP="006824A3">
      <w:pPr>
        <w:rPr>
          <w:del w:id="463" w:author="Christi Eggstaff" w:date="2011-01-27T11:49:00Z"/>
        </w:rPr>
      </w:pPr>
    </w:p>
    <w:p w:rsidR="00764BBA" w:rsidRPr="006824A3" w:rsidRDefault="00764BBA" w:rsidP="006824A3">
      <w:del w:id="464" w:author="Christi Eggstaff" w:date="2011-01-27T11:49:00Z">
        <w:r w:rsidRPr="006824A3">
          <w:delText>5</w:delText>
        </w:r>
        <w:r w:rsidR="00982E62" w:rsidRPr="006824A3">
          <w:delText>.6.3.</w:delText>
        </w:r>
        <w:r w:rsidR="002E27A5">
          <w:delText>3</w:delText>
        </w:r>
      </w:del>
      <w:r w:rsidRPr="006824A3">
        <w:t xml:space="preserve"> Configuration Management</w:t>
      </w:r>
      <w:r w:rsidR="00C10FF3" w:rsidRPr="006824A3">
        <w:t xml:space="preserve"> (CM)</w:t>
      </w:r>
    </w:p>
    <w:p w:rsidR="00764BBA" w:rsidRPr="006824A3" w:rsidRDefault="00953E24" w:rsidP="006824A3">
      <w:r w:rsidRPr="006824A3">
        <w:t xml:space="preserve">The contractor shall provide services to review VXX IPT program and acquisition documentation to ensure CM elements are properly integrated, develop and modify </w:t>
      </w:r>
      <w:del w:id="465" w:author="Christi Eggstaff" w:date="2011-01-27T11:49:00Z">
        <w:r w:rsidRPr="006824A3">
          <w:delText>Configuration Management Plans (</w:delText>
        </w:r>
      </w:del>
      <w:r w:rsidRPr="006824A3">
        <w:t>CMP</w:t>
      </w:r>
      <w:del w:id="466" w:author="Christi Eggstaff" w:date="2011-01-27T11:49:00Z">
        <w:r w:rsidRPr="006824A3">
          <w:delText>)</w:delText>
        </w:r>
      </w:del>
      <w:r w:rsidRPr="006824A3">
        <w:t xml:space="preserve"> and </w:t>
      </w:r>
      <w:del w:id="467" w:author="Christi Eggstaff" w:date="2011-01-27T11:49:00Z">
        <w:r w:rsidRPr="006824A3">
          <w:delText>Standard Operating Procedures (</w:delText>
        </w:r>
      </w:del>
      <w:r w:rsidR="00400089">
        <w:t>SOP</w:t>
      </w:r>
      <w:del w:id="468" w:author="Christi Eggstaff" w:date="2011-01-27T11:49:00Z">
        <w:r w:rsidRPr="006824A3">
          <w:delText>)</w:delText>
        </w:r>
      </w:del>
      <w:r w:rsidRPr="006824A3">
        <w:t xml:space="preserve"> in accordance with current policies, perform CM planning for systems acquisition, and recommend changes to source materials and specific program requirements. </w:t>
      </w:r>
      <w:r w:rsidR="00764BBA" w:rsidRPr="006824A3">
        <w:t xml:space="preserve">The contractor shall participate in the development, evaluation, and improvement of CM processes, including associated information systems, which </w:t>
      </w:r>
      <w:r w:rsidRPr="006824A3">
        <w:t>support the goals and objectives</w:t>
      </w:r>
      <w:r w:rsidR="00764BBA" w:rsidRPr="006824A3">
        <w:t xml:space="preserve"> of the VXX IPT. </w:t>
      </w:r>
    </w:p>
    <w:p w:rsidR="00764BBA" w:rsidRPr="006824A3" w:rsidRDefault="00764BBA" w:rsidP="006824A3"/>
    <w:p w:rsidR="00764BBA" w:rsidRPr="006824A3" w:rsidRDefault="00764BBA" w:rsidP="006824A3">
      <w:r w:rsidRPr="006824A3">
        <w:t>5.</w:t>
      </w:r>
      <w:del w:id="469" w:author="Christi Eggstaff" w:date="2011-01-27T11:49:00Z">
        <w:r w:rsidR="00C10FF3" w:rsidRPr="006824A3">
          <w:delText>6</w:delText>
        </w:r>
      </w:del>
      <w:ins w:id="470" w:author="Christi Eggstaff" w:date="2011-01-27T11:49:00Z">
        <w:r w:rsidR="005830B0">
          <w:t>4</w:t>
        </w:r>
      </w:ins>
      <w:r w:rsidR="00C10FF3" w:rsidRPr="006824A3">
        <w:t>.</w:t>
      </w:r>
      <w:r w:rsidR="002E27A5">
        <w:t>3.</w:t>
      </w:r>
      <w:del w:id="471" w:author="Christi Eggstaff" w:date="2011-01-27T11:49:00Z">
        <w:r w:rsidR="00C10FF3" w:rsidRPr="006824A3">
          <w:delText>4</w:delText>
        </w:r>
      </w:del>
      <w:ins w:id="472" w:author="Christi Eggstaff" w:date="2011-01-27T11:49:00Z">
        <w:r w:rsidR="009B4F2F">
          <w:t>3</w:t>
        </w:r>
      </w:ins>
      <w:r w:rsidRPr="006824A3">
        <w:t xml:space="preserve"> Manufacturing, Production and Quality Assurance</w:t>
      </w:r>
    </w:p>
    <w:p w:rsidR="000F3768" w:rsidRPr="006824A3" w:rsidRDefault="000F3768" w:rsidP="006824A3">
      <w:pPr>
        <w:rPr>
          <w:del w:id="473" w:author="Christi Eggstaff" w:date="2011-01-27T11:49:00Z"/>
        </w:rPr>
      </w:pPr>
      <w:del w:id="474" w:author="Christi Eggstaff" w:date="2011-01-27T11:49:00Z">
        <w:r w:rsidRPr="006824A3">
          <w:delText>The contractor shall be familiar with all aspects of generally accepted industrial manufacturing, production and quality assurance techniques including but not limited to: production scheduling, staffing, procurement, maintenance of equipment, quality control and inventory control.</w:delText>
        </w:r>
      </w:del>
    </w:p>
    <w:p w:rsidR="000F3768" w:rsidRPr="006824A3" w:rsidRDefault="000F3768" w:rsidP="006824A3"/>
    <w:p w:rsidR="00C10FF3" w:rsidRPr="006824A3" w:rsidRDefault="000F3768" w:rsidP="006824A3">
      <w:r w:rsidRPr="006824A3">
        <w:t>5.</w:t>
      </w:r>
      <w:del w:id="475" w:author="Christi Eggstaff" w:date="2011-01-27T11:49:00Z">
        <w:r w:rsidR="00C10FF3" w:rsidRPr="006824A3">
          <w:delText>6.</w:delText>
        </w:r>
        <w:r w:rsidR="002E27A5">
          <w:delText>3.</w:delText>
        </w:r>
      </w:del>
      <w:r w:rsidR="005830B0">
        <w:t>4</w:t>
      </w:r>
      <w:ins w:id="476" w:author="Christi Eggstaff" w:date="2011-01-27T11:49:00Z">
        <w:r w:rsidR="00C10FF3" w:rsidRPr="006824A3">
          <w:t>.</w:t>
        </w:r>
        <w:r w:rsidR="002E27A5">
          <w:t>3.</w:t>
        </w:r>
        <w:r w:rsidR="009B4F2F">
          <w:t>3</w:t>
        </w:r>
      </w:ins>
      <w:r w:rsidR="00C10FF3" w:rsidRPr="006824A3">
        <w:t>.1</w:t>
      </w:r>
      <w:r w:rsidRPr="006824A3">
        <w:t xml:space="preserve"> </w:t>
      </w:r>
      <w:r w:rsidR="00C10FF3" w:rsidRPr="006824A3">
        <w:t>Operations Assessments</w:t>
      </w:r>
    </w:p>
    <w:p w:rsidR="000F3768" w:rsidRPr="006824A3" w:rsidRDefault="000F3768" w:rsidP="006824A3">
      <w:r w:rsidRPr="006824A3">
        <w:t>The contractor shall conduct</w:t>
      </w:r>
      <w:r w:rsidR="00B654B7">
        <w:t>/</w:t>
      </w:r>
      <w:r w:rsidR="00A04519">
        <w:t xml:space="preserve">support </w:t>
      </w:r>
      <w:r w:rsidR="00A04519" w:rsidRPr="006824A3">
        <w:t>analyses</w:t>
      </w:r>
      <w:r w:rsidRPr="006824A3">
        <w:t>/reviews to provide assessments/status of Government and industry partner manufacturing, production and quality assurance operations. This includes</w:t>
      </w:r>
      <w:del w:id="477" w:author="Christi Eggstaff" w:date="2011-01-27T11:49:00Z">
        <w:r w:rsidRPr="006824A3">
          <w:delText>, but is not limited to</w:delText>
        </w:r>
      </w:del>
      <w:r w:rsidRPr="006824A3">
        <w:t xml:space="preserve">: site visits, analysis/surveillance of production tasks, assembly instructions, </w:t>
      </w:r>
      <w:del w:id="478" w:author="Christi Eggstaff" w:date="2011-01-27T11:49:00Z">
        <w:r w:rsidRPr="006824A3">
          <w:delText>bill of materials (</w:delText>
        </w:r>
      </w:del>
      <w:r w:rsidR="00400089">
        <w:t>BOM</w:t>
      </w:r>
      <w:del w:id="479" w:author="Christi Eggstaff" w:date="2011-01-27T11:49:00Z">
        <w:r w:rsidRPr="006824A3">
          <w:delText>),</w:delText>
        </w:r>
      </w:del>
      <w:ins w:id="480" w:author="Christi Eggstaff" w:date="2011-01-27T11:49:00Z">
        <w:r w:rsidRPr="006824A3">
          <w:t>,</w:t>
        </w:r>
      </w:ins>
      <w:r w:rsidRPr="006824A3">
        <w:t xml:space="preserve"> assembly work orders, material lead times, </w:t>
      </w:r>
      <w:del w:id="481" w:author="Christi Eggstaff" w:date="2011-01-27T11:49:00Z">
        <w:r w:rsidRPr="006824A3">
          <w:delText>manufacturing requirements planning systems (</w:delText>
        </w:r>
      </w:del>
      <w:r w:rsidR="00400089">
        <w:t>MRPS</w:t>
      </w:r>
      <w:del w:id="482" w:author="Christi Eggstaff" w:date="2011-01-27T11:49:00Z">
        <w:r w:rsidRPr="006824A3">
          <w:delText>)</w:delText>
        </w:r>
      </w:del>
      <w:r w:rsidRPr="006824A3">
        <w:t xml:space="preserve"> data, production tracking system(s), special tooling/special test equipment requirements, master control media, component test and evaluation planning, production floor layouts, inventory receipts, warehousing, tooling test equipment, production schedules, manufacturing transition plans, material supply lists, build cycles, part/kitting availability, material, and facility availability. Manufacturing, production and quality assurance risks shall be identified with recommendations to address known and potential deficiencies. </w:t>
      </w:r>
    </w:p>
    <w:p w:rsidR="000F3768" w:rsidRPr="006824A3" w:rsidRDefault="000F3768" w:rsidP="006824A3"/>
    <w:p w:rsidR="009315AE" w:rsidRDefault="00D273C7" w:rsidP="006824A3">
      <w:pPr>
        <w:rPr>
          <w:rPrChange w:id="483" w:author="Christi Eggstaff" w:date="2011-01-27T11:49:00Z">
            <w:rPr>
              <w:lang w:val="da-DK"/>
            </w:rPr>
          </w:rPrChange>
        </w:rPr>
      </w:pPr>
      <w:r w:rsidRPr="00D273C7">
        <w:rPr>
          <w:rPrChange w:id="484" w:author="Christi Eggstaff" w:date="2011-01-27T11:49:00Z">
            <w:rPr>
              <w:lang w:val="da-DK"/>
            </w:rPr>
          </w:rPrChange>
        </w:rPr>
        <w:t>5.</w:t>
      </w:r>
      <w:del w:id="485" w:author="Christi Eggstaff" w:date="2011-01-27T11:49:00Z">
        <w:r w:rsidR="00C10FF3" w:rsidRPr="003667B9">
          <w:rPr>
            <w:lang w:val="da-DK"/>
          </w:rPr>
          <w:delText>6</w:delText>
        </w:r>
      </w:del>
      <w:ins w:id="486" w:author="Christi Eggstaff" w:date="2011-01-27T11:49:00Z">
        <w:r w:rsidR="005830B0">
          <w:t>4</w:t>
        </w:r>
      </w:ins>
      <w:r w:rsidRPr="00D273C7">
        <w:rPr>
          <w:rPrChange w:id="487" w:author="Christi Eggstaff" w:date="2011-01-27T11:49:00Z">
            <w:rPr>
              <w:lang w:val="da-DK"/>
            </w:rPr>
          </w:rPrChange>
        </w:rPr>
        <w:t xml:space="preserve">.4 Administrative Services  </w:t>
      </w:r>
      <w:del w:id="488" w:author="Christi Eggstaff" w:date="2011-01-27T11:49:00Z">
        <w:r w:rsidR="003667B9" w:rsidRPr="003667B9">
          <w:rPr>
            <w:lang w:val="da-DK"/>
          </w:rPr>
          <w:delText>(FFP: APN, OM&amp;N)</w:delText>
        </w:r>
      </w:del>
      <w:ins w:id="489" w:author="Christi Eggstaff" w:date="2011-01-27T11:49:00Z">
        <w:r w:rsidR="00CA6A98">
          <w:t xml:space="preserve"> </w:t>
        </w:r>
      </w:ins>
    </w:p>
    <w:p w:rsidR="00D35086" w:rsidRPr="006824A3" w:rsidRDefault="00D35086" w:rsidP="006824A3">
      <w:r w:rsidRPr="006824A3">
        <w:t>The contractor shall provide services to support the VXX IPT Co-Leads</w:t>
      </w:r>
      <w:r w:rsidR="007A0C10">
        <w:t xml:space="preserve"> and the two (2) TD IPT Leads. </w:t>
      </w:r>
      <w:r w:rsidRPr="006824A3">
        <w:t xml:space="preserve">Services include coordination of meetings, management of calendars and schedules, generating travel documents using the Defense Travel System, drafting/routing correspondence in accordance with governing policies, support employee check-in and check-out process, maintain employee roster/recall data, utilize BASICS for </w:t>
      </w:r>
      <w:r w:rsidRPr="006824A3">
        <w:lastRenderedPageBreak/>
        <w:t xml:space="preserve">visit request processing, assist in obtaining official passports for overseas travel, prepare naval messages, receive and distribute general mail, and order office supplies.  </w:t>
      </w:r>
    </w:p>
    <w:p w:rsidR="00C41147" w:rsidRPr="006824A3" w:rsidRDefault="00C41147" w:rsidP="006824A3"/>
    <w:p w:rsidR="00643715" w:rsidRPr="002F26FB" w:rsidRDefault="00E80334" w:rsidP="00643715">
      <w:r w:rsidRPr="006824A3">
        <w:t>5.</w:t>
      </w:r>
      <w:del w:id="490" w:author="Christi Eggstaff" w:date="2011-01-27T11:49:00Z">
        <w:r w:rsidRPr="006824A3">
          <w:delText>7</w:delText>
        </w:r>
      </w:del>
      <w:ins w:id="491" w:author="Christi Eggstaff" w:date="2011-01-27T11:49:00Z">
        <w:r w:rsidR="005830B0">
          <w:t>5</w:t>
        </w:r>
      </w:ins>
      <w:r w:rsidR="00A2452B" w:rsidRPr="006824A3">
        <w:t xml:space="preserve"> </w:t>
      </w:r>
      <w:r w:rsidR="00583C8E" w:rsidRPr="006824A3">
        <w:t>Navy-Marine Corps Intranet (NMCI)</w:t>
      </w:r>
      <w:ins w:id="492" w:author="Christi Eggstaff" w:date="2011-01-27T11:49:00Z">
        <w:r w:rsidR="00CA6A98">
          <w:t xml:space="preserve"> </w:t>
        </w:r>
      </w:ins>
    </w:p>
    <w:p w:rsidR="00583C8E" w:rsidRPr="006824A3" w:rsidRDefault="00583C8E" w:rsidP="006824A3">
      <w:pPr>
        <w:rPr>
          <w:ins w:id="493" w:author="Christi Eggstaff" w:date="2011-01-27T11:49:00Z"/>
        </w:rPr>
      </w:pPr>
    </w:p>
    <w:p w:rsidR="00060732" w:rsidRPr="006824A3" w:rsidRDefault="00721E90" w:rsidP="006824A3">
      <w:r w:rsidRPr="006824A3">
        <w:t xml:space="preserve">The </w:t>
      </w:r>
      <w:r w:rsidR="00301CE3" w:rsidRPr="006824A3">
        <w:t>c</w:t>
      </w:r>
      <w:r w:rsidRPr="006824A3">
        <w:t xml:space="preserve">ontractor shall </w:t>
      </w:r>
      <w:r w:rsidR="00336D18" w:rsidRPr="006824A3">
        <w:t xml:space="preserve">perform the tasks to order, track, issue and manage </w:t>
      </w:r>
      <w:r w:rsidR="00301CE3" w:rsidRPr="006824A3">
        <w:t xml:space="preserve">NMCI hardware, software and </w:t>
      </w:r>
      <w:r w:rsidRPr="006824A3">
        <w:t>services</w:t>
      </w:r>
      <w:r w:rsidR="00301CE3" w:rsidRPr="006824A3">
        <w:t xml:space="preserve"> </w:t>
      </w:r>
      <w:r w:rsidR="00336D18" w:rsidRPr="006824A3">
        <w:t xml:space="preserve">to support </w:t>
      </w:r>
      <w:r w:rsidR="00301CE3" w:rsidRPr="006824A3">
        <w:t xml:space="preserve">on-site </w:t>
      </w:r>
      <w:r w:rsidR="00336D18" w:rsidRPr="006824A3">
        <w:t xml:space="preserve">contractor </w:t>
      </w:r>
      <w:r w:rsidR="00301CE3" w:rsidRPr="006824A3">
        <w:t>personnel</w:t>
      </w:r>
      <w:r w:rsidR="00E3640E">
        <w:t xml:space="preserve"> </w:t>
      </w:r>
      <w:r w:rsidR="00336D18" w:rsidRPr="006824A3">
        <w:t xml:space="preserve">and </w:t>
      </w:r>
      <w:r w:rsidR="00301CE3" w:rsidRPr="006824A3">
        <w:t xml:space="preserve">off-site </w:t>
      </w:r>
      <w:r w:rsidR="00336D18" w:rsidRPr="006824A3">
        <w:t xml:space="preserve">contractor </w:t>
      </w:r>
      <w:r w:rsidR="00301CE3" w:rsidRPr="006824A3">
        <w:t>personnel</w:t>
      </w:r>
      <w:del w:id="494" w:author="Christi Eggstaff" w:date="2011-01-27T11:49:00Z">
        <w:r w:rsidR="00301CE3" w:rsidRPr="006824A3">
          <w:delText xml:space="preserve"> (as required). </w:delText>
        </w:r>
      </w:del>
      <w:ins w:id="495" w:author="Christi Eggstaff" w:date="2011-01-27T11:49:00Z">
        <w:r w:rsidR="00400089">
          <w:t>.</w:t>
        </w:r>
      </w:ins>
    </w:p>
    <w:p w:rsidR="00B9152E" w:rsidRPr="006824A3" w:rsidRDefault="00B9152E" w:rsidP="006824A3"/>
    <w:p w:rsidR="00643715" w:rsidRPr="002F26FB" w:rsidRDefault="00E80334" w:rsidP="00643715">
      <w:r w:rsidRPr="006824A3">
        <w:t>5.</w:t>
      </w:r>
      <w:del w:id="496" w:author="Christi Eggstaff" w:date="2011-01-27T11:49:00Z">
        <w:r w:rsidRPr="006824A3">
          <w:delText>8</w:delText>
        </w:r>
      </w:del>
      <w:ins w:id="497" w:author="Christi Eggstaff" w:date="2011-01-27T11:49:00Z">
        <w:r w:rsidR="005830B0">
          <w:t>6</w:t>
        </w:r>
      </w:ins>
      <w:r w:rsidR="00A2452B" w:rsidRPr="006824A3">
        <w:t xml:space="preserve"> Travel</w:t>
      </w:r>
      <w:ins w:id="498" w:author="Christi Eggstaff" w:date="2011-01-27T11:49:00Z">
        <w:r w:rsidR="00CA6A98">
          <w:t xml:space="preserve"> </w:t>
        </w:r>
      </w:ins>
    </w:p>
    <w:p w:rsidR="00BC0C64" w:rsidRDefault="00BC0C64" w:rsidP="006824A3">
      <w:r w:rsidRPr="006824A3">
        <w:t>Contractor personnel shall travel to various locations within, and outside, the continental Unit</w:t>
      </w:r>
      <w:r w:rsidR="009B56E9" w:rsidRPr="006824A3">
        <w:t>ed States</w:t>
      </w:r>
      <w:r w:rsidR="00E3640E">
        <w:t xml:space="preserve"> (CONUS)</w:t>
      </w:r>
      <w:r w:rsidRPr="006824A3">
        <w:t xml:space="preserve">. Government Team Leads will identify specific travel requirements for supporting </w:t>
      </w:r>
      <w:r w:rsidR="00A2452B" w:rsidRPr="006824A3">
        <w:t>cont</w:t>
      </w:r>
      <w:r w:rsidRPr="006824A3">
        <w:t xml:space="preserve">ractor personnel. </w:t>
      </w:r>
      <w:r w:rsidR="00A2452B" w:rsidRPr="006824A3">
        <w:t xml:space="preserve">Passports for </w:t>
      </w:r>
      <w:r w:rsidRPr="006824A3">
        <w:t xml:space="preserve">OCONUS </w:t>
      </w:r>
      <w:r w:rsidR="00A2452B" w:rsidRPr="006824A3">
        <w:t>travel</w:t>
      </w:r>
      <w:r w:rsidR="003D3E71" w:rsidRPr="006824A3">
        <w:t xml:space="preserve"> </w:t>
      </w:r>
      <w:r w:rsidR="00A2452B" w:rsidRPr="006824A3">
        <w:t xml:space="preserve">may be required and shall be acquired by the </w:t>
      </w:r>
      <w:r w:rsidR="009B56E9" w:rsidRPr="006824A3">
        <w:t>c</w:t>
      </w:r>
      <w:r w:rsidR="00A2452B" w:rsidRPr="006824A3">
        <w:t xml:space="preserve">ontractor. Visit requests and </w:t>
      </w:r>
      <w:r w:rsidR="009B56E9" w:rsidRPr="006824A3">
        <w:t>c</w:t>
      </w:r>
      <w:r w:rsidR="00A2452B" w:rsidRPr="006824A3">
        <w:t>ountry clearances shall be processed by</w:t>
      </w:r>
      <w:r w:rsidR="003D3E71" w:rsidRPr="006824A3">
        <w:t xml:space="preserve"> </w:t>
      </w:r>
      <w:r w:rsidR="00721E90" w:rsidRPr="006824A3">
        <w:t xml:space="preserve">the </w:t>
      </w:r>
      <w:r w:rsidR="009B56E9" w:rsidRPr="006824A3">
        <w:t>c</w:t>
      </w:r>
      <w:r w:rsidR="00A2452B" w:rsidRPr="006824A3">
        <w:t xml:space="preserve">ontractor. </w:t>
      </w:r>
      <w:r w:rsidRPr="006824A3">
        <w:t xml:space="preserve">Only those travel expenses having valid receipts and travel claims will be reimbursed to the contractor. Travel will be reimbursed at cost in accordance with the </w:t>
      </w:r>
      <w:del w:id="499" w:author="Christi Eggstaff" w:date="2011-01-27T11:49:00Z">
        <w:r w:rsidRPr="006824A3">
          <w:delText>Joint</w:delText>
        </w:r>
      </w:del>
      <w:ins w:id="500" w:author="Christi Eggstaff" w:date="2011-01-27T11:49:00Z">
        <w:r w:rsidR="00400089">
          <w:t>DoD</w:t>
        </w:r>
      </w:ins>
      <w:r w:rsidRPr="006824A3">
        <w:t xml:space="preserve"> Travel Regulation</w:t>
      </w:r>
      <w:r w:rsidR="00DA274C">
        <w:t>s.</w:t>
      </w:r>
    </w:p>
    <w:p w:rsidR="00802607" w:rsidRPr="006824A3" w:rsidRDefault="00802607" w:rsidP="006824A3"/>
    <w:p w:rsidR="00643715" w:rsidRPr="002F26FB" w:rsidRDefault="007B43F9" w:rsidP="00643715">
      <w:r w:rsidRPr="00802607">
        <w:t>5.</w:t>
      </w:r>
      <w:del w:id="501" w:author="Christi Eggstaff" w:date="2011-01-27T11:49:00Z">
        <w:r w:rsidRPr="00802607">
          <w:delText>9</w:delText>
        </w:r>
      </w:del>
      <w:ins w:id="502" w:author="Christi Eggstaff" w:date="2011-01-27T11:49:00Z">
        <w:r w:rsidR="005830B0">
          <w:t>7</w:t>
        </w:r>
      </w:ins>
      <w:r w:rsidRPr="00802607">
        <w:t xml:space="preserve"> Program Security</w:t>
      </w:r>
      <w:ins w:id="503" w:author="Christi Eggstaff" w:date="2011-01-27T11:49:00Z">
        <w:r w:rsidR="00DD174B">
          <w:t xml:space="preserve"> </w:t>
        </w:r>
      </w:ins>
    </w:p>
    <w:p w:rsidR="009B4F2F" w:rsidRDefault="009B4F2F" w:rsidP="006824A3"/>
    <w:p w:rsidR="007B43F9" w:rsidRPr="006824A3" w:rsidRDefault="00E00DA2" w:rsidP="006824A3">
      <w:r>
        <w:t>5.</w:t>
      </w:r>
      <w:del w:id="504" w:author="Christi Eggstaff" w:date="2011-01-27T11:49:00Z">
        <w:r>
          <w:delText>9</w:delText>
        </w:r>
      </w:del>
      <w:ins w:id="505" w:author="Christi Eggstaff" w:date="2011-01-27T11:49:00Z">
        <w:r w:rsidR="005830B0">
          <w:t>7</w:t>
        </w:r>
      </w:ins>
      <w:r>
        <w:t>.1</w:t>
      </w:r>
      <w:r w:rsidR="00767448">
        <w:t xml:space="preserve"> </w:t>
      </w:r>
      <w:r w:rsidR="007B43F9" w:rsidRPr="006824A3">
        <w:t xml:space="preserve">The </w:t>
      </w:r>
      <w:r w:rsidR="00767448">
        <w:t>c</w:t>
      </w:r>
      <w:r w:rsidR="007B43F9" w:rsidRPr="006824A3">
        <w:t>ontractor shall implement and maintain security procedures to safeguard controlled unclassified and classified information in accordance with Executive Order 13526, Classified National Security Information</w:t>
      </w:r>
      <w:r w:rsidR="00590E6C" w:rsidRPr="006824A3">
        <w:t xml:space="preserve">; </w:t>
      </w:r>
      <w:r w:rsidR="007B43F9" w:rsidRPr="006824A3">
        <w:t>DoD 5220.22-M, National Industrial Security Operating Manual (NISPOM)</w:t>
      </w:r>
      <w:r w:rsidR="00590E6C" w:rsidRPr="006824A3">
        <w:t xml:space="preserve">; </w:t>
      </w:r>
      <w:r w:rsidR="007B43F9" w:rsidRPr="006824A3">
        <w:t>DoD 5200.1-R, DoD Information Security Program and SECNAV M 5510.36, DoN Information Security Program Regulation.  Additionally, classified program information shall be protected in accordance with</w:t>
      </w:r>
      <w:r w:rsidR="00EC319A">
        <w:t xml:space="preserve"> the </w:t>
      </w:r>
      <w:r w:rsidR="00EC319A" w:rsidRPr="00EC319A">
        <w:t xml:space="preserve">VH-3D </w:t>
      </w:r>
      <w:r w:rsidR="00EC319A">
        <w:t xml:space="preserve">and VH-60N </w:t>
      </w:r>
      <w:r w:rsidR="00EC319A" w:rsidRPr="00EC319A">
        <w:t>Executive Transport Security Classification Guide</w:t>
      </w:r>
      <w:r w:rsidR="00EC319A">
        <w:t>s and the P</w:t>
      </w:r>
      <w:r w:rsidR="00EC319A" w:rsidRPr="00EC319A">
        <w:t>residential Vertical Lift Platform(s) (VXX) Secur</w:t>
      </w:r>
      <w:r w:rsidR="00EC319A">
        <w:t xml:space="preserve">ity Classification Guide. </w:t>
      </w:r>
      <w:r w:rsidR="007B43F9" w:rsidRPr="006824A3">
        <w:t>The DoD Contract Security Classification Specification, DD Form 254</w:t>
      </w:r>
      <w:r w:rsidR="007B43F9" w:rsidRPr="0026323C">
        <w:t>,</w:t>
      </w:r>
      <w:r w:rsidR="007B43F9" w:rsidRPr="006824A3">
        <w:t xml:space="preserve"> defines program specific security requirements.  </w:t>
      </w:r>
    </w:p>
    <w:p w:rsidR="007B43F9" w:rsidRPr="006824A3" w:rsidRDefault="007B43F9" w:rsidP="006824A3"/>
    <w:p w:rsidR="00FB7353" w:rsidRPr="006824A3" w:rsidRDefault="00FB7353" w:rsidP="00FB7353">
      <w:r w:rsidRPr="006824A3">
        <w:t>5.</w:t>
      </w:r>
      <w:del w:id="506" w:author="Christi Eggstaff" w:date="2011-01-27T11:49:00Z">
        <w:r w:rsidR="00D232EE">
          <w:delText>9</w:delText>
        </w:r>
      </w:del>
      <w:ins w:id="507" w:author="Christi Eggstaff" w:date="2011-01-27T11:49:00Z">
        <w:r w:rsidR="005830B0">
          <w:t>7</w:t>
        </w:r>
      </w:ins>
      <w:r w:rsidR="00D232EE">
        <w:t>.</w:t>
      </w:r>
      <w:r w:rsidR="00E00DA2">
        <w:t>2</w:t>
      </w:r>
      <w:r w:rsidRPr="006824A3">
        <w:t xml:space="preserve"> Operational Security Plan (OPSEC)</w:t>
      </w:r>
      <w:ins w:id="508" w:author="Christi Eggstaff" w:date="2011-01-27T11:49:00Z">
        <w:r w:rsidR="00CA6A98" w:rsidRPr="006824A3">
          <w:t xml:space="preserve"> </w:t>
        </w:r>
      </w:ins>
    </w:p>
    <w:p w:rsidR="00FB7353" w:rsidRPr="006824A3" w:rsidRDefault="00FB7353" w:rsidP="00FB7353">
      <w:r w:rsidRPr="006824A3">
        <w:t>The contractor shall develop, implement, and maintain an OPSEC program to protect controlled unclassified and classified activities, information, equipment, and material used or developed by the contractor and all sub-contractors. The OPSEC program shall be in accordance with National Security Decision Directive (NSDD) 298 and DoD Manual 5205.02-M, DoD Operations Security (OPSEC) Program Manual, and shall include</w:t>
      </w:r>
      <w:del w:id="509" w:author="Christi Eggstaff" w:date="2011-01-27T11:49:00Z">
        <w:r w:rsidRPr="006824A3">
          <w:delText xml:space="preserve"> but not be limited to</w:delText>
        </w:r>
      </w:del>
      <w:r w:rsidRPr="006824A3">
        <w:t xml:space="preserve">: </w:t>
      </w:r>
    </w:p>
    <w:p w:rsidR="00FB7353" w:rsidRPr="006824A3" w:rsidRDefault="00FB7353" w:rsidP="00FB7353"/>
    <w:p w:rsidR="00FB7353" w:rsidRPr="006824A3" w:rsidRDefault="00FB7353" w:rsidP="00FB7353">
      <w:pPr>
        <w:ind w:left="720"/>
      </w:pPr>
      <w:del w:id="510" w:author="Christi Eggstaff" w:date="2011-01-27T11:49:00Z">
        <w:r>
          <w:delText>1</w:delText>
        </w:r>
      </w:del>
      <w:ins w:id="511" w:author="Christi Eggstaff" w:date="2011-01-27T11:49:00Z">
        <w:r w:rsidR="00400089">
          <w:t>a</w:t>
        </w:r>
      </w:ins>
      <w:r>
        <w:t>.</w:t>
      </w:r>
      <w:r w:rsidRPr="006824A3">
        <w:t xml:space="preserve"> Assignment of responsibility for OPSEC direction and implementation.</w:t>
      </w:r>
    </w:p>
    <w:p w:rsidR="00FB7353" w:rsidRPr="006824A3" w:rsidRDefault="00FB7353" w:rsidP="00FB7353">
      <w:pPr>
        <w:ind w:left="720"/>
      </w:pPr>
      <w:del w:id="512" w:author="Christi Eggstaff" w:date="2011-01-27T11:49:00Z">
        <w:r>
          <w:delText>2</w:delText>
        </w:r>
      </w:del>
      <w:ins w:id="513" w:author="Christi Eggstaff" w:date="2011-01-27T11:49:00Z">
        <w:r w:rsidR="00400089">
          <w:t>b</w:t>
        </w:r>
      </w:ins>
      <w:r>
        <w:t>.</w:t>
      </w:r>
      <w:r w:rsidRPr="006824A3">
        <w:t xml:space="preserve"> Issuance of procedures and planning guidance for the use of OPSEC techniques to </w:t>
      </w:r>
      <w:del w:id="514" w:author="Christi Eggstaff" w:date="2011-01-27T11:49:00Z">
        <w:r w:rsidRPr="006824A3">
          <w:delText xml:space="preserve">identify </w:delText>
        </w:r>
      </w:del>
      <w:ins w:id="515" w:author="Christi Eggstaff" w:date="2011-01-27T11:49:00Z">
        <w:r w:rsidR="00CE7D63">
          <w:t>I</w:t>
        </w:r>
        <w:r w:rsidRPr="006824A3">
          <w:t>dentif</w:t>
        </w:r>
        <w:r w:rsidR="00CE7D63">
          <w:t>ication of</w:t>
        </w:r>
        <w:r w:rsidRPr="006824A3">
          <w:t xml:space="preserve"> </w:t>
        </w:r>
      </w:ins>
      <w:r w:rsidRPr="006824A3">
        <w:t xml:space="preserve">vulnerabilities and </w:t>
      </w:r>
      <w:del w:id="516" w:author="Christi Eggstaff" w:date="2011-01-27T11:49:00Z">
        <w:r w:rsidRPr="006824A3">
          <w:delText xml:space="preserve">apply </w:delText>
        </w:r>
      </w:del>
      <w:ins w:id="517" w:author="Christi Eggstaff" w:date="2011-01-27T11:49:00Z">
        <w:r w:rsidRPr="006824A3">
          <w:t>appl</w:t>
        </w:r>
        <w:r w:rsidR="00CE7D63">
          <w:t>ication of</w:t>
        </w:r>
        <w:r w:rsidRPr="006824A3">
          <w:t xml:space="preserve"> </w:t>
        </w:r>
      </w:ins>
      <w:r w:rsidRPr="006824A3">
        <w:t>applicable countermeasures.</w:t>
      </w:r>
    </w:p>
    <w:p w:rsidR="00FB7353" w:rsidRPr="006824A3" w:rsidRDefault="00FB7353" w:rsidP="00FB7353">
      <w:pPr>
        <w:ind w:left="720"/>
      </w:pPr>
      <w:del w:id="518" w:author="Christi Eggstaff" w:date="2011-01-27T11:49:00Z">
        <w:r>
          <w:delText>3</w:delText>
        </w:r>
      </w:del>
      <w:ins w:id="519" w:author="Christi Eggstaff" w:date="2011-01-27T11:49:00Z">
        <w:r w:rsidR="00400089">
          <w:t>c</w:t>
        </w:r>
      </w:ins>
      <w:r>
        <w:t>.</w:t>
      </w:r>
      <w:r w:rsidRPr="006824A3">
        <w:t xml:space="preserve"> Establishment of OPSEC education and awareness training.</w:t>
      </w:r>
    </w:p>
    <w:p w:rsidR="00FB7353" w:rsidRPr="006824A3" w:rsidRDefault="00FB7353" w:rsidP="00FB7353">
      <w:pPr>
        <w:ind w:left="720"/>
      </w:pPr>
      <w:del w:id="520" w:author="Christi Eggstaff" w:date="2011-01-27T11:49:00Z">
        <w:r>
          <w:delText>4</w:delText>
        </w:r>
      </w:del>
      <w:ins w:id="521" w:author="Christi Eggstaff" w:date="2011-01-27T11:49:00Z">
        <w:r w:rsidR="00400089">
          <w:t>d</w:t>
        </w:r>
      </w:ins>
      <w:r>
        <w:t>.</w:t>
      </w:r>
      <w:r w:rsidRPr="006824A3">
        <w:t xml:space="preserve"> Provisions for management, annual review, and evaluation of OPSEC programs.</w:t>
      </w:r>
    </w:p>
    <w:p w:rsidR="00FB7353" w:rsidRPr="006824A3" w:rsidRDefault="00FB7353" w:rsidP="00FB7353">
      <w:pPr>
        <w:ind w:left="720"/>
      </w:pPr>
      <w:del w:id="522" w:author="Christi Eggstaff" w:date="2011-01-27T11:49:00Z">
        <w:r>
          <w:delText>5</w:delText>
        </w:r>
      </w:del>
      <w:ins w:id="523" w:author="Christi Eggstaff" w:date="2011-01-27T11:49:00Z">
        <w:r w:rsidR="00400089">
          <w:t>e</w:t>
        </w:r>
      </w:ins>
      <w:r>
        <w:t>.</w:t>
      </w:r>
      <w:r w:rsidRPr="006824A3">
        <w:t xml:space="preserve"> Flow down of OPSEC requirements to subcontractors, when applicable.</w:t>
      </w:r>
    </w:p>
    <w:p w:rsidR="0016402B" w:rsidRDefault="0016402B" w:rsidP="00FB7353"/>
    <w:p w:rsidR="00FB7353" w:rsidRPr="006824A3" w:rsidRDefault="0016402B" w:rsidP="00FB7353">
      <w:pPr>
        <w:rPr>
          <w:u w:val="single"/>
        </w:rPr>
      </w:pPr>
      <w:r w:rsidRPr="006824A3">
        <w:t xml:space="preserve">The contractor shall submit an OPSEC Plan </w:t>
      </w:r>
      <w:del w:id="524" w:author="Christi Eggstaff" w:date="2011-01-27T11:49:00Z">
        <w:r w:rsidRPr="006824A3">
          <w:delText>in accordance with</w:delText>
        </w:r>
      </w:del>
      <w:ins w:id="525" w:author="Christi Eggstaff" w:date="2011-01-27T11:49:00Z">
        <w:r w:rsidR="00400089">
          <w:t>IAW</w:t>
        </w:r>
      </w:ins>
      <w:r w:rsidR="00400089">
        <w:t xml:space="preserve"> </w:t>
      </w:r>
      <w:r w:rsidR="00D273C7" w:rsidRPr="00D273C7">
        <w:rPr>
          <w:rPrChange w:id="526" w:author="Christi Eggstaff" w:date="2011-01-27T11:49:00Z">
            <w:rPr>
              <w:b/>
            </w:rPr>
          </w:rPrChange>
        </w:rPr>
        <w:t>CDRL A004</w:t>
      </w:r>
      <w:r>
        <w:t>.</w:t>
      </w:r>
    </w:p>
    <w:p w:rsidR="0016402B" w:rsidRDefault="0016402B" w:rsidP="00FB7353"/>
    <w:p w:rsidR="0016402B" w:rsidRDefault="0016402B" w:rsidP="00FB7353">
      <w:pPr>
        <w:rPr>
          <w:del w:id="527" w:author="Christi Eggstaff" w:date="2011-01-27T11:49:00Z"/>
        </w:rPr>
      </w:pPr>
    </w:p>
    <w:p w:rsidR="00FB7353" w:rsidRPr="006824A3" w:rsidRDefault="00E00DA2" w:rsidP="00FB7353">
      <w:r>
        <w:t>5.</w:t>
      </w:r>
      <w:del w:id="528" w:author="Christi Eggstaff" w:date="2011-01-27T11:49:00Z">
        <w:r>
          <w:delText>9</w:delText>
        </w:r>
      </w:del>
      <w:ins w:id="529" w:author="Christi Eggstaff" w:date="2011-01-27T11:49:00Z">
        <w:r w:rsidR="005830B0">
          <w:t>7</w:t>
        </w:r>
      </w:ins>
      <w:r>
        <w:t>.3</w:t>
      </w:r>
      <w:r w:rsidR="00FB7353" w:rsidRPr="00D47610">
        <w:t xml:space="preserve"> </w:t>
      </w:r>
      <w:r>
        <w:t xml:space="preserve">The contractor shall </w:t>
      </w:r>
      <w:r w:rsidRPr="006824A3">
        <w:t>use the following Distribution Statement on the bottom of the front/cover page all technical documents</w:t>
      </w:r>
      <w:r>
        <w:t xml:space="preserve"> </w:t>
      </w:r>
      <w:r w:rsidR="00FB7353" w:rsidRPr="006824A3">
        <w:t>to help prevent the inadvertent or unauthorized disclosure of sensitive program information</w:t>
      </w:r>
      <w:r>
        <w:t xml:space="preserve">: </w:t>
      </w:r>
    </w:p>
    <w:p w:rsidR="00FB7353" w:rsidRPr="006824A3" w:rsidRDefault="00FB7353" w:rsidP="00FB7353">
      <w:r w:rsidRPr="006824A3">
        <w:rPr>
          <w:b/>
          <w:bCs/>
        </w:rPr>
        <w:br/>
        <w:t>“DISTRIBUTION STATEMENT F:</w:t>
      </w:r>
      <w:r w:rsidRPr="006824A3">
        <w:t xml:space="preserve">  Further dissemination only as directed by the Presidential Helicopters Program Office (PMA-274), Patuxent River MD 20670, May 2010, or higher DoD authority."</w:t>
      </w:r>
    </w:p>
    <w:p w:rsidR="00FB7353" w:rsidRDefault="00FB7353" w:rsidP="006824A3"/>
    <w:p w:rsidR="00643715" w:rsidRPr="002F26FB" w:rsidRDefault="00B9158A" w:rsidP="00643715">
      <w:r w:rsidRPr="006824A3">
        <w:t>5.</w:t>
      </w:r>
      <w:del w:id="530" w:author="Christi Eggstaff" w:date="2011-01-27T11:49:00Z">
        <w:r w:rsidR="007B43F9" w:rsidRPr="006824A3">
          <w:delText>10</w:delText>
        </w:r>
      </w:del>
      <w:ins w:id="531" w:author="Christi Eggstaff" w:date="2011-01-27T11:49:00Z">
        <w:r w:rsidR="005830B0">
          <w:t>8</w:t>
        </w:r>
      </w:ins>
      <w:r w:rsidR="00A2452B" w:rsidRPr="006824A3">
        <w:t xml:space="preserve"> </w:t>
      </w:r>
      <w:r w:rsidR="006E2885" w:rsidRPr="006824A3">
        <w:t xml:space="preserve">Personnel Security </w:t>
      </w:r>
      <w:r w:rsidR="00A2452B" w:rsidRPr="006824A3">
        <w:t>Clearance</w:t>
      </w:r>
      <w:r w:rsidR="001B1EC4" w:rsidRPr="006824A3">
        <w:t>s</w:t>
      </w:r>
      <w:ins w:id="532" w:author="Christi Eggstaff" w:date="2011-01-27T11:49:00Z">
        <w:r w:rsidR="00DD174B">
          <w:t xml:space="preserve"> </w:t>
        </w:r>
      </w:ins>
    </w:p>
    <w:p w:rsidR="00A2452B" w:rsidRPr="006824A3" w:rsidRDefault="00DD174B" w:rsidP="006824A3">
      <w:pPr>
        <w:rPr>
          <w:ins w:id="533" w:author="Christi Eggstaff" w:date="2011-01-27T11:49:00Z"/>
        </w:rPr>
      </w:pPr>
      <w:ins w:id="534" w:author="Christi Eggstaff" w:date="2011-01-27T11:49:00Z">
        <w:r w:rsidRPr="006824A3">
          <w:t xml:space="preserve"> </w:t>
        </w:r>
      </w:ins>
    </w:p>
    <w:p w:rsidR="00A2452B" w:rsidRPr="006824A3" w:rsidRDefault="00C70357" w:rsidP="006824A3">
      <w:r w:rsidRPr="006824A3">
        <w:t>The c</w:t>
      </w:r>
      <w:r w:rsidR="006E2885" w:rsidRPr="006824A3">
        <w:t xml:space="preserve">ontractor </w:t>
      </w:r>
      <w:r w:rsidRPr="006824A3">
        <w:t xml:space="preserve">shall ensure that all </w:t>
      </w:r>
      <w:r w:rsidR="006E2885" w:rsidRPr="006824A3">
        <w:t>personnel</w:t>
      </w:r>
      <w:r w:rsidR="00D3529E" w:rsidRPr="006824A3">
        <w:t>,</w:t>
      </w:r>
      <w:r w:rsidR="006E2885" w:rsidRPr="006824A3">
        <w:t xml:space="preserve"> </w:t>
      </w:r>
      <w:r w:rsidR="00D3529E" w:rsidRPr="006824A3">
        <w:t xml:space="preserve">prior to starting work, have a minimum of </w:t>
      </w:r>
      <w:del w:id="535" w:author="Christi Eggstaff" w:date="2011-01-27T11:49:00Z">
        <w:r w:rsidR="00D3529E" w:rsidRPr="006824A3">
          <w:delText>Department of Defense (</w:delText>
        </w:r>
      </w:del>
      <w:r w:rsidR="00D3529E" w:rsidRPr="006824A3">
        <w:t>DoD</w:t>
      </w:r>
      <w:del w:id="536" w:author="Christi Eggstaff" w:date="2011-01-27T11:49:00Z">
        <w:r w:rsidR="00D3529E" w:rsidRPr="006824A3">
          <w:delText>)</w:delText>
        </w:r>
      </w:del>
      <w:r w:rsidR="00D3529E" w:rsidRPr="006824A3">
        <w:t xml:space="preserve"> National Agency Check (NAC), or </w:t>
      </w:r>
      <w:del w:id="537" w:author="Christi Eggstaff" w:date="2011-01-27T11:49:00Z">
        <w:r w:rsidR="00D3529E" w:rsidRPr="006824A3">
          <w:delText xml:space="preserve">have </w:delText>
        </w:r>
      </w:del>
      <w:r w:rsidR="00D3529E" w:rsidRPr="006824A3">
        <w:t xml:space="preserve">an equivalent. The contractor shall ensure that all personnel maintain their security clearance in order to perform the work assigned and access the facilities required to perform the work. The contractor shall ensure that personnel </w:t>
      </w:r>
      <w:r w:rsidR="006E2885" w:rsidRPr="006824A3">
        <w:t xml:space="preserve">meet eligibility requirements for </w:t>
      </w:r>
      <w:r w:rsidR="00195181">
        <w:t>clearance/</w:t>
      </w:r>
      <w:r w:rsidR="006E2885" w:rsidRPr="006824A3">
        <w:t>access to classified information at the level required (Secret, Top Secret and Yankee White)</w:t>
      </w:r>
      <w:r w:rsidR="00195181">
        <w:t xml:space="preserve">. </w:t>
      </w:r>
      <w:r w:rsidR="00A2452B" w:rsidRPr="006824A3">
        <w:t xml:space="preserve"> </w:t>
      </w:r>
    </w:p>
    <w:p w:rsidR="006E2885" w:rsidRPr="006824A3" w:rsidRDefault="006E2885" w:rsidP="006824A3"/>
    <w:p w:rsidR="00B72714" w:rsidRPr="006824A3" w:rsidRDefault="001B1EC4" w:rsidP="00802607">
      <w:pPr>
        <w:ind w:left="720"/>
      </w:pPr>
      <w:r w:rsidRPr="006824A3">
        <w:t xml:space="preserve">a. </w:t>
      </w:r>
      <w:r w:rsidR="00ED2350" w:rsidRPr="006824A3">
        <w:t>The contractor shall comply with p</w:t>
      </w:r>
      <w:r w:rsidR="00B72714" w:rsidRPr="006824A3">
        <w:t xml:space="preserve">ersonnel security </w:t>
      </w:r>
      <w:r w:rsidR="00ED2350" w:rsidRPr="006824A3">
        <w:t xml:space="preserve">requirements </w:t>
      </w:r>
      <w:r w:rsidR="0020248E" w:rsidRPr="006824A3">
        <w:t xml:space="preserve">for Secret and Top Secret </w:t>
      </w:r>
      <w:r w:rsidR="00F44D33" w:rsidRPr="006824A3">
        <w:t xml:space="preserve">clearances </w:t>
      </w:r>
      <w:r w:rsidR="00B72714" w:rsidRPr="006824A3">
        <w:t>in ac</w:t>
      </w:r>
      <w:r w:rsidR="00F44D33" w:rsidRPr="006824A3">
        <w:t>c</w:t>
      </w:r>
      <w:r w:rsidR="00B72714" w:rsidRPr="006824A3">
        <w:t>ordanc</w:t>
      </w:r>
      <w:r w:rsidR="00F44D33" w:rsidRPr="006824A3">
        <w:t>e</w:t>
      </w:r>
      <w:r w:rsidR="00B72714" w:rsidRPr="006824A3">
        <w:t xml:space="preserve"> with </w:t>
      </w:r>
      <w:r w:rsidR="0009436A" w:rsidRPr="006824A3">
        <w:t xml:space="preserve">the National Industrial Security Program Manual (NISPOM) 5220.22M </w:t>
      </w:r>
      <w:r w:rsidR="00F44D33" w:rsidRPr="006824A3">
        <w:t xml:space="preserve">and </w:t>
      </w:r>
      <w:r w:rsidR="00162FE6" w:rsidRPr="006824A3">
        <w:t xml:space="preserve">for </w:t>
      </w:r>
      <w:r w:rsidR="0020248E" w:rsidRPr="006824A3">
        <w:t xml:space="preserve">Yankee White </w:t>
      </w:r>
      <w:r w:rsidR="00F44D33" w:rsidRPr="006824A3">
        <w:t xml:space="preserve">access </w:t>
      </w:r>
      <w:r w:rsidR="0020248E" w:rsidRPr="006824A3">
        <w:t>in accor</w:t>
      </w:r>
      <w:r w:rsidR="00162FE6" w:rsidRPr="006824A3">
        <w:t>d</w:t>
      </w:r>
      <w:r w:rsidR="0020248E" w:rsidRPr="006824A3">
        <w:t xml:space="preserve">ance with </w:t>
      </w:r>
      <w:r w:rsidR="0009436A" w:rsidRPr="006824A3">
        <w:t xml:space="preserve">Selection of DoD Military and Civilian personnel and Contractor Employees for Assignment to Presidential Support Activities (PSAs) (DoD Directive 5210.55 and DoD Instruction 5210.87). </w:t>
      </w:r>
      <w:r w:rsidR="00162FE6" w:rsidRPr="006824A3">
        <w:t>S</w:t>
      </w:r>
      <w:r w:rsidR="00B72714" w:rsidRPr="006824A3">
        <w:t>pecifics requ</w:t>
      </w:r>
      <w:r w:rsidR="00162FE6" w:rsidRPr="006824A3">
        <w:t>i</w:t>
      </w:r>
      <w:r w:rsidR="00B72714" w:rsidRPr="006824A3">
        <w:t>r</w:t>
      </w:r>
      <w:r w:rsidR="00162FE6" w:rsidRPr="006824A3">
        <w:t>ements are as f</w:t>
      </w:r>
      <w:r w:rsidR="00B72714" w:rsidRPr="006824A3">
        <w:t>ol</w:t>
      </w:r>
      <w:r w:rsidR="00162FE6" w:rsidRPr="006824A3">
        <w:t>l</w:t>
      </w:r>
      <w:r w:rsidR="00B72714" w:rsidRPr="006824A3">
        <w:t xml:space="preserve">ows: </w:t>
      </w:r>
    </w:p>
    <w:p w:rsidR="00B72714" w:rsidRPr="006824A3" w:rsidRDefault="00B72714" w:rsidP="006824A3"/>
    <w:p w:rsidR="00A2452B" w:rsidRPr="006824A3" w:rsidRDefault="001B1EC4" w:rsidP="00802607">
      <w:pPr>
        <w:ind w:left="1440"/>
      </w:pPr>
      <w:r w:rsidRPr="006824A3">
        <w:t>1</w:t>
      </w:r>
      <w:r w:rsidR="0009436A" w:rsidRPr="006824A3">
        <w:t xml:space="preserve">. </w:t>
      </w:r>
      <w:r w:rsidR="00A2452B" w:rsidRPr="006824A3">
        <w:t xml:space="preserve">Secret </w:t>
      </w:r>
      <w:r w:rsidR="0009436A" w:rsidRPr="006824A3">
        <w:t>–</w:t>
      </w:r>
      <w:r w:rsidR="00A2452B" w:rsidRPr="006824A3">
        <w:t xml:space="preserve"> </w:t>
      </w:r>
      <w:r w:rsidR="0009436A" w:rsidRPr="006824A3">
        <w:t xml:space="preserve">personnel filling </w:t>
      </w:r>
      <w:r w:rsidR="00A2452B" w:rsidRPr="006824A3">
        <w:t xml:space="preserve">positions/labor categories requiring </w:t>
      </w:r>
      <w:r w:rsidR="0009436A" w:rsidRPr="006824A3">
        <w:t xml:space="preserve">a </w:t>
      </w:r>
      <w:r w:rsidR="00A2452B" w:rsidRPr="006824A3">
        <w:t xml:space="preserve">secret clearance shall have </w:t>
      </w:r>
      <w:r w:rsidR="00B72714" w:rsidRPr="006824A3">
        <w:t xml:space="preserve">current </w:t>
      </w:r>
      <w:r w:rsidR="00A2452B" w:rsidRPr="006824A3">
        <w:t xml:space="preserve">secret clearance at time of </w:t>
      </w:r>
      <w:r w:rsidR="0009436A" w:rsidRPr="006824A3">
        <w:t xml:space="preserve">contract </w:t>
      </w:r>
      <w:r w:rsidR="00A2452B" w:rsidRPr="006824A3">
        <w:t>award</w:t>
      </w:r>
      <w:r w:rsidR="00B72714" w:rsidRPr="006824A3">
        <w:t>.</w:t>
      </w:r>
    </w:p>
    <w:p w:rsidR="00947058" w:rsidRPr="006824A3" w:rsidRDefault="00947058" w:rsidP="00802607">
      <w:pPr>
        <w:ind w:left="1440"/>
      </w:pPr>
    </w:p>
    <w:p w:rsidR="006E2885" w:rsidRPr="006824A3" w:rsidRDefault="001B1EC4" w:rsidP="00802607">
      <w:pPr>
        <w:ind w:left="1440"/>
      </w:pPr>
      <w:r w:rsidRPr="006824A3">
        <w:t>2</w:t>
      </w:r>
      <w:r w:rsidR="0009436A" w:rsidRPr="006824A3">
        <w:t xml:space="preserve">. </w:t>
      </w:r>
      <w:r w:rsidR="00A2452B" w:rsidRPr="006824A3">
        <w:t xml:space="preserve">Top Secret </w:t>
      </w:r>
      <w:r w:rsidR="0009436A" w:rsidRPr="006824A3">
        <w:t>–</w:t>
      </w:r>
      <w:r w:rsidR="00A2452B" w:rsidRPr="006824A3">
        <w:t xml:space="preserve"> </w:t>
      </w:r>
      <w:r w:rsidR="0009436A" w:rsidRPr="006824A3">
        <w:t xml:space="preserve">personnel filling </w:t>
      </w:r>
      <w:r w:rsidR="00B72714" w:rsidRPr="006824A3">
        <w:t xml:space="preserve">positions/labor categories requiring </w:t>
      </w:r>
      <w:r w:rsidR="0009436A" w:rsidRPr="006824A3">
        <w:t xml:space="preserve">a </w:t>
      </w:r>
      <w:r w:rsidR="00A2452B" w:rsidRPr="006824A3">
        <w:t xml:space="preserve">top secret clearance </w:t>
      </w:r>
      <w:r w:rsidR="00B72714" w:rsidRPr="006824A3">
        <w:t xml:space="preserve">shall have a current Top Secret clearance at time of </w:t>
      </w:r>
      <w:r w:rsidR="0009436A" w:rsidRPr="006824A3">
        <w:t xml:space="preserve">contract </w:t>
      </w:r>
      <w:r w:rsidR="00B72714" w:rsidRPr="006824A3">
        <w:t xml:space="preserve">award. </w:t>
      </w:r>
      <w:r w:rsidR="0009436A" w:rsidRPr="006824A3">
        <w:t xml:space="preserve">In lieu of a current Top Secret clearance, an </w:t>
      </w:r>
      <w:r w:rsidR="00B72714" w:rsidRPr="006824A3">
        <w:t>Interim Top Secret is authorized in accordance with NISPOM</w:t>
      </w:r>
      <w:del w:id="538" w:author="Christi Eggstaff" w:date="2011-01-27T11:49:00Z">
        <w:r w:rsidR="0009436A" w:rsidRPr="006824A3">
          <w:delText>.</w:delText>
        </w:r>
        <w:r w:rsidR="00B72714" w:rsidRPr="006824A3">
          <w:delText>.</w:delText>
        </w:r>
      </w:del>
      <w:ins w:id="539" w:author="Christi Eggstaff" w:date="2011-01-27T11:49:00Z">
        <w:r w:rsidR="00CE7D63">
          <w:t>.</w:t>
        </w:r>
      </w:ins>
      <w:r w:rsidR="00B72714" w:rsidRPr="006824A3">
        <w:t xml:space="preserve"> </w:t>
      </w:r>
      <w:r w:rsidR="003D3E71" w:rsidRPr="006824A3">
        <w:t xml:space="preserve"> </w:t>
      </w:r>
    </w:p>
    <w:p w:rsidR="0009436A" w:rsidRPr="006824A3" w:rsidRDefault="0009436A" w:rsidP="00802607">
      <w:pPr>
        <w:ind w:left="1440"/>
      </w:pPr>
    </w:p>
    <w:p w:rsidR="00ED2350" w:rsidRPr="006824A3" w:rsidRDefault="001B1EC4" w:rsidP="00802607">
      <w:pPr>
        <w:ind w:left="1440"/>
      </w:pPr>
      <w:r w:rsidRPr="006824A3">
        <w:t>3</w:t>
      </w:r>
      <w:r w:rsidR="0009436A" w:rsidRPr="006824A3">
        <w:t xml:space="preserve">. </w:t>
      </w:r>
      <w:r w:rsidR="00A2452B" w:rsidRPr="006824A3">
        <w:t xml:space="preserve">Yankee White </w:t>
      </w:r>
      <w:r w:rsidR="00ED2350" w:rsidRPr="006824A3">
        <w:t>–</w:t>
      </w:r>
      <w:r w:rsidR="00A2452B" w:rsidRPr="006824A3">
        <w:t xml:space="preserve"> </w:t>
      </w:r>
      <w:r w:rsidR="0009436A" w:rsidRPr="006824A3">
        <w:t xml:space="preserve">personnel filling </w:t>
      </w:r>
      <w:r w:rsidR="0020248E" w:rsidRPr="006824A3">
        <w:t>positions/labor categories requiring Y</w:t>
      </w:r>
      <w:r w:rsidR="00A2452B" w:rsidRPr="006824A3">
        <w:t xml:space="preserve">ankee White </w:t>
      </w:r>
      <w:r w:rsidR="0009436A" w:rsidRPr="006824A3">
        <w:t xml:space="preserve">access level </w:t>
      </w:r>
      <w:r w:rsidR="00ED2350" w:rsidRPr="006824A3">
        <w:t>shall have a current Yankee White access level or be able to obtain</w:t>
      </w:r>
      <w:r w:rsidR="0009436A" w:rsidRPr="006824A3">
        <w:t xml:space="preserve"> </w:t>
      </w:r>
      <w:r w:rsidR="00ED2350" w:rsidRPr="006824A3">
        <w:t>a favor</w:t>
      </w:r>
      <w:r w:rsidR="0009436A" w:rsidRPr="006824A3">
        <w:t>able</w:t>
      </w:r>
      <w:r w:rsidR="00ED2350" w:rsidRPr="006824A3">
        <w:t xml:space="preserve"> </w:t>
      </w:r>
      <w:r w:rsidR="0009436A" w:rsidRPr="006824A3">
        <w:t>Y</w:t>
      </w:r>
      <w:r w:rsidR="00ED2350" w:rsidRPr="006824A3">
        <w:t xml:space="preserve">ankee </w:t>
      </w:r>
      <w:r w:rsidR="0009436A" w:rsidRPr="006824A3">
        <w:t>W</w:t>
      </w:r>
      <w:r w:rsidR="00ED2350" w:rsidRPr="006824A3">
        <w:t xml:space="preserve">hite approval </w:t>
      </w:r>
      <w:del w:id="540" w:author="Christi Eggstaff" w:date="2011-01-27T11:49:00Z">
        <w:r w:rsidR="00ED2350" w:rsidRPr="006824A3">
          <w:delText>in accordanc</w:delText>
        </w:r>
        <w:r w:rsidR="0009436A" w:rsidRPr="006824A3">
          <w:delText>e</w:delText>
        </w:r>
        <w:r w:rsidR="00ED2350" w:rsidRPr="006824A3">
          <w:delText xml:space="preserve"> with </w:delText>
        </w:r>
        <w:r w:rsidR="0009436A" w:rsidRPr="006824A3">
          <w:delText>DoD Directive 5210.55 and DoD Instruction 5210.87</w:delText>
        </w:r>
        <w:r w:rsidR="00ED2350" w:rsidRPr="006824A3">
          <w:delText xml:space="preserve">. </w:delText>
        </w:r>
      </w:del>
      <w:ins w:id="541" w:author="Christi Eggstaff" w:date="2011-01-27T11:49:00Z">
        <w:r w:rsidR="00400089">
          <w:t>at time of contract award.</w:t>
        </w:r>
      </w:ins>
    </w:p>
    <w:p w:rsidR="00DE4E35" w:rsidRPr="006824A3" w:rsidRDefault="00DE4E35" w:rsidP="006824A3"/>
    <w:p w:rsidR="00643715" w:rsidRPr="002F26FB" w:rsidRDefault="0025794C" w:rsidP="00643715">
      <w:r w:rsidRPr="006824A3">
        <w:t>5.</w:t>
      </w:r>
      <w:del w:id="542" w:author="Christi Eggstaff" w:date="2011-01-27T11:49:00Z">
        <w:r w:rsidRPr="006824A3">
          <w:delText>1</w:delText>
        </w:r>
        <w:r w:rsidR="007B43F9" w:rsidRPr="006824A3">
          <w:delText>1</w:delText>
        </w:r>
      </w:del>
      <w:ins w:id="543" w:author="Christi Eggstaff" w:date="2011-01-27T11:49:00Z">
        <w:r w:rsidR="005830B0">
          <w:t>9</w:t>
        </w:r>
      </w:ins>
      <w:r w:rsidRPr="006824A3">
        <w:t xml:space="preserve"> Information Assurance</w:t>
      </w:r>
      <w:r w:rsidR="00291778" w:rsidRPr="006824A3">
        <w:t xml:space="preserve"> (IA)</w:t>
      </w:r>
      <w:ins w:id="544" w:author="Christi Eggstaff" w:date="2011-01-27T11:49:00Z">
        <w:r w:rsidR="00DD174B">
          <w:t xml:space="preserve"> </w:t>
        </w:r>
      </w:ins>
    </w:p>
    <w:p w:rsidR="0025794C" w:rsidRPr="006824A3" w:rsidRDefault="00DD174B" w:rsidP="006824A3">
      <w:pPr>
        <w:rPr>
          <w:ins w:id="545" w:author="Christi Eggstaff" w:date="2011-01-27T11:49:00Z"/>
        </w:rPr>
      </w:pPr>
      <w:ins w:id="546" w:author="Christi Eggstaff" w:date="2011-01-27T11:49:00Z">
        <w:r w:rsidRPr="00DD174B">
          <w:t xml:space="preserve"> </w:t>
        </w:r>
        <w:r w:rsidRPr="006824A3">
          <w:t xml:space="preserve"> </w:t>
        </w:r>
      </w:ins>
    </w:p>
    <w:p w:rsidR="0025794C" w:rsidRPr="006824A3" w:rsidRDefault="000731DF" w:rsidP="006824A3">
      <w:r w:rsidRPr="006824A3">
        <w:t xml:space="preserve">The contractor shall </w:t>
      </w:r>
      <w:del w:id="547" w:author="Christi Eggstaff" w:date="2011-01-27T11:49:00Z">
        <w:r w:rsidRPr="006824A3">
          <w:delText>exercise “due diligence” and “due care” in the protection of</w:delText>
        </w:r>
      </w:del>
      <w:ins w:id="548" w:author="Christi Eggstaff" w:date="2011-01-27T11:49:00Z">
        <w:r w:rsidR="0042158F">
          <w:t xml:space="preserve">support/perform tasks to </w:t>
        </w:r>
        <w:r w:rsidR="0042158F" w:rsidRPr="006824A3">
          <w:t>protect</w:t>
        </w:r>
      </w:ins>
      <w:r w:rsidR="0042158F" w:rsidRPr="006824A3">
        <w:t xml:space="preserve"> PMA</w:t>
      </w:r>
      <w:del w:id="549" w:author="Christi Eggstaff" w:date="2011-01-27T11:49:00Z">
        <w:r w:rsidRPr="006824A3">
          <w:delText xml:space="preserve"> </w:delText>
        </w:r>
      </w:del>
      <w:ins w:id="550" w:author="Christi Eggstaff" w:date="2011-01-27T11:49:00Z">
        <w:r w:rsidR="0042158F">
          <w:t>-</w:t>
        </w:r>
      </w:ins>
      <w:r w:rsidR="0042158F" w:rsidRPr="006824A3">
        <w:t>274 information and information systems</w:t>
      </w:r>
      <w:r w:rsidR="001333E7">
        <w:t xml:space="preserve">. </w:t>
      </w:r>
      <w:r w:rsidR="00F3371E" w:rsidRPr="006824A3">
        <w:t>The contractor shall ensure the IA tenets of Confidentiality, Integrity, Availability, Authentication, and Non-Repudiatio</w:t>
      </w:r>
      <w:r w:rsidR="00400089">
        <w:t xml:space="preserve">n are integrated throughout </w:t>
      </w:r>
      <w:r w:rsidR="00400089">
        <w:lastRenderedPageBreak/>
        <w:t>PMA</w:t>
      </w:r>
      <w:del w:id="551" w:author="Christi Eggstaff" w:date="2011-01-27T11:49:00Z">
        <w:r w:rsidR="00F3371E" w:rsidRPr="006824A3">
          <w:delText xml:space="preserve"> </w:delText>
        </w:r>
      </w:del>
      <w:ins w:id="552" w:author="Christi Eggstaff" w:date="2011-01-27T11:49:00Z">
        <w:r w:rsidR="00400089">
          <w:t>-</w:t>
        </w:r>
      </w:ins>
      <w:r w:rsidR="00F3371E" w:rsidRPr="006824A3">
        <w:t xml:space="preserve">274 information systems beginning with inception and concluding with retirement and/or termination as appropriate. </w:t>
      </w:r>
      <w:r w:rsidRPr="006824A3">
        <w:t xml:space="preserve">The </w:t>
      </w:r>
      <w:r w:rsidR="00291778" w:rsidRPr="006824A3">
        <w:t xml:space="preserve">contractor shall ensure compliance with </w:t>
      </w:r>
      <w:r w:rsidRPr="006824A3">
        <w:t xml:space="preserve">the following </w:t>
      </w:r>
      <w:r w:rsidR="00291778" w:rsidRPr="006824A3">
        <w:t xml:space="preserve">IA policies and procedures for the </w:t>
      </w:r>
      <w:r w:rsidRPr="006824A3">
        <w:t xml:space="preserve">protection of </w:t>
      </w:r>
      <w:r w:rsidR="00291778" w:rsidRPr="006824A3">
        <w:t>information and information systems that they have administrator permissions</w:t>
      </w:r>
      <w:r w:rsidR="00773236" w:rsidRPr="006824A3">
        <w:t>:</w:t>
      </w:r>
    </w:p>
    <w:p w:rsidR="000731DF" w:rsidRPr="006824A3" w:rsidRDefault="000731DF" w:rsidP="006824A3"/>
    <w:p w:rsidR="00E03915" w:rsidRPr="006824A3" w:rsidRDefault="00E03915" w:rsidP="00A87C42">
      <w:pPr>
        <w:ind w:left="720"/>
      </w:pPr>
      <w:r w:rsidRPr="006824A3">
        <w:t>a. Information Assurance (IA), DoDD 8500.01E, 24 Oct 02</w:t>
      </w:r>
    </w:p>
    <w:p w:rsidR="00E03915" w:rsidRPr="006824A3" w:rsidRDefault="00E03915" w:rsidP="00A87C42">
      <w:pPr>
        <w:ind w:left="720"/>
      </w:pPr>
      <w:r w:rsidRPr="006824A3">
        <w:t>b. Information Assurance Implementation, DoDI 8500.2, 6 Feb 03</w:t>
      </w:r>
    </w:p>
    <w:p w:rsidR="00E03915" w:rsidRPr="006824A3" w:rsidRDefault="00E03915" w:rsidP="00A87C42">
      <w:pPr>
        <w:ind w:left="720"/>
      </w:pPr>
      <w:r w:rsidRPr="006824A3">
        <w:t>c. DoD IA Certification &amp; Accreditation Process (DIACAP), DoDI 8510.01,      28 Nov 07</w:t>
      </w:r>
    </w:p>
    <w:p w:rsidR="00E03915" w:rsidRPr="006824A3" w:rsidRDefault="00E03915" w:rsidP="00A87C42">
      <w:pPr>
        <w:ind w:left="720"/>
      </w:pPr>
      <w:r w:rsidRPr="006824A3">
        <w:t>d. Public Key Infrastructure &amp; Public Key Enabling, DoDI 8520.2, 1 Apr 04</w:t>
      </w:r>
    </w:p>
    <w:p w:rsidR="00E03915" w:rsidRPr="006824A3" w:rsidRDefault="00E03915" w:rsidP="00A87C42">
      <w:pPr>
        <w:ind w:left="720"/>
      </w:pPr>
      <w:r w:rsidRPr="006824A3">
        <w:t>e. IA Training, Certification, &amp; Workforce Management, DoDD 8570.01,           23 Apr 07</w:t>
      </w:r>
    </w:p>
    <w:p w:rsidR="00E03915" w:rsidRPr="006824A3" w:rsidRDefault="00E03915" w:rsidP="00A87C42">
      <w:pPr>
        <w:ind w:left="720"/>
      </w:pPr>
      <w:r w:rsidRPr="006824A3">
        <w:t>f. IA Workforce Improvement Program, DoD 8570.01-M, 20 Apr 10</w:t>
      </w:r>
    </w:p>
    <w:p w:rsidR="00E03915" w:rsidRPr="006824A3" w:rsidRDefault="00E03915" w:rsidP="00A87C42">
      <w:pPr>
        <w:ind w:left="720"/>
      </w:pPr>
      <w:r w:rsidRPr="006824A3">
        <w:t>g. Security of Unclassified DoD Information on Non-DoD Information Systems, DTM 08-027, 31 Jul 09</w:t>
      </w:r>
    </w:p>
    <w:p w:rsidR="00E03915" w:rsidRPr="006824A3" w:rsidRDefault="00E03915" w:rsidP="00A87C42">
      <w:pPr>
        <w:ind w:left="720"/>
      </w:pPr>
      <w:r w:rsidRPr="006824A3">
        <w:t>h. Navy Information Assurance (IA) Program, OPNAVINST 5239.1C, 20 Aug 08</w:t>
      </w:r>
    </w:p>
    <w:p w:rsidR="0025794C" w:rsidRPr="006824A3" w:rsidRDefault="0025794C" w:rsidP="006824A3"/>
    <w:p w:rsidR="0025794C" w:rsidRPr="006824A3" w:rsidRDefault="0025794C" w:rsidP="006824A3">
      <w:r w:rsidRPr="006824A3">
        <w:t>5.</w:t>
      </w:r>
      <w:del w:id="553" w:author="Christi Eggstaff" w:date="2011-01-27T11:49:00Z">
        <w:r w:rsidRPr="006824A3">
          <w:delText>1</w:delText>
        </w:r>
        <w:r w:rsidR="007B43F9" w:rsidRPr="006824A3">
          <w:delText>1</w:delText>
        </w:r>
      </w:del>
      <w:ins w:id="554" w:author="Christi Eggstaff" w:date="2011-01-27T11:49:00Z">
        <w:r w:rsidR="005830B0">
          <w:t>9</w:t>
        </w:r>
      </w:ins>
      <w:r w:rsidRPr="006824A3">
        <w:t>.1 System Access Authorization Request-Navy (SAAR-N)</w:t>
      </w:r>
    </w:p>
    <w:p w:rsidR="00A13D20" w:rsidRDefault="00A13D20" w:rsidP="00A13D20">
      <w:r w:rsidRPr="006824A3">
        <w:t xml:space="preserve">The contractor shall </w:t>
      </w:r>
      <w:r>
        <w:t xml:space="preserve">ensure that all personnel requiring access to Government information systems to perform tasks in this </w:t>
      </w:r>
      <w:del w:id="555" w:author="Christi Eggstaff" w:date="2011-01-27T11:49:00Z">
        <w:r>
          <w:delText>SOW</w:delText>
        </w:r>
      </w:del>
      <w:ins w:id="556" w:author="Christi Eggstaff" w:date="2011-01-27T11:49:00Z">
        <w:r w:rsidR="00400089">
          <w:t>PB</w:t>
        </w:r>
        <w:r>
          <w:t>SOW</w:t>
        </w:r>
      </w:ins>
      <w:r>
        <w:t xml:space="preserve"> complete and submit a </w:t>
      </w:r>
      <w:r w:rsidRPr="006824A3">
        <w:t>SAAR-N form</w:t>
      </w:r>
      <w:r>
        <w:t xml:space="preserve"> to the NAS Patuxent River, MD Information Technology/Information Management (IT/IM) department located in building 1490. </w:t>
      </w:r>
    </w:p>
    <w:p w:rsidR="00A13D20" w:rsidRDefault="00A13D20" w:rsidP="006824A3"/>
    <w:p w:rsidR="00A13D20" w:rsidRDefault="00A13D20" w:rsidP="00A13D20">
      <w:r>
        <w:t>5.</w:t>
      </w:r>
      <w:del w:id="557" w:author="Christi Eggstaff" w:date="2011-01-27T11:49:00Z">
        <w:r>
          <w:delText>11</w:delText>
        </w:r>
      </w:del>
      <w:ins w:id="558" w:author="Christi Eggstaff" w:date="2011-01-27T11:49:00Z">
        <w:r w:rsidR="005830B0">
          <w:t>9</w:t>
        </w:r>
      </w:ins>
      <w:r>
        <w:t>.1.1 Common Access Card (CAC)</w:t>
      </w:r>
    </w:p>
    <w:p w:rsidR="00A13D20" w:rsidRPr="00F53BEE" w:rsidRDefault="00A13D20" w:rsidP="006824A3">
      <w:r>
        <w:t xml:space="preserve">The contractor shall ensure that all personnel requiring access to Government information systems comply </w:t>
      </w:r>
      <w:r w:rsidRPr="00F53BEE">
        <w:t>with the requirements to obtain a CAC. Contractor personnel are responsible to obtain and maintain a current</w:t>
      </w:r>
      <w:r w:rsidR="00400089">
        <w:t xml:space="preserve"> CAC, after approval by the PMA</w:t>
      </w:r>
      <w:del w:id="559" w:author="Christi Eggstaff" w:date="2011-01-27T11:49:00Z">
        <w:r w:rsidRPr="00F53BEE">
          <w:delText xml:space="preserve"> </w:delText>
        </w:r>
      </w:del>
      <w:ins w:id="560" w:author="Christi Eggstaff" w:date="2011-01-27T11:49:00Z">
        <w:r w:rsidR="00400089">
          <w:t>-</w:t>
        </w:r>
      </w:ins>
      <w:r w:rsidRPr="00F53BEE">
        <w:t xml:space="preserve">274 Contractor CAC Trusted Agent. </w:t>
      </w:r>
    </w:p>
    <w:p w:rsidR="002B35ED" w:rsidRPr="00F53BEE" w:rsidRDefault="002B35ED" w:rsidP="006824A3"/>
    <w:p w:rsidR="0025794C" w:rsidRPr="00F53BEE" w:rsidRDefault="0025794C" w:rsidP="006824A3">
      <w:r w:rsidRPr="00F53BEE">
        <w:t>5.</w:t>
      </w:r>
      <w:del w:id="561" w:author="Christi Eggstaff" w:date="2011-01-27T11:49:00Z">
        <w:r w:rsidRPr="00F53BEE">
          <w:delText>1</w:delText>
        </w:r>
        <w:r w:rsidR="007B43F9" w:rsidRPr="00F53BEE">
          <w:delText>1</w:delText>
        </w:r>
      </w:del>
      <w:ins w:id="562" w:author="Christi Eggstaff" w:date="2011-01-27T11:49:00Z">
        <w:r w:rsidR="005830B0">
          <w:t>9</w:t>
        </w:r>
      </w:ins>
      <w:r w:rsidRPr="00F53BEE">
        <w:t>.2 Information Assurance Training</w:t>
      </w:r>
    </w:p>
    <w:p w:rsidR="00020E0F" w:rsidRPr="006824A3" w:rsidRDefault="0025794C" w:rsidP="006824A3">
      <w:r w:rsidRPr="002B35ED">
        <w:t>The contractor shall</w:t>
      </w:r>
      <w:r w:rsidRPr="006824A3">
        <w:t xml:space="preserve"> complete and document annual Information Assurance training </w:t>
      </w:r>
      <w:r w:rsidR="00AB302E" w:rsidRPr="006824A3">
        <w:t xml:space="preserve">in accordance with IA Training, Certification, &amp; Workforce Management, DoDD 8570.01, 23 Apr 07. The contractor shall provide </w:t>
      </w:r>
      <w:r w:rsidRPr="006824A3">
        <w:t xml:space="preserve">status documentation </w:t>
      </w:r>
      <w:r w:rsidR="00195181">
        <w:t xml:space="preserve">within 1 working day </w:t>
      </w:r>
      <w:r w:rsidRPr="006824A3">
        <w:t>when requested</w:t>
      </w:r>
      <w:r w:rsidR="00AB302E" w:rsidRPr="006824A3">
        <w:t xml:space="preserve"> by the Government. </w:t>
      </w:r>
      <w:r w:rsidR="00020E0F" w:rsidRPr="006824A3">
        <w:t xml:space="preserve"> </w:t>
      </w:r>
    </w:p>
    <w:p w:rsidR="0025794C" w:rsidRPr="006824A3" w:rsidRDefault="0025794C" w:rsidP="006824A3"/>
    <w:p w:rsidR="0025794C" w:rsidRPr="006824A3" w:rsidRDefault="0025794C" w:rsidP="006824A3">
      <w:r w:rsidRPr="006824A3">
        <w:t>5.</w:t>
      </w:r>
      <w:del w:id="563" w:author="Christi Eggstaff" w:date="2011-01-27T11:49:00Z">
        <w:r w:rsidRPr="006824A3">
          <w:delText>1</w:delText>
        </w:r>
        <w:r w:rsidR="007B43F9" w:rsidRPr="006824A3">
          <w:delText>1</w:delText>
        </w:r>
      </w:del>
      <w:ins w:id="564" w:author="Christi Eggstaff" w:date="2011-01-27T11:49:00Z">
        <w:r w:rsidR="005830B0">
          <w:t>9</w:t>
        </w:r>
      </w:ins>
      <w:r w:rsidRPr="006824A3">
        <w:t>.</w:t>
      </w:r>
      <w:r w:rsidR="00773236" w:rsidRPr="006824A3">
        <w:t>3</w:t>
      </w:r>
      <w:r w:rsidRPr="006824A3">
        <w:t xml:space="preserve"> </w:t>
      </w:r>
      <w:r w:rsidR="00773236" w:rsidRPr="006824A3">
        <w:t xml:space="preserve">Information Systems </w:t>
      </w:r>
      <w:r w:rsidRPr="006824A3">
        <w:t>Certification and Accreditation</w:t>
      </w:r>
    </w:p>
    <w:p w:rsidR="0025794C" w:rsidRDefault="0025794C" w:rsidP="006824A3">
      <w:r w:rsidRPr="006824A3">
        <w:t xml:space="preserve">The </w:t>
      </w:r>
      <w:r w:rsidR="00FB5387" w:rsidRPr="006824A3">
        <w:t>c</w:t>
      </w:r>
      <w:r w:rsidRPr="006824A3">
        <w:t>ontractor shall support Certification &amp; Accr</w:t>
      </w:r>
      <w:r w:rsidR="00400089">
        <w:t>editation (C&amp;A) efforts for PMA</w:t>
      </w:r>
      <w:del w:id="565" w:author="Christi Eggstaff" w:date="2011-01-27T11:49:00Z">
        <w:r w:rsidRPr="006824A3">
          <w:delText xml:space="preserve"> </w:delText>
        </w:r>
      </w:del>
      <w:ins w:id="566" w:author="Christi Eggstaff" w:date="2011-01-27T11:49:00Z">
        <w:r w:rsidR="00400089">
          <w:t>-</w:t>
        </w:r>
      </w:ins>
      <w:r w:rsidRPr="006824A3">
        <w:t xml:space="preserve">274 </w:t>
      </w:r>
      <w:r w:rsidR="00773236" w:rsidRPr="006824A3">
        <w:t>i</w:t>
      </w:r>
      <w:r w:rsidRPr="006824A3">
        <w:t xml:space="preserve">nformation </w:t>
      </w:r>
      <w:r w:rsidR="00773236" w:rsidRPr="006824A3">
        <w:t>s</w:t>
      </w:r>
      <w:r w:rsidRPr="006824A3">
        <w:t>ystems to support Designated Approving Authority (DAA) accreditation decisions for issuance of:  Authority to Operate (ATO), Interim Authority to Operate (IATO), Interim Authority to Test (IATT), and/or Interim Authority to Connect (IATC).  In successfully executing C&amp;A efforts, the Contractor shall reference DoD 8510.01 (DIACAP), DOD 8500.01E (Information Assurance), and DoDI 8500.2 (Information Assurance Implementation).</w:t>
      </w:r>
      <w:r w:rsidR="00740608" w:rsidRPr="00740608">
        <w:t xml:space="preserve"> </w:t>
      </w:r>
      <w:del w:id="567" w:author="Christi Eggstaff" w:date="2011-01-27T11:49:00Z">
        <w:r w:rsidR="006D5FD1">
          <w:delText xml:space="preserve">PMA-274 has </w:delText>
        </w:r>
        <w:r w:rsidR="00195181">
          <w:delText>13</w:delText>
        </w:r>
        <w:r w:rsidR="006D5FD1">
          <w:delText xml:space="preserve"> current C &amp; A programs and there is an estimated growth of </w:delText>
        </w:r>
        <w:r w:rsidR="00195181">
          <w:delText>25</w:delText>
        </w:r>
        <w:r w:rsidR="006D5FD1">
          <w:delText>-</w:delText>
        </w:r>
        <w:r w:rsidR="00195181">
          <w:delText>50</w:delText>
        </w:r>
        <w:r w:rsidR="00740608">
          <w:delText>% due to the VXX development program and the continuation of the In-Service platforms.</w:delText>
        </w:r>
      </w:del>
    </w:p>
    <w:p w:rsidR="0025794C" w:rsidRPr="006824A3" w:rsidRDefault="0025794C" w:rsidP="006824A3"/>
    <w:p w:rsidR="0025794C" w:rsidRPr="006824A3" w:rsidRDefault="0025794C" w:rsidP="006824A3">
      <w:r w:rsidRPr="006824A3">
        <w:t>5.</w:t>
      </w:r>
      <w:del w:id="568" w:author="Christi Eggstaff" w:date="2011-01-27T11:49:00Z">
        <w:r w:rsidRPr="006824A3">
          <w:delText>1</w:delText>
        </w:r>
        <w:r w:rsidR="007B43F9" w:rsidRPr="006824A3">
          <w:delText>1</w:delText>
        </w:r>
      </w:del>
      <w:ins w:id="569" w:author="Christi Eggstaff" w:date="2011-01-27T11:49:00Z">
        <w:r w:rsidR="005830B0">
          <w:t>9</w:t>
        </w:r>
      </w:ins>
      <w:r w:rsidRPr="006824A3">
        <w:t>.</w:t>
      </w:r>
      <w:r w:rsidR="00773236" w:rsidRPr="006824A3">
        <w:t>3.1</w:t>
      </w:r>
      <w:r w:rsidRPr="006824A3">
        <w:t xml:space="preserve"> Certification and Accreditation Timelines</w:t>
      </w:r>
    </w:p>
    <w:p w:rsidR="00740608" w:rsidRDefault="00740608" w:rsidP="00740608">
      <w:r>
        <w:lastRenderedPageBreak/>
        <w:t xml:space="preserve">The contractor shall conduct Interim Progress Reviews (IPR) on all C&amp;A documentation at intervals of 190, 105, and 85 days </w:t>
      </w:r>
      <w:r w:rsidR="00EF13F4">
        <w:t xml:space="preserve">prior </w:t>
      </w:r>
      <w:r>
        <w:t xml:space="preserve">to reaccreditation.  </w:t>
      </w:r>
      <w:r w:rsidRPr="00810450">
        <w:t xml:space="preserve"> </w:t>
      </w:r>
      <w:r>
        <w:t xml:space="preserve">These timelines allow one week for contractor review of paperwork prior to each C&amp;A submission to NAVAIR 7.2.6, per their published nine </w:t>
      </w:r>
      <w:del w:id="570" w:author="Christi Eggstaff" w:date="2011-01-27T11:49:00Z">
        <w:r>
          <w:delText>month</w:delText>
        </w:r>
      </w:del>
      <w:ins w:id="571" w:author="Christi Eggstaff" w:date="2011-01-27T11:49:00Z">
        <w:r w:rsidR="00400089">
          <w:t xml:space="preserve">(9) </w:t>
        </w:r>
        <w:r>
          <w:t>month</w:t>
        </w:r>
        <w:r w:rsidR="00400089">
          <w:t>s</w:t>
        </w:r>
      </w:ins>
      <w:r>
        <w:t xml:space="preserve"> C&amp;A cycle. </w:t>
      </w:r>
      <w:r w:rsidRPr="006824A3">
        <w:t xml:space="preserve">The contractor shall support the overall objective of submitting </w:t>
      </w:r>
      <w:r>
        <w:t xml:space="preserve">final </w:t>
      </w:r>
      <w:r w:rsidRPr="006824A3">
        <w:t xml:space="preserve">documentation for reaccreditation of systems no later than </w:t>
      </w:r>
      <w:r>
        <w:t>75</w:t>
      </w:r>
      <w:r w:rsidRPr="006824A3">
        <w:t xml:space="preserve"> days prior to expiration date.</w:t>
      </w:r>
      <w:r>
        <w:t xml:space="preserve"> </w:t>
      </w:r>
    </w:p>
    <w:p w:rsidR="0025794C" w:rsidRPr="006824A3" w:rsidRDefault="0025794C" w:rsidP="006824A3"/>
    <w:p w:rsidR="0025794C" w:rsidRPr="006824A3" w:rsidRDefault="0025794C" w:rsidP="006824A3">
      <w:r w:rsidRPr="006824A3">
        <w:t>5.</w:t>
      </w:r>
      <w:del w:id="572" w:author="Christi Eggstaff" w:date="2011-01-27T11:49:00Z">
        <w:r w:rsidRPr="006824A3">
          <w:delText>1</w:delText>
        </w:r>
        <w:r w:rsidR="007B43F9" w:rsidRPr="006824A3">
          <w:delText>1</w:delText>
        </w:r>
      </w:del>
      <w:ins w:id="573" w:author="Christi Eggstaff" w:date="2011-01-27T11:49:00Z">
        <w:r w:rsidR="005830B0">
          <w:t>9</w:t>
        </w:r>
      </w:ins>
      <w:r w:rsidRPr="006824A3">
        <w:t>.</w:t>
      </w:r>
      <w:r w:rsidR="00334B01" w:rsidRPr="006824A3">
        <w:t>4</w:t>
      </w:r>
      <w:r w:rsidRPr="006824A3">
        <w:t xml:space="preserve"> Contractor Owned and Operated Systems Processing Government Information</w:t>
      </w:r>
    </w:p>
    <w:p w:rsidR="0025794C" w:rsidRPr="006824A3" w:rsidRDefault="0025794C" w:rsidP="006824A3">
      <w:r w:rsidRPr="006824A3">
        <w:t xml:space="preserve">The </w:t>
      </w:r>
      <w:r w:rsidR="00334B01" w:rsidRPr="006824A3">
        <w:t>c</w:t>
      </w:r>
      <w:r w:rsidRPr="006824A3">
        <w:t xml:space="preserve">ontractor shall ensure that </w:t>
      </w:r>
      <w:r w:rsidR="00334B01" w:rsidRPr="006824A3">
        <w:t>c</w:t>
      </w:r>
      <w:r w:rsidRPr="006824A3">
        <w:t xml:space="preserve">ontractor </w:t>
      </w:r>
      <w:r w:rsidR="00334B01" w:rsidRPr="006824A3">
        <w:t>o</w:t>
      </w:r>
      <w:r w:rsidRPr="006824A3">
        <w:t xml:space="preserve">wned and </w:t>
      </w:r>
      <w:r w:rsidR="00334B01" w:rsidRPr="006824A3">
        <w:t>o</w:t>
      </w:r>
      <w:r w:rsidRPr="006824A3">
        <w:t xml:space="preserve">perated </w:t>
      </w:r>
      <w:r w:rsidR="00334B01" w:rsidRPr="006824A3">
        <w:t>n</w:t>
      </w:r>
      <w:r w:rsidRPr="006824A3">
        <w:t xml:space="preserve">etworks and </w:t>
      </w:r>
      <w:r w:rsidR="00334B01" w:rsidRPr="006824A3">
        <w:t>i</w:t>
      </w:r>
      <w:r w:rsidRPr="006824A3">
        <w:t xml:space="preserve">nformation </w:t>
      </w:r>
      <w:r w:rsidR="00334B01" w:rsidRPr="006824A3">
        <w:t>s</w:t>
      </w:r>
      <w:r w:rsidRPr="006824A3">
        <w:t>ystems that process, store, display, manipulate, a</w:t>
      </w:r>
      <w:r w:rsidR="00400089">
        <w:t>nd/or transmit Unclassified PMA</w:t>
      </w:r>
      <w:del w:id="574" w:author="Christi Eggstaff" w:date="2011-01-27T11:49:00Z">
        <w:r w:rsidRPr="006824A3">
          <w:delText xml:space="preserve"> </w:delText>
        </w:r>
      </w:del>
      <w:ins w:id="575" w:author="Christi Eggstaff" w:date="2011-01-27T11:49:00Z">
        <w:r w:rsidR="00400089">
          <w:t>-</w:t>
        </w:r>
      </w:ins>
      <w:r w:rsidRPr="006824A3">
        <w:t xml:space="preserve">274 data </w:t>
      </w:r>
      <w:r w:rsidR="00FB5387" w:rsidRPr="006824A3">
        <w:t xml:space="preserve">are in </w:t>
      </w:r>
      <w:r w:rsidRPr="006824A3">
        <w:t>compl</w:t>
      </w:r>
      <w:r w:rsidR="00FB5387" w:rsidRPr="006824A3">
        <w:t xml:space="preserve">iance </w:t>
      </w:r>
      <w:r w:rsidRPr="006824A3">
        <w:t xml:space="preserve">with the protective measures in DoD Directive Type Memorandum (DTM) 08-027, 31 July 2009, Security of Unclassified DoD Information on Non-DoD Information Systems.  </w:t>
      </w:r>
      <w:r w:rsidRPr="006824A3" w:rsidDel="00136D90">
        <w:t xml:space="preserve"> </w:t>
      </w:r>
    </w:p>
    <w:p w:rsidR="0025794C" w:rsidRPr="006824A3" w:rsidRDefault="0025794C" w:rsidP="006824A3"/>
    <w:p w:rsidR="0025794C" w:rsidRPr="006824A3" w:rsidRDefault="0025794C" w:rsidP="006824A3">
      <w:r w:rsidRPr="006824A3">
        <w:t>5.</w:t>
      </w:r>
      <w:del w:id="576" w:author="Christi Eggstaff" w:date="2011-01-27T11:49:00Z">
        <w:r w:rsidRPr="006824A3">
          <w:delText>1</w:delText>
        </w:r>
        <w:r w:rsidR="007B43F9" w:rsidRPr="006824A3">
          <w:delText>1</w:delText>
        </w:r>
      </w:del>
      <w:ins w:id="577" w:author="Christi Eggstaff" w:date="2011-01-27T11:49:00Z">
        <w:r w:rsidR="005830B0">
          <w:t>9</w:t>
        </w:r>
      </w:ins>
      <w:r w:rsidRPr="006824A3">
        <w:t>.</w:t>
      </w:r>
      <w:r w:rsidR="00334B01" w:rsidRPr="006824A3">
        <w:t>5</w:t>
      </w:r>
      <w:r w:rsidRPr="006824A3">
        <w:t xml:space="preserve"> Email Transmission of Controlled Unclassified Information</w:t>
      </w:r>
    </w:p>
    <w:p w:rsidR="0074774A" w:rsidRPr="006824A3" w:rsidRDefault="0025794C" w:rsidP="006824A3">
      <w:r w:rsidRPr="006824A3">
        <w:t xml:space="preserve">The </w:t>
      </w:r>
      <w:r w:rsidR="00BA1FE5" w:rsidRPr="006824A3">
        <w:t>c</w:t>
      </w:r>
      <w:r w:rsidRPr="006824A3">
        <w:t xml:space="preserve">ontractor shall ensure that when transmitting Controlled Unclassified Information (CUI), over </w:t>
      </w:r>
      <w:r w:rsidR="006D5FD1">
        <w:t xml:space="preserve">non-secure </w:t>
      </w:r>
      <w:del w:id="578" w:author="Christi Eggstaff" w:date="2011-01-27T11:49:00Z">
        <w:r w:rsidRPr="006824A3">
          <w:delText>electronic mail (</w:delText>
        </w:r>
      </w:del>
      <w:r w:rsidR="00400089">
        <w:t>e-mail</w:t>
      </w:r>
      <w:del w:id="579" w:author="Christi Eggstaff" w:date="2011-01-27T11:49:00Z">
        <w:r w:rsidRPr="006824A3">
          <w:delText>)</w:delText>
        </w:r>
      </w:del>
      <w:r w:rsidRPr="006824A3">
        <w:t xml:space="preserve"> </w:t>
      </w:r>
      <w:r w:rsidR="006D5FD1">
        <w:t>(e.g. not connected to the NMCI network through Broadband Unclassified Remote Access System / Virtual Private network)</w:t>
      </w:r>
      <w:r w:rsidRPr="006824A3">
        <w:t>, those transmissions are encrypted using Department of Defense Public Key Infrastructure (DoD PKI)</w:t>
      </w:r>
      <w:r w:rsidR="0074774A" w:rsidRPr="006824A3">
        <w:t xml:space="preserve"> in accordance with Public Key Infrastructure &amp; Public Key Enabling, DoDI 8520.2, 1 Apr 04</w:t>
      </w:r>
    </w:p>
    <w:p w:rsidR="0025794C" w:rsidRPr="006824A3" w:rsidRDefault="0025794C" w:rsidP="006824A3"/>
    <w:p w:rsidR="0025794C" w:rsidRPr="006824A3" w:rsidRDefault="0025794C" w:rsidP="006824A3">
      <w:r w:rsidRPr="006824A3">
        <w:t>5.</w:t>
      </w:r>
      <w:del w:id="580" w:author="Christi Eggstaff" w:date="2011-01-27T11:49:00Z">
        <w:r w:rsidRPr="006824A3">
          <w:delText>1</w:delText>
        </w:r>
        <w:r w:rsidR="007B43F9" w:rsidRPr="006824A3">
          <w:delText>1</w:delText>
        </w:r>
      </w:del>
      <w:ins w:id="581" w:author="Christi Eggstaff" w:date="2011-01-27T11:49:00Z">
        <w:r w:rsidR="005830B0">
          <w:t>9</w:t>
        </w:r>
      </w:ins>
      <w:r w:rsidRPr="006824A3">
        <w:t>.</w:t>
      </w:r>
      <w:r w:rsidR="00BA1FE5" w:rsidRPr="006824A3">
        <w:t>6</w:t>
      </w:r>
      <w:r w:rsidRPr="006824A3">
        <w:t xml:space="preserve"> Information Assurance </w:t>
      </w:r>
      <w:r w:rsidR="00BA1FE5" w:rsidRPr="006824A3">
        <w:t xml:space="preserve">and Information Technology (IT) </w:t>
      </w:r>
      <w:r w:rsidRPr="006824A3">
        <w:t>Workforce</w:t>
      </w:r>
    </w:p>
    <w:p w:rsidR="0025794C" w:rsidRPr="006824A3" w:rsidRDefault="0025794C" w:rsidP="006824A3">
      <w:r w:rsidRPr="006824A3">
        <w:t xml:space="preserve">The </w:t>
      </w:r>
      <w:r w:rsidR="00BA1FE5" w:rsidRPr="006824A3">
        <w:t>c</w:t>
      </w:r>
      <w:r w:rsidRPr="006824A3">
        <w:t xml:space="preserve">ontractor </w:t>
      </w:r>
      <w:r w:rsidR="00BA1FE5" w:rsidRPr="006824A3">
        <w:t xml:space="preserve">shall </w:t>
      </w:r>
      <w:del w:id="582" w:author="Christi Eggstaff" w:date="2011-01-27T11:49:00Z">
        <w:r w:rsidR="00BA1FE5" w:rsidRPr="006824A3">
          <w:delText>ensure that</w:delText>
        </w:r>
      </w:del>
      <w:ins w:id="583" w:author="Christi Eggstaff" w:date="2011-01-27T11:49:00Z">
        <w:r w:rsidR="003D377A">
          <w:t>maintain training and certification records for</w:t>
        </w:r>
      </w:ins>
      <w:r w:rsidR="003D377A">
        <w:t xml:space="preserve"> </w:t>
      </w:r>
      <w:r w:rsidRPr="006824A3">
        <w:t>IA</w:t>
      </w:r>
      <w:r w:rsidR="00BA1FE5" w:rsidRPr="006824A3">
        <w:t xml:space="preserve"> and </w:t>
      </w:r>
      <w:r w:rsidRPr="006824A3">
        <w:t>IT personnel</w:t>
      </w:r>
      <w:del w:id="584" w:author="Christi Eggstaff" w:date="2011-01-27T11:49:00Z">
        <w:r w:rsidRPr="006824A3">
          <w:delText xml:space="preserve"> </w:delText>
        </w:r>
        <w:r w:rsidR="00BA1FE5" w:rsidRPr="006824A3">
          <w:delText>are properly trained and certified</w:delText>
        </w:r>
      </w:del>
      <w:r w:rsidRPr="006824A3">
        <w:t xml:space="preserve"> </w:t>
      </w:r>
      <w:r w:rsidR="00BA1FE5" w:rsidRPr="006824A3">
        <w:t xml:space="preserve">in </w:t>
      </w:r>
      <w:r w:rsidRPr="006824A3">
        <w:t xml:space="preserve">compliance with DoD 8570.01-M, Information Assurance Workforce Improvement Program, 19 Dec 2005. </w:t>
      </w:r>
    </w:p>
    <w:p w:rsidR="00DE4E35" w:rsidRDefault="00DE4E35" w:rsidP="006824A3">
      <w:pPr>
        <w:rPr>
          <w:ins w:id="585" w:author="Christi Eggstaff" w:date="2011-01-27T11:49:00Z"/>
        </w:rPr>
      </w:pPr>
    </w:p>
    <w:p w:rsidR="00400089" w:rsidRPr="006824A3" w:rsidRDefault="00400089" w:rsidP="006824A3"/>
    <w:p w:rsidR="00301371" w:rsidRDefault="00301371" w:rsidP="00301371">
      <w:r>
        <w:t>5.</w:t>
      </w:r>
      <w:del w:id="586" w:author="Christi Eggstaff" w:date="2011-01-27T11:49:00Z">
        <w:r>
          <w:delText>12</w:delText>
        </w:r>
      </w:del>
      <w:ins w:id="587" w:author="Christi Eggstaff" w:date="2011-01-27T11:49:00Z">
        <w:r>
          <w:t>1</w:t>
        </w:r>
        <w:r w:rsidR="005830B0">
          <w:t>0</w:t>
        </w:r>
      </w:ins>
      <w:r>
        <w:t xml:space="preserve"> Continuity of Operations</w:t>
      </w:r>
    </w:p>
    <w:p w:rsidR="00301371" w:rsidRDefault="00301371" w:rsidP="00301371"/>
    <w:p w:rsidR="00301371" w:rsidRDefault="00301371" w:rsidP="00301371">
      <w:r>
        <w:t>5.</w:t>
      </w:r>
      <w:del w:id="588" w:author="Christi Eggstaff" w:date="2011-01-27T11:49:00Z">
        <w:r>
          <w:delText>12</w:delText>
        </w:r>
      </w:del>
      <w:ins w:id="589" w:author="Christi Eggstaff" w:date="2011-01-27T11:49:00Z">
        <w:r>
          <w:t>1</w:t>
        </w:r>
        <w:r w:rsidR="005830B0">
          <w:t>0</w:t>
        </w:r>
      </w:ins>
      <w:r>
        <w:t xml:space="preserve">.1 Continuation of </w:t>
      </w:r>
      <w:smartTag w:uri="urn:schemas-microsoft-com:office:smarttags" w:element="place">
        <w:r w:rsidRPr="00C53C61">
          <w:t>Mission</w:t>
        </w:r>
      </w:smartTag>
      <w:r w:rsidRPr="00C53C61">
        <w:t xml:space="preserve"> </w:t>
      </w:r>
      <w:r>
        <w:t>Essential Contractor Services</w:t>
      </w:r>
    </w:p>
    <w:p w:rsidR="00301371" w:rsidRPr="00C53C61" w:rsidRDefault="00301371" w:rsidP="00301371">
      <w:pPr>
        <w:autoSpaceDE w:val="0"/>
        <w:autoSpaceDN w:val="0"/>
        <w:adjustRightInd w:val="0"/>
      </w:pPr>
      <w:r w:rsidRPr="00C53C61">
        <w:t xml:space="preserve">The contractor </w:t>
      </w:r>
      <w:r w:rsidRPr="00340E55">
        <w:t>shall continu</w:t>
      </w:r>
      <w:r>
        <w:t xml:space="preserve">e </w:t>
      </w:r>
      <w:r w:rsidRPr="00340E55">
        <w:t xml:space="preserve">the performance of </w:t>
      </w:r>
      <w:r>
        <w:t xml:space="preserve">mission </w:t>
      </w:r>
      <w:r w:rsidRPr="00340E55">
        <w:t xml:space="preserve">essential contractor services identified in </w:t>
      </w:r>
      <w:del w:id="590" w:author="Christi Eggstaff" w:date="2011-01-27T11:49:00Z">
        <w:r w:rsidRPr="00340E55">
          <w:delText>SOW</w:delText>
        </w:r>
      </w:del>
      <w:ins w:id="591" w:author="Christi Eggstaff" w:date="2011-01-27T11:49:00Z">
        <w:r w:rsidR="00400089">
          <w:t>PB</w:t>
        </w:r>
        <w:r w:rsidRPr="00340E55">
          <w:t>SOW</w:t>
        </w:r>
      </w:ins>
      <w:r w:rsidRPr="00340E55">
        <w:t xml:space="preserve"> paragraph “5.</w:t>
      </w:r>
      <w:del w:id="592" w:author="Christi Eggstaff" w:date="2011-01-27T11:49:00Z">
        <w:r w:rsidRPr="00340E55">
          <w:delText>4.3</w:delText>
        </w:r>
      </w:del>
      <w:ins w:id="593" w:author="Christi Eggstaff" w:date="2011-01-27T11:49:00Z">
        <w:r w:rsidR="00814036">
          <w:t>2</w:t>
        </w:r>
        <w:r w:rsidRPr="00340E55">
          <w:t>.</w:t>
        </w:r>
        <w:r w:rsidR="00814036">
          <w:t>1</w:t>
        </w:r>
      </w:ins>
      <w:r w:rsidRPr="00340E55">
        <w:t>.</w:t>
      </w:r>
      <w:r>
        <w:t>c</w:t>
      </w:r>
      <w:r w:rsidRPr="00340E55">
        <w:t xml:space="preserve"> Security Response Team</w:t>
      </w:r>
      <w:r w:rsidRPr="00C53C61">
        <w:t>” during</w:t>
      </w:r>
      <w:r>
        <w:t>:</w:t>
      </w:r>
      <w:r w:rsidRPr="00C53C61">
        <w:t xml:space="preserve"> </w:t>
      </w:r>
      <w:r>
        <w:t xml:space="preserve">1) </w:t>
      </w:r>
      <w:r w:rsidRPr="00C53C61">
        <w:t xml:space="preserve">a </w:t>
      </w:r>
      <w:r>
        <w:t xml:space="preserve">situation where </w:t>
      </w:r>
      <w:r w:rsidRPr="00BE631F">
        <w:t xml:space="preserve">PMA-274 personnel are unable to </w:t>
      </w:r>
      <w:r>
        <w:t xml:space="preserve">occupy </w:t>
      </w:r>
      <w:r w:rsidRPr="00BE631F">
        <w:t>their normal facilities either through localized acts of nature, accidents, technological, attack-related emergencies or situations that disrupt normal operations</w:t>
      </w:r>
      <w:r>
        <w:t xml:space="preserve"> and 2) a situation where access to NAS Patuxent River is restricted to Mission Essential personnel</w:t>
      </w:r>
      <w:r w:rsidRPr="00C53C61">
        <w:t xml:space="preserve">.  </w:t>
      </w:r>
      <w:r>
        <w:t xml:space="preserve">The contractor shall </w:t>
      </w:r>
      <w:r w:rsidRPr="00340E55">
        <w:t xml:space="preserve">develop a Continuation of </w:t>
      </w:r>
      <w:r>
        <w:t xml:space="preserve">Mission </w:t>
      </w:r>
      <w:r w:rsidRPr="00340E55">
        <w:t xml:space="preserve">Essential Contractor Services Plan </w:t>
      </w:r>
      <w:r>
        <w:t xml:space="preserve">using the </w:t>
      </w:r>
      <w:r w:rsidRPr="00340E55">
        <w:t>Federal Continuity Directive 1 (FCD 1) Federal Executive Branch National Continuity Program and Requirements</w:t>
      </w:r>
      <w:r>
        <w:t xml:space="preserve"> as a guide. </w:t>
      </w:r>
      <w:r w:rsidRPr="00C53C61">
        <w:t xml:space="preserve">The contractor shall identify, in the plan, provisions for the acquisition of </w:t>
      </w:r>
      <w:del w:id="594" w:author="Christi Eggstaff" w:date="2011-01-27T11:49:00Z">
        <w:r w:rsidRPr="00C53C61">
          <w:delText>necessary</w:delText>
        </w:r>
      </w:del>
      <w:ins w:id="595" w:author="Christi Eggstaff" w:date="2011-01-27T11:49:00Z">
        <w:r w:rsidR="00CE7D63">
          <w:t>essential</w:t>
        </w:r>
      </w:ins>
      <w:r w:rsidR="00CE7D63" w:rsidRPr="00C53C61">
        <w:t xml:space="preserve"> </w:t>
      </w:r>
      <w:r w:rsidRPr="00C53C61">
        <w:t xml:space="preserve">personnel and resources, if necessary, for continuity of operations for up to 30 days or until normal operations can be resumed. </w:t>
      </w:r>
      <w:r>
        <w:t xml:space="preserve">The plan </w:t>
      </w:r>
      <w:r w:rsidRPr="00C53C61">
        <w:t>shall include, but not be limited to the following elements</w:t>
      </w:r>
      <w:del w:id="596" w:author="Christi Eggstaff" w:date="2011-01-27T11:49:00Z">
        <w:r w:rsidRPr="00C53C61">
          <w:delText>:</w:delText>
        </w:r>
      </w:del>
      <w:ins w:id="597" w:author="Christi Eggstaff" w:date="2011-01-27T11:49:00Z">
        <w:r w:rsidR="00FF753C">
          <w:t xml:space="preserve"> </w:t>
        </w:r>
        <w:r w:rsidR="0013473D">
          <w:t>in accordance</w:t>
        </w:r>
        <w:r w:rsidR="00FF753C">
          <w:t xml:space="preserve"> with DFARS Clause 252.237-7023</w:t>
        </w:r>
        <w:r w:rsidRPr="00C53C61">
          <w:t>:</w:t>
        </w:r>
      </w:ins>
      <w:r w:rsidRPr="00C53C61">
        <w:t xml:space="preserve"> </w:t>
      </w:r>
    </w:p>
    <w:p w:rsidR="00301371" w:rsidRPr="00C53C61" w:rsidRDefault="00301371" w:rsidP="00301371">
      <w:pPr>
        <w:pStyle w:val="Default"/>
        <w:rPr>
          <w:color w:val="auto"/>
        </w:rPr>
      </w:pPr>
    </w:p>
    <w:p w:rsidR="00301371" w:rsidRPr="00C53C61" w:rsidRDefault="007E6BA6" w:rsidP="007E6BA6">
      <w:pPr>
        <w:pStyle w:val="Default"/>
        <w:spacing w:after="214"/>
        <w:ind w:left="720"/>
        <w:rPr>
          <w:color w:val="auto"/>
        </w:rPr>
      </w:pPr>
      <w:r>
        <w:rPr>
          <w:color w:val="auto"/>
        </w:rPr>
        <w:t>a</w:t>
      </w:r>
      <w:r w:rsidR="00301371" w:rsidRPr="00C53C61">
        <w:rPr>
          <w:color w:val="auto"/>
        </w:rPr>
        <w:t xml:space="preserve">. Challenges associated with maintaining contractor essential services during an extended event, such as a pandemic that occurs in repeated waves; </w:t>
      </w:r>
    </w:p>
    <w:p w:rsidR="00301371" w:rsidRPr="00C53C61" w:rsidRDefault="007E6BA6" w:rsidP="007E6BA6">
      <w:pPr>
        <w:pStyle w:val="Default"/>
        <w:ind w:left="720"/>
        <w:rPr>
          <w:color w:val="auto"/>
        </w:rPr>
      </w:pPr>
      <w:r>
        <w:rPr>
          <w:color w:val="auto"/>
        </w:rPr>
        <w:lastRenderedPageBreak/>
        <w:t>b</w:t>
      </w:r>
      <w:r w:rsidR="00301371" w:rsidRPr="00C53C61">
        <w:rPr>
          <w:color w:val="auto"/>
        </w:rPr>
        <w:t xml:space="preserve">. The time lapse associated with the initiation of the acquisition of </w:t>
      </w:r>
      <w:del w:id="598" w:author="Christi Eggstaff" w:date="2011-01-27T11:49:00Z">
        <w:r w:rsidR="00301371" w:rsidRPr="00C53C61">
          <w:rPr>
            <w:color w:val="auto"/>
          </w:rPr>
          <w:delText>necessary</w:delText>
        </w:r>
      </w:del>
      <w:ins w:id="599" w:author="Christi Eggstaff" w:date="2011-01-27T11:49:00Z">
        <w:r w:rsidR="00FF753C">
          <w:rPr>
            <w:color w:val="auto"/>
          </w:rPr>
          <w:t>essential</w:t>
        </w:r>
      </w:ins>
      <w:r w:rsidR="00FF753C" w:rsidRPr="00C53C61">
        <w:rPr>
          <w:color w:val="auto"/>
        </w:rPr>
        <w:t xml:space="preserve"> </w:t>
      </w:r>
      <w:r w:rsidR="00301371" w:rsidRPr="00C53C61">
        <w:rPr>
          <w:color w:val="auto"/>
        </w:rPr>
        <w:t xml:space="preserve">personnel and resources and their actual availability on site; </w:t>
      </w:r>
    </w:p>
    <w:p w:rsidR="00301371" w:rsidRPr="00C53C61" w:rsidRDefault="00301371" w:rsidP="007E6BA6">
      <w:pPr>
        <w:pStyle w:val="Default"/>
        <w:rPr>
          <w:color w:val="auto"/>
        </w:rPr>
      </w:pPr>
    </w:p>
    <w:p w:rsidR="00301371" w:rsidRPr="00C53C61" w:rsidRDefault="007E6BA6" w:rsidP="007E6BA6">
      <w:pPr>
        <w:pStyle w:val="Default"/>
        <w:spacing w:after="214"/>
        <w:ind w:left="720"/>
        <w:rPr>
          <w:color w:val="auto"/>
        </w:rPr>
      </w:pPr>
      <w:r>
        <w:rPr>
          <w:color w:val="auto"/>
        </w:rPr>
        <w:t>c</w:t>
      </w:r>
      <w:r w:rsidR="00301371" w:rsidRPr="00C53C61">
        <w:rPr>
          <w:color w:val="auto"/>
        </w:rPr>
        <w:t xml:space="preserve">. The components, processes, and requirements for the identification, training, and preparedness of personnel who are capable of relocating to alternate facilities or performing work from home; </w:t>
      </w:r>
    </w:p>
    <w:p w:rsidR="00301371" w:rsidRPr="00C53C61" w:rsidRDefault="007E6BA6" w:rsidP="007E6BA6">
      <w:pPr>
        <w:pStyle w:val="Default"/>
        <w:spacing w:after="214"/>
        <w:ind w:left="720"/>
        <w:rPr>
          <w:color w:val="auto"/>
        </w:rPr>
      </w:pPr>
      <w:r>
        <w:rPr>
          <w:color w:val="auto"/>
        </w:rPr>
        <w:t>d</w:t>
      </w:r>
      <w:r w:rsidR="00301371" w:rsidRPr="00C53C61">
        <w:rPr>
          <w:color w:val="auto"/>
        </w:rPr>
        <w:t xml:space="preserve">. Any established alert and notification procedures for mobilizing identified essential contractor service personnel; </w:t>
      </w:r>
    </w:p>
    <w:p w:rsidR="00301371" w:rsidRPr="00C53C61" w:rsidRDefault="007E6BA6" w:rsidP="007E6BA6">
      <w:pPr>
        <w:pStyle w:val="Default"/>
        <w:spacing w:after="214"/>
        <w:ind w:left="720"/>
        <w:rPr>
          <w:color w:val="auto"/>
        </w:rPr>
      </w:pPr>
      <w:r>
        <w:rPr>
          <w:color w:val="auto"/>
        </w:rPr>
        <w:t>e</w:t>
      </w:r>
      <w:r w:rsidR="00301371" w:rsidRPr="00C53C61">
        <w:rPr>
          <w:color w:val="auto"/>
        </w:rPr>
        <w:t>. The approach for communicating expectations to contractor employees regarding their roles and responsibilities</w:t>
      </w:r>
      <w:ins w:id="600" w:author="Christi Eggstaff" w:date="2011-01-27T11:49:00Z">
        <w:r w:rsidR="00FF753C">
          <w:rPr>
            <w:color w:val="auto"/>
          </w:rPr>
          <w:t xml:space="preserve"> during a crisis</w:t>
        </w:r>
      </w:ins>
      <w:r w:rsidR="00301371" w:rsidRPr="00C53C61">
        <w:rPr>
          <w:color w:val="auto"/>
        </w:rPr>
        <w:t>; and</w:t>
      </w:r>
    </w:p>
    <w:p w:rsidR="00301371" w:rsidRDefault="007E6BA6" w:rsidP="007E6BA6">
      <w:pPr>
        <w:pStyle w:val="Default"/>
        <w:spacing w:after="214"/>
        <w:ind w:left="720"/>
        <w:rPr>
          <w:color w:val="auto"/>
        </w:rPr>
      </w:pPr>
      <w:r>
        <w:rPr>
          <w:color w:val="auto"/>
        </w:rPr>
        <w:t>f</w:t>
      </w:r>
      <w:r w:rsidR="00301371" w:rsidRPr="00C53C61">
        <w:rPr>
          <w:color w:val="auto"/>
        </w:rPr>
        <w:t xml:space="preserve">. Procedures for notifying the contracting officer and the Government Task Order Manager as expeditiously as possible in the event the contractor anticipates not being able to provide essential contractor services. The Contractor shall use its best efforts and cooperate with the Government in the Government's efforts to maintain the continuity of operations. </w:t>
      </w:r>
    </w:p>
    <w:p w:rsidR="00301371" w:rsidRPr="003D0463" w:rsidRDefault="00301371" w:rsidP="00301371">
      <w:r w:rsidRPr="003D0463">
        <w:t>The contractor shall submit the Continuation of Essential Contractor Services Plan</w:t>
      </w:r>
      <w:r w:rsidR="0096367C">
        <w:t xml:space="preserve"> </w:t>
      </w:r>
      <w:del w:id="601" w:author="Christi Eggstaff" w:date="2011-01-27T11:49:00Z">
        <w:r w:rsidRPr="003D0463">
          <w:delText>in accordance with</w:delText>
        </w:r>
      </w:del>
      <w:ins w:id="602" w:author="Christi Eggstaff" w:date="2011-01-27T11:49:00Z">
        <w:r w:rsidR="0096367C">
          <w:t>IAW</w:t>
        </w:r>
      </w:ins>
      <w:r w:rsidR="0096367C">
        <w:t xml:space="preserve"> </w:t>
      </w:r>
      <w:r w:rsidR="00D273C7" w:rsidRPr="00D273C7">
        <w:rPr>
          <w:rPrChange w:id="603" w:author="Christi Eggstaff" w:date="2011-01-27T11:49:00Z">
            <w:rPr>
              <w:b/>
            </w:rPr>
          </w:rPrChange>
        </w:rPr>
        <w:t>CDRL A005.</w:t>
      </w:r>
    </w:p>
    <w:p w:rsidR="00C8444D" w:rsidRDefault="00C8444D" w:rsidP="006824A3">
      <w:pPr>
        <w:rPr>
          <w:sz w:val="23"/>
          <w:rPrChange w:id="604" w:author="Christi Eggstaff" w:date="2011-01-27T11:49:00Z">
            <w:rPr/>
          </w:rPrChange>
        </w:rPr>
      </w:pPr>
    </w:p>
    <w:p w:rsidR="00301371" w:rsidRDefault="00E80334" w:rsidP="00301371">
      <w:pPr>
        <w:rPr>
          <w:del w:id="605" w:author="Christi Eggstaff" w:date="2011-01-27T11:49:00Z"/>
        </w:rPr>
      </w:pPr>
      <w:r w:rsidRPr="00554CC5">
        <w:t>5.</w:t>
      </w:r>
      <w:del w:id="606" w:author="Christi Eggstaff" w:date="2011-01-27T11:49:00Z">
        <w:r w:rsidR="00301371">
          <w:delText>12.2 Contin</w:delText>
        </w:r>
        <w:r w:rsidR="00DA274C">
          <w:delText xml:space="preserve">uity </w:delText>
        </w:r>
        <w:r w:rsidR="00301371">
          <w:delText xml:space="preserve">Facilities for PMA 274 Continued Operations (Priced Option)   </w:delText>
        </w:r>
      </w:del>
    </w:p>
    <w:p w:rsidR="00301371" w:rsidRDefault="00301371" w:rsidP="00301371">
      <w:pPr>
        <w:rPr>
          <w:del w:id="607" w:author="Christi Eggstaff" w:date="2011-01-27T11:49:00Z"/>
        </w:rPr>
      </w:pPr>
      <w:del w:id="608" w:author="Christi Eggstaff" w:date="2011-01-27T11:49:00Z">
        <w:r>
          <w:delText>The contractor shall provide Contin</w:delText>
        </w:r>
        <w:r w:rsidR="00DA274C">
          <w:delText xml:space="preserve">uity </w:delText>
        </w:r>
        <w:r>
          <w:delText>Facilities i</w:delText>
        </w:r>
        <w:r w:rsidRPr="00BE631F">
          <w:delText xml:space="preserve">n the event that PMA-274 personnel are unable to </w:delText>
        </w:r>
        <w:r>
          <w:delText xml:space="preserve">occupy </w:delText>
        </w:r>
        <w:r w:rsidRPr="00BE631F">
          <w:delText>their normal facilities either through localized acts of nature, accidents, technological, attack-related emergencies or situations that disrupt normal operations</w:delText>
        </w:r>
        <w:r>
          <w:delText>. A</w:delText>
        </w:r>
        <w:r w:rsidRPr="00BE631F">
          <w:delText xml:space="preserve"> limited number </w:delText>
        </w:r>
        <w:r>
          <w:delText xml:space="preserve">of PMA-274 personnel </w:delText>
        </w:r>
        <w:r w:rsidRPr="00BE631F">
          <w:delText>will need to</w:delText>
        </w:r>
        <w:r>
          <w:delText xml:space="preserve"> reconstitute in a “Contin</w:delText>
        </w:r>
        <w:r w:rsidR="00DA274C">
          <w:delText xml:space="preserve">uity </w:delText>
        </w:r>
        <w:r>
          <w:delText>Facility” to continue operations. Contin</w:delText>
        </w:r>
        <w:r w:rsidR="00DA274C">
          <w:delText xml:space="preserve">uity </w:delText>
        </w:r>
        <w:r>
          <w:delText>Facility requirements include:</w:delText>
        </w:r>
      </w:del>
    </w:p>
    <w:p w:rsidR="00301371" w:rsidRDefault="00301371" w:rsidP="00301371">
      <w:pPr>
        <w:ind w:left="720"/>
        <w:rPr>
          <w:del w:id="609" w:author="Christi Eggstaff" w:date="2011-01-27T11:49:00Z"/>
        </w:rPr>
      </w:pPr>
      <w:del w:id="610" w:author="Christi Eggstaff" w:date="2011-01-27T11:49:00Z">
        <w:r>
          <w:delText>a. O</w:delText>
        </w:r>
        <w:r w:rsidRPr="00BE631F">
          <w:delText>ff-base facilities for twelve (12) PMA 274 personnel (civilian, military and contractor) that work aboard NAS Patuxent River</w:delText>
        </w:r>
      </w:del>
    </w:p>
    <w:p w:rsidR="00301371" w:rsidRDefault="00301371" w:rsidP="00301371">
      <w:pPr>
        <w:ind w:left="1440"/>
        <w:rPr>
          <w:del w:id="611" w:author="Christi Eggstaff" w:date="2011-01-27T11:49:00Z"/>
        </w:rPr>
      </w:pPr>
      <w:del w:id="612" w:author="Christi Eggstaff" w:date="2011-01-27T11:49:00Z">
        <w:r>
          <w:delText>1.</w:delText>
        </w:r>
        <w:r w:rsidR="00196723">
          <w:delText xml:space="preserve"> </w:delText>
        </w:r>
        <w:r>
          <w:delText xml:space="preserve">Two (2) offices </w:delText>
        </w:r>
        <w:r w:rsidR="006D5FD1">
          <w:delText xml:space="preserve">with secure and un-secure </w:delText>
        </w:r>
        <w:r w:rsidRPr="006824A3">
          <w:delText xml:space="preserve">telephone </w:delText>
        </w:r>
        <w:r>
          <w:delText xml:space="preserve">service and </w:delText>
        </w:r>
        <w:r w:rsidRPr="006824A3">
          <w:delText>access to</w:delText>
        </w:r>
        <w:r>
          <w:delText>:</w:delText>
        </w:r>
        <w:r w:rsidRPr="006824A3">
          <w:delText xml:space="preserve"> information systems</w:delText>
        </w:r>
        <w:r>
          <w:delText xml:space="preserve"> (</w:delText>
        </w:r>
        <w:r w:rsidRPr="006824A3">
          <w:delText>including NMCI</w:delText>
        </w:r>
        <w:r>
          <w:delText xml:space="preserve">), </w:delText>
        </w:r>
        <w:r w:rsidRPr="006824A3">
          <w:delText xml:space="preserve">copiers, </w:delText>
        </w:r>
        <w:r>
          <w:delText xml:space="preserve">and </w:delText>
        </w:r>
        <w:r w:rsidRPr="006824A3">
          <w:delText>facsimile</w:delText>
        </w:r>
        <w:r>
          <w:delText xml:space="preserve"> equipment.</w:delText>
        </w:r>
      </w:del>
    </w:p>
    <w:p w:rsidR="00301371" w:rsidRDefault="00301371" w:rsidP="00301371">
      <w:pPr>
        <w:ind w:left="1440"/>
        <w:rPr>
          <w:del w:id="613" w:author="Christi Eggstaff" w:date="2011-01-27T11:49:00Z"/>
        </w:rPr>
      </w:pPr>
      <w:del w:id="614" w:author="Christi Eggstaff" w:date="2011-01-27T11:49:00Z">
        <w:r>
          <w:delText xml:space="preserve">2. Ten (10) workstations with </w:delText>
        </w:r>
        <w:r w:rsidRPr="006824A3">
          <w:delText xml:space="preserve">telephone </w:delText>
        </w:r>
        <w:r>
          <w:delText xml:space="preserve">service and </w:delText>
        </w:r>
        <w:r w:rsidRPr="006824A3">
          <w:delText>appropriate access to</w:delText>
        </w:r>
        <w:r>
          <w:delText>:</w:delText>
        </w:r>
        <w:r w:rsidRPr="006824A3">
          <w:delText xml:space="preserve"> information systems</w:delText>
        </w:r>
        <w:r>
          <w:delText xml:space="preserve"> (</w:delText>
        </w:r>
        <w:r w:rsidRPr="006824A3">
          <w:delText>including NMCI</w:delText>
        </w:r>
        <w:r>
          <w:delText xml:space="preserve">), </w:delText>
        </w:r>
        <w:r w:rsidRPr="006824A3">
          <w:delText xml:space="preserve">copiers, </w:delText>
        </w:r>
        <w:r>
          <w:delText xml:space="preserve">and </w:delText>
        </w:r>
        <w:r w:rsidRPr="006824A3">
          <w:delText>facsimile</w:delText>
        </w:r>
        <w:r>
          <w:delText xml:space="preserve"> equipment.</w:delText>
        </w:r>
      </w:del>
    </w:p>
    <w:p w:rsidR="00196723" w:rsidRDefault="00196723" w:rsidP="00301371">
      <w:pPr>
        <w:ind w:left="1440"/>
        <w:rPr>
          <w:del w:id="615" w:author="Christi Eggstaff" w:date="2011-01-27T11:49:00Z"/>
        </w:rPr>
      </w:pPr>
      <w:del w:id="616" w:author="Christi Eggstaff" w:date="2011-01-27T11:49:00Z">
        <w:r>
          <w:delText>3. Access to SIPRNET with a classified computer in</w:delText>
        </w:r>
        <w:r w:rsidR="00065A2A">
          <w:delText xml:space="preserve"> a secure location. </w:delText>
        </w:r>
      </w:del>
    </w:p>
    <w:p w:rsidR="00301371" w:rsidRDefault="00196723" w:rsidP="00301371">
      <w:pPr>
        <w:ind w:left="1440"/>
        <w:rPr>
          <w:del w:id="617" w:author="Christi Eggstaff" w:date="2011-01-27T11:49:00Z"/>
        </w:rPr>
      </w:pPr>
      <w:del w:id="618" w:author="Christi Eggstaff" w:date="2011-01-27T11:49:00Z">
        <w:r>
          <w:delText>4</w:delText>
        </w:r>
        <w:r w:rsidR="00301371">
          <w:delText>. A conference room for meetings of 15 personnel that includes the following capabilities:</w:delText>
        </w:r>
      </w:del>
    </w:p>
    <w:p w:rsidR="00301371" w:rsidRDefault="00301371" w:rsidP="00301371">
      <w:pPr>
        <w:ind w:left="1440" w:firstLine="720"/>
        <w:rPr>
          <w:del w:id="619" w:author="Christi Eggstaff" w:date="2011-01-27T11:49:00Z"/>
        </w:rPr>
      </w:pPr>
      <w:del w:id="620" w:author="Christi Eggstaff" w:date="2011-01-27T11:49:00Z">
        <w:r>
          <w:delText xml:space="preserve">a) </w:delText>
        </w:r>
        <w:r w:rsidR="006D5FD1">
          <w:delText xml:space="preserve">secure and un-secure </w:delText>
        </w:r>
        <w:r>
          <w:delText>telephone service</w:delText>
        </w:r>
      </w:del>
    </w:p>
    <w:p w:rsidR="00301371" w:rsidRDefault="00301371" w:rsidP="00301371">
      <w:pPr>
        <w:ind w:left="1440" w:firstLine="720"/>
        <w:rPr>
          <w:del w:id="621" w:author="Christi Eggstaff" w:date="2011-01-27T11:49:00Z"/>
        </w:rPr>
      </w:pPr>
      <w:del w:id="622" w:author="Christi Eggstaff" w:date="2011-01-27T11:49:00Z">
        <w:r>
          <w:delText>b) video tele-conference</w:delText>
        </w:r>
      </w:del>
    </w:p>
    <w:p w:rsidR="00301371" w:rsidRDefault="00301371" w:rsidP="00301371">
      <w:pPr>
        <w:ind w:left="1440" w:firstLine="720"/>
        <w:rPr>
          <w:del w:id="623" w:author="Christi Eggstaff" w:date="2011-01-27T11:49:00Z"/>
        </w:rPr>
      </w:pPr>
      <w:del w:id="624" w:author="Christi Eggstaff" w:date="2011-01-27T11:49:00Z">
        <w:r>
          <w:delText>c) NMCI access</w:delText>
        </w:r>
      </w:del>
    </w:p>
    <w:p w:rsidR="003D0463" w:rsidRPr="00C8444D" w:rsidRDefault="003D0463" w:rsidP="006824A3">
      <w:pPr>
        <w:rPr>
          <w:del w:id="625" w:author="Christi Eggstaff" w:date="2011-01-27T11:49:00Z"/>
        </w:rPr>
      </w:pPr>
    </w:p>
    <w:p w:rsidR="00C8444D" w:rsidRDefault="00C8444D" w:rsidP="006824A3">
      <w:pPr>
        <w:rPr>
          <w:del w:id="626" w:author="Christi Eggstaff" w:date="2011-01-27T11:49:00Z"/>
        </w:rPr>
      </w:pPr>
      <w:del w:id="627" w:author="Christi Eggstaff" w:date="2011-01-27T11:49:00Z">
        <w:r w:rsidRPr="00C8444D">
          <w:delText>5.12.</w:delText>
        </w:r>
        <w:r w:rsidR="00DA274C">
          <w:delText>3</w:delText>
        </w:r>
        <w:r>
          <w:delText xml:space="preserve"> Contin</w:delText>
        </w:r>
        <w:r w:rsidR="00DA274C">
          <w:delText>uity</w:delText>
        </w:r>
        <w:r>
          <w:delText xml:space="preserve"> Facilities Exercises</w:delText>
        </w:r>
      </w:del>
    </w:p>
    <w:p w:rsidR="00C8444D" w:rsidRPr="00C8444D" w:rsidRDefault="00C8444D" w:rsidP="006824A3">
      <w:pPr>
        <w:rPr>
          <w:del w:id="628" w:author="Christi Eggstaff" w:date="2011-01-27T11:49:00Z"/>
        </w:rPr>
      </w:pPr>
      <w:del w:id="629" w:author="Christi Eggstaff" w:date="2011-01-27T11:49:00Z">
        <w:r>
          <w:delText xml:space="preserve">The contractor shall support annual exercises, one day in duration, to demonstrate the effectiveness of continuing PMA 274 operations at the designated facility. </w:delText>
        </w:r>
      </w:del>
    </w:p>
    <w:p w:rsidR="00C8444D" w:rsidRDefault="00C8444D" w:rsidP="006824A3">
      <w:pPr>
        <w:rPr>
          <w:del w:id="630" w:author="Christi Eggstaff" w:date="2011-01-27T11:49:00Z"/>
          <w:sz w:val="23"/>
          <w:szCs w:val="23"/>
        </w:rPr>
      </w:pPr>
    </w:p>
    <w:p w:rsidR="00506FF5" w:rsidRPr="006824A3" w:rsidRDefault="00E80334" w:rsidP="006824A3">
      <w:del w:id="631" w:author="Christi Eggstaff" w:date="2011-01-27T11:49:00Z">
        <w:r w:rsidRPr="006824A3">
          <w:delText>5.1</w:delText>
        </w:r>
        <w:r w:rsidR="00DE0D59" w:rsidRPr="006824A3">
          <w:delText>3</w:delText>
        </w:r>
      </w:del>
      <w:ins w:id="632" w:author="Christi Eggstaff" w:date="2011-01-27T11:49:00Z">
        <w:r w:rsidR="00E35D43" w:rsidRPr="00554CC5">
          <w:t>1</w:t>
        </w:r>
        <w:r w:rsidR="00F42810" w:rsidRPr="00554CC5">
          <w:t>1</w:t>
        </w:r>
      </w:ins>
      <w:r w:rsidR="00E35D43" w:rsidRPr="00554CC5">
        <w:t xml:space="preserve"> </w:t>
      </w:r>
      <w:r w:rsidR="00506FF5" w:rsidRPr="00554CC5">
        <w:t>P</w:t>
      </w:r>
      <w:r w:rsidR="00244875" w:rsidRPr="00554CC5">
        <w:t>ersonnel</w:t>
      </w:r>
      <w:r w:rsidR="00244875" w:rsidRPr="006824A3">
        <w:t xml:space="preserve"> Placement</w:t>
      </w:r>
    </w:p>
    <w:p w:rsidR="00DE4E35" w:rsidRDefault="00997E0B" w:rsidP="006824A3">
      <w:pPr>
        <w:rPr>
          <w:del w:id="633" w:author="Christi Eggstaff" w:date="2011-01-27T11:49:00Z"/>
        </w:rPr>
      </w:pPr>
      <w:del w:id="634" w:author="Christi Eggstaff" w:date="2011-01-27T11:49:00Z">
        <w:r w:rsidRPr="006824A3">
          <w:delText xml:space="preserve">The contractor shall </w:delText>
        </w:r>
        <w:r w:rsidR="00244875" w:rsidRPr="006824A3">
          <w:delText xml:space="preserve">provide personnel to perform services in accordance with sub-contractor agreements to include the provisions for agreements on providing support within </w:delText>
        </w:r>
        <w:r w:rsidR="00767448">
          <w:delText xml:space="preserve">specific </w:delText>
        </w:r>
        <w:r w:rsidR="00244875" w:rsidRPr="006824A3">
          <w:delText>functional areas</w:delText>
        </w:r>
        <w:r w:rsidR="00767448">
          <w:delText xml:space="preserve">. </w:delText>
        </w:r>
        <w:r w:rsidR="00244875" w:rsidRPr="006824A3">
          <w:delText xml:space="preserve">The contractor shall </w:delText>
        </w:r>
        <w:r w:rsidR="005A498F">
          <w:delText xml:space="preserve">identify </w:delText>
        </w:r>
        <w:r w:rsidR="005A498F" w:rsidRPr="006824A3">
          <w:delText>qualified candidates</w:delText>
        </w:r>
        <w:r w:rsidR="005A498F">
          <w:delText xml:space="preserve"> to the TOM for </w:delText>
        </w:r>
        <w:r w:rsidR="00767448">
          <w:delText>“</w:delText>
        </w:r>
        <w:r w:rsidRPr="006824A3">
          <w:delText>new</w:delText>
        </w:r>
        <w:r w:rsidR="00767448">
          <w:delText>”</w:delText>
        </w:r>
        <w:r w:rsidRPr="006824A3">
          <w:delText xml:space="preserve"> positions</w:delText>
        </w:r>
        <w:r w:rsidR="005A498F">
          <w:delText xml:space="preserve"> </w:delText>
        </w:r>
        <w:r w:rsidR="00F66F57" w:rsidRPr="006824A3">
          <w:delText>within 10 working d</w:delText>
        </w:r>
        <w:r w:rsidRPr="006824A3">
          <w:delText xml:space="preserve">ays of being notified by the TOM that the position is required. The contractor shall </w:delText>
        </w:r>
        <w:r w:rsidR="005A498F">
          <w:delText xml:space="preserve">identify </w:delText>
        </w:r>
        <w:r w:rsidR="005A498F" w:rsidRPr="006824A3">
          <w:delText>qualified candidates</w:delText>
        </w:r>
        <w:r w:rsidR="005A498F">
          <w:delText xml:space="preserve"> to </w:delText>
        </w:r>
        <w:r w:rsidRPr="006824A3">
          <w:delText xml:space="preserve">the TOM for </w:delText>
        </w:r>
        <w:r w:rsidR="005A498F">
          <w:delText>“</w:delText>
        </w:r>
        <w:r w:rsidRPr="006824A3">
          <w:delText>backfills</w:delText>
        </w:r>
        <w:r w:rsidR="005A498F">
          <w:delText>”</w:delText>
        </w:r>
        <w:r w:rsidRPr="006824A3">
          <w:delText xml:space="preserve"> </w:delText>
        </w:r>
        <w:r w:rsidR="00F66F57" w:rsidRPr="006824A3">
          <w:delText xml:space="preserve">of </w:delText>
        </w:r>
        <w:r w:rsidRPr="006824A3">
          <w:delText>existing positions</w:delText>
        </w:r>
        <w:r w:rsidR="005A498F">
          <w:delText xml:space="preserve"> </w:delText>
        </w:r>
        <w:r w:rsidRPr="006824A3">
          <w:delText>within 5 working days of the position being vacated. If the contractor</w:delText>
        </w:r>
        <w:r w:rsidR="005A498F">
          <w:delText xml:space="preserve"> that normally provides the support for the position </w:delText>
        </w:r>
        <w:r w:rsidRPr="006824A3">
          <w:delText xml:space="preserve"> does not meet these deadlines, then </w:delText>
        </w:r>
        <w:r w:rsidR="00F66F57" w:rsidRPr="006824A3">
          <w:delText xml:space="preserve">the position shall be open to the prime contractor and all sub-contractors and the TOM shall be notified by the prime contractor, within 5 working days of qualified candidates. </w:delText>
        </w:r>
      </w:del>
    </w:p>
    <w:p w:rsidR="00A65BD5" w:rsidRDefault="00A65BD5" w:rsidP="006824A3">
      <w:pPr>
        <w:rPr>
          <w:del w:id="635" w:author="Christi Eggstaff" w:date="2011-01-27T11:49:00Z"/>
        </w:rPr>
      </w:pPr>
    </w:p>
    <w:p w:rsidR="009315AE" w:rsidRDefault="00A85CF2" w:rsidP="006824A3">
      <w:pPr>
        <w:rPr>
          <w:ins w:id="636" w:author="Christi Eggstaff" w:date="2011-01-27T11:49:00Z"/>
        </w:rPr>
      </w:pPr>
      <w:del w:id="637" w:author="Christi Eggstaff" w:date="2011-01-27T11:49:00Z">
        <w:r w:rsidRPr="006824A3">
          <w:delText>5.1</w:delText>
        </w:r>
        <w:r>
          <w:delText>3</w:delText>
        </w:r>
      </w:del>
    </w:p>
    <w:p w:rsidR="00A85CF2" w:rsidRPr="006824A3" w:rsidRDefault="00A85CF2" w:rsidP="00A85CF2">
      <w:ins w:id="638" w:author="Christi Eggstaff" w:date="2011-01-27T11:49:00Z">
        <w:r w:rsidRPr="00814036">
          <w:t>5.</w:t>
        </w:r>
        <w:r w:rsidR="00E35D43" w:rsidRPr="00814036">
          <w:t>1</w:t>
        </w:r>
        <w:r w:rsidR="00F42810" w:rsidRPr="00814036">
          <w:t>1</w:t>
        </w:r>
      </w:ins>
      <w:r>
        <w:t>.1</w:t>
      </w:r>
      <w:r w:rsidR="00767448">
        <w:t xml:space="preserve"> </w:t>
      </w:r>
      <w:r w:rsidRPr="006824A3">
        <w:t>Personnel Gain/Loss Report</w:t>
      </w:r>
    </w:p>
    <w:p w:rsidR="00A85CF2" w:rsidRPr="006824A3" w:rsidRDefault="006C049D" w:rsidP="00A85CF2">
      <w:r w:rsidRPr="00F53BEE">
        <w:t xml:space="preserve">The contractor shall submit a </w:t>
      </w:r>
      <w:r w:rsidRPr="006824A3">
        <w:t xml:space="preserve">Personnel Gain/Loss Report </w:t>
      </w:r>
      <w:r>
        <w:t xml:space="preserve">for </w:t>
      </w:r>
      <w:r w:rsidRPr="00F53BEE">
        <w:t xml:space="preserve">all employees (including sub-contractors) requiring access to Government IT systems. </w:t>
      </w:r>
      <w:r>
        <w:t>S</w:t>
      </w:r>
      <w:r w:rsidRPr="00F53BEE">
        <w:t xml:space="preserve">ubmittals </w:t>
      </w:r>
      <w:r>
        <w:t>are r</w:t>
      </w:r>
      <w:r w:rsidRPr="00F53BEE">
        <w:t>equired within (10) ten days of gain or loss of employee(s) that had or will access Government IT systems</w:t>
      </w:r>
      <w:r>
        <w:t xml:space="preserve">. The Personnel Gain/Loss Report shall be submitted </w:t>
      </w:r>
      <w:del w:id="639" w:author="Christi Eggstaff" w:date="2011-01-27T11:49:00Z">
        <w:r>
          <w:delText>in accordance with</w:delText>
        </w:r>
      </w:del>
      <w:ins w:id="640" w:author="Christi Eggstaff" w:date="2011-01-27T11:49:00Z">
        <w:r w:rsidR="0096367C">
          <w:t>IAW</w:t>
        </w:r>
      </w:ins>
      <w:r w:rsidR="0096367C">
        <w:t xml:space="preserve"> </w:t>
      </w:r>
      <w:r w:rsidR="00D273C7" w:rsidRPr="00D273C7">
        <w:rPr>
          <w:rPrChange w:id="641" w:author="Christi Eggstaff" w:date="2011-01-27T11:49:00Z">
            <w:rPr>
              <w:b/>
            </w:rPr>
          </w:rPrChange>
        </w:rPr>
        <w:t>CDRL A006</w:t>
      </w:r>
      <w:r w:rsidR="009315AE">
        <w:t>.</w:t>
      </w:r>
    </w:p>
    <w:p w:rsidR="00B865E1" w:rsidRDefault="00B865E1" w:rsidP="006824A3"/>
    <w:p w:rsidR="003D0463" w:rsidRPr="006824A3" w:rsidRDefault="003D0463" w:rsidP="003D0463">
      <w:r w:rsidRPr="006824A3">
        <w:t>5.</w:t>
      </w:r>
      <w:del w:id="642" w:author="Christi Eggstaff" w:date="2011-01-27T11:49:00Z">
        <w:r w:rsidRPr="006824A3">
          <w:delText>1</w:delText>
        </w:r>
        <w:r w:rsidR="00767448">
          <w:delText>4</w:delText>
        </w:r>
      </w:del>
      <w:ins w:id="643" w:author="Christi Eggstaff" w:date="2011-01-27T11:49:00Z">
        <w:r w:rsidR="00E35D43" w:rsidRPr="006824A3">
          <w:t>1</w:t>
        </w:r>
        <w:r w:rsidR="00554CC5">
          <w:t>2</w:t>
        </w:r>
      </w:ins>
      <w:r w:rsidR="00E35D43" w:rsidRPr="006824A3">
        <w:t xml:space="preserve"> </w:t>
      </w:r>
      <w:r w:rsidRPr="006824A3">
        <w:t>Performance Self-Assessment</w:t>
      </w:r>
    </w:p>
    <w:p w:rsidR="003D0463" w:rsidRPr="006824A3" w:rsidRDefault="003D0463" w:rsidP="003D0463">
      <w:r w:rsidRPr="006824A3">
        <w:t xml:space="preserve">The contractor shall </w:t>
      </w:r>
      <w:r w:rsidR="00767448">
        <w:t xml:space="preserve">perform a </w:t>
      </w:r>
      <w:r w:rsidRPr="006824A3">
        <w:t>monthly self-assessment using the Quality Assurance Surveillance Plan (QASP)</w:t>
      </w:r>
      <w:r>
        <w:t xml:space="preserve">, </w:t>
      </w:r>
      <w:del w:id="644" w:author="Christi Eggstaff" w:date="2011-01-27T11:49:00Z">
        <w:r>
          <w:delText>Exhibit X</w:delText>
        </w:r>
      </w:del>
      <w:ins w:id="645" w:author="Christi Eggstaff" w:date="2011-01-27T11:49:00Z">
        <w:r w:rsidR="0013473D">
          <w:t>A</w:t>
        </w:r>
        <w:r w:rsidR="0096367C">
          <w:t>ttachment</w:t>
        </w:r>
        <w:r w:rsidR="001A22E7">
          <w:t xml:space="preserve"> 1</w:t>
        </w:r>
      </w:ins>
      <w:r w:rsidR="00767448">
        <w:t xml:space="preserve">. The contractor shall submit the Monthly QASP Self Assessment </w:t>
      </w:r>
      <w:del w:id="646" w:author="Christi Eggstaff" w:date="2011-01-27T11:49:00Z">
        <w:r w:rsidRPr="006824A3">
          <w:delText>in accordance with</w:delText>
        </w:r>
      </w:del>
      <w:ins w:id="647" w:author="Christi Eggstaff" w:date="2011-01-27T11:49:00Z">
        <w:r w:rsidR="0096367C">
          <w:t>IAW</w:t>
        </w:r>
      </w:ins>
      <w:r w:rsidR="004260FF">
        <w:t xml:space="preserve"> </w:t>
      </w:r>
      <w:r w:rsidR="00D273C7" w:rsidRPr="00D273C7">
        <w:rPr>
          <w:rPrChange w:id="648" w:author="Christi Eggstaff" w:date="2011-01-27T11:49:00Z">
            <w:rPr>
              <w:b/>
            </w:rPr>
          </w:rPrChange>
        </w:rPr>
        <w:t>CDRL A007</w:t>
      </w:r>
      <w:r w:rsidR="0013473D">
        <w:t>.</w:t>
      </w:r>
      <w:r w:rsidRPr="006824A3">
        <w:t xml:space="preserve"> </w:t>
      </w:r>
    </w:p>
    <w:p w:rsidR="00B865E1" w:rsidRPr="006824A3" w:rsidRDefault="00B865E1" w:rsidP="006824A3"/>
    <w:p w:rsidR="00A2452B" w:rsidRDefault="00DE0D59" w:rsidP="006824A3">
      <w:r w:rsidRPr="006824A3">
        <w:t>5.</w:t>
      </w:r>
      <w:del w:id="649" w:author="Christi Eggstaff" w:date="2011-01-27T11:49:00Z">
        <w:r w:rsidRPr="006824A3">
          <w:delText>1</w:delText>
        </w:r>
        <w:r w:rsidR="00767448">
          <w:delText>5</w:delText>
        </w:r>
      </w:del>
      <w:ins w:id="650" w:author="Christi Eggstaff" w:date="2011-01-27T11:49:00Z">
        <w:r w:rsidR="004F4EBC" w:rsidRPr="006824A3">
          <w:t>1</w:t>
        </w:r>
        <w:r w:rsidR="00554CC5">
          <w:t>3</w:t>
        </w:r>
      </w:ins>
      <w:r w:rsidR="004F4EBC" w:rsidRPr="006824A3">
        <w:t xml:space="preserve"> </w:t>
      </w:r>
      <w:r w:rsidR="00A2452B" w:rsidRPr="006824A3">
        <w:t>Material</w:t>
      </w:r>
      <w:r w:rsidR="00BB7B61" w:rsidRPr="006824A3">
        <w:t xml:space="preserve"> Purchases</w:t>
      </w:r>
    </w:p>
    <w:p w:rsidR="00BE7304" w:rsidRPr="00CD2E12" w:rsidRDefault="00DE4E35" w:rsidP="00BE7304">
      <w:pPr>
        <w:autoSpaceDE w:val="0"/>
        <w:autoSpaceDN w:val="0"/>
        <w:adjustRightInd w:val="0"/>
        <w:ind w:firstLine="720"/>
        <w:rPr>
          <w:ins w:id="651" w:author="Christi Eggstaff" w:date="2011-01-27T11:49:00Z"/>
        </w:rPr>
      </w:pPr>
      <w:del w:id="652" w:author="Christi Eggstaff" w:date="2011-01-27T11:49:00Z">
        <w:r w:rsidRPr="006824A3">
          <w:delText xml:space="preserve">As required, </w:delText>
        </w:r>
      </w:del>
      <w:ins w:id="653" w:author="Christi Eggstaff" w:date="2011-01-27T11:49:00Z">
        <w:r w:rsidR="00BE7304" w:rsidRPr="00CD2E12">
          <w:t xml:space="preserve">It will be necessary for </w:t>
        </w:r>
      </w:ins>
      <w:r w:rsidR="00BE7304" w:rsidRPr="00CD2E12">
        <w:t xml:space="preserve">the contractor </w:t>
      </w:r>
      <w:del w:id="654" w:author="Christi Eggstaff" w:date="2011-01-27T11:49:00Z">
        <w:r w:rsidRPr="006824A3">
          <w:delText xml:space="preserve">shall </w:delText>
        </w:r>
        <w:r w:rsidR="00BB7B61" w:rsidRPr="006824A3">
          <w:delText>provide or procure materials/</w:delText>
        </w:r>
        <w:r w:rsidRPr="006824A3">
          <w:delText>services</w:delText>
        </w:r>
        <w:r w:rsidR="00BB7B61" w:rsidRPr="006824A3">
          <w:delText xml:space="preserve"> including but not limited to</w:delText>
        </w:r>
        <w:r w:rsidR="00A2452B" w:rsidRPr="006824A3">
          <w:delText xml:space="preserve"> </w:delText>
        </w:r>
        <w:r w:rsidR="00DA274C">
          <w:delText xml:space="preserve">office supplies, </w:delText>
        </w:r>
        <w:r w:rsidR="00BB7B61" w:rsidRPr="006824A3">
          <w:delText>copying</w:delText>
        </w:r>
        <w:r w:rsidR="00DA274C">
          <w:delText>/reproduction</w:delText>
        </w:r>
        <w:r w:rsidR="00BB7B61" w:rsidRPr="006824A3">
          <w:delText xml:space="preserve">, </w:delText>
        </w:r>
        <w:r w:rsidR="00A2452B" w:rsidRPr="006824A3">
          <w:delText>special packaging and</w:delText>
        </w:r>
        <w:r w:rsidR="003D3E71" w:rsidRPr="006824A3">
          <w:delText xml:space="preserve"> </w:delText>
        </w:r>
        <w:r w:rsidR="00A2452B" w:rsidRPr="006824A3">
          <w:delText xml:space="preserve">shipping, specific software </w:delText>
        </w:r>
        <w:r w:rsidR="00DA274C">
          <w:delText xml:space="preserve">and uniforms for personnel assigned to </w:delText>
        </w:r>
      </w:del>
      <w:ins w:id="655" w:author="Christi Eggstaff" w:date="2011-01-27T11:49:00Z">
        <w:r w:rsidR="00BE7304" w:rsidRPr="00CD2E12">
          <w:t xml:space="preserve">to have a material funding allocation (CLIN) to immediately respond to system development requirements, system failures, and system operation requirements.  </w:t>
        </w:r>
      </w:ins>
    </w:p>
    <w:p w:rsidR="00BE7304" w:rsidRPr="00CD2E12" w:rsidRDefault="00BE7304" w:rsidP="00BE7304">
      <w:pPr>
        <w:autoSpaceDE w:val="0"/>
        <w:autoSpaceDN w:val="0"/>
        <w:adjustRightInd w:val="0"/>
        <w:rPr>
          <w:ins w:id="656" w:author="Christi Eggstaff" w:date="2011-01-27T11:49:00Z"/>
        </w:rPr>
      </w:pPr>
    </w:p>
    <w:p w:rsidR="00BE7304" w:rsidRPr="00CD2E12" w:rsidRDefault="00BE7304" w:rsidP="00BE7304">
      <w:pPr>
        <w:autoSpaceDE w:val="0"/>
        <w:autoSpaceDN w:val="0"/>
        <w:adjustRightInd w:val="0"/>
        <w:rPr>
          <w:ins w:id="657" w:author="Christi Eggstaff" w:date="2011-01-27T11:49:00Z"/>
        </w:rPr>
      </w:pPr>
      <w:ins w:id="658" w:author="Christi Eggstaff" w:date="2011-01-27T11:49:00Z">
        <w:r w:rsidRPr="00CD2E12">
          <w:tab/>
          <w:t xml:space="preserve">All material requirements will be approved as follows:  For a material requirement whose unit price is valued at $3,000 and below no prior approval is required: valued over $3,000 COR validation that </w:t>
        </w:r>
      </w:ins>
      <w:r w:rsidRPr="00CD2E12">
        <w:t xml:space="preserve">the </w:t>
      </w:r>
      <w:del w:id="659" w:author="Christi Eggstaff" w:date="2011-01-27T11:49:00Z">
        <w:r w:rsidR="00DA274C">
          <w:delText xml:space="preserve">Security Response Team (SRT) </w:delText>
        </w:r>
        <w:r w:rsidR="00A2452B" w:rsidRPr="006824A3">
          <w:delText>in support</w:delText>
        </w:r>
      </w:del>
      <w:ins w:id="660" w:author="Christi Eggstaff" w:date="2011-01-27T11:49:00Z">
        <w:r w:rsidRPr="00CD2E12">
          <w:t>material is allowable is required.  No material with a unit cost</w:t>
        </w:r>
      </w:ins>
      <w:r w:rsidRPr="00CD2E12">
        <w:t xml:space="preserve"> of </w:t>
      </w:r>
      <w:ins w:id="661" w:author="Christi Eggstaff" w:date="2011-01-27T11:49:00Z">
        <w:r w:rsidRPr="00CD2E12">
          <w:t xml:space="preserve">$250,000 or greater may be procured under </w:t>
        </w:r>
      </w:ins>
      <w:r w:rsidRPr="00CD2E12">
        <w:t xml:space="preserve">the </w:t>
      </w:r>
      <w:del w:id="662" w:author="Christi Eggstaff" w:date="2011-01-27T11:49:00Z">
        <w:r w:rsidR="00A2452B" w:rsidRPr="006824A3">
          <w:delText xml:space="preserve">tasks herein. </w:delText>
        </w:r>
      </w:del>
      <w:ins w:id="663" w:author="Christi Eggstaff" w:date="2011-01-27T11:49:00Z">
        <w:r w:rsidRPr="00CD2E12">
          <w:t>contract.  No material procurement with a total value of $650,000 or greater may be procured under this contract.  For further guidance see Section H clause 5252.242-9515.  Material requirements are projected to consist of the following:</w:t>
        </w:r>
      </w:ins>
    </w:p>
    <w:p w:rsidR="00BE7304" w:rsidRDefault="00BE7304" w:rsidP="00BE7304">
      <w:pPr>
        <w:autoSpaceDE w:val="0"/>
        <w:autoSpaceDN w:val="0"/>
        <w:adjustRightInd w:val="0"/>
        <w:rPr>
          <w:ins w:id="664" w:author="Christi Eggstaff" w:date="2011-01-27T11:49:00Z"/>
        </w:rPr>
      </w:pPr>
      <w:ins w:id="665" w:author="Christi Eggstaff" w:date="2011-01-27T11:49:00Z">
        <w:r>
          <w:lastRenderedPageBreak/>
          <w:tab/>
        </w:r>
        <w:r w:rsidRPr="00CD2E12">
          <w:t>List of Types of Allowable Materials: (to be specified in each contract)</w:t>
        </w:r>
      </w:ins>
    </w:p>
    <w:p w:rsidR="00BE7304" w:rsidRPr="006824A3" w:rsidRDefault="00BE7304" w:rsidP="006824A3">
      <w:pPr>
        <w:rPr>
          <w:ins w:id="666" w:author="Christi Eggstaff" w:date="2011-01-27T11:49:00Z"/>
        </w:rPr>
      </w:pPr>
    </w:p>
    <w:p w:rsidR="00D273C7" w:rsidRDefault="0013473D" w:rsidP="00D273C7">
      <w:pPr>
        <w:autoSpaceDE w:val="0"/>
        <w:autoSpaceDN w:val="0"/>
        <w:adjustRightInd w:val="0"/>
        <w:pPrChange w:id="667" w:author="Christi Eggstaff" w:date="2011-01-27T11:49:00Z">
          <w:pPr/>
        </w:pPrChange>
      </w:pPr>
      <w:r w:rsidRPr="00CD2E12">
        <w:t xml:space="preserve">The contractor shall provide </w:t>
      </w:r>
      <w:del w:id="668" w:author="Christi Eggstaff" w:date="2011-01-27T11:49:00Z">
        <w:r w:rsidR="00BB7B61" w:rsidRPr="006824A3">
          <w:delText>estimates in advance</w:delText>
        </w:r>
      </w:del>
      <w:ins w:id="669" w:author="Christi Eggstaff" w:date="2011-01-27T11:49:00Z">
        <w:r w:rsidRPr="00CD2E12">
          <w:t>all materials, parts, tools, components,</w:t>
        </w:r>
      </w:ins>
      <w:r w:rsidRPr="00CD2E12">
        <w:t xml:space="preserve"> and </w:t>
      </w:r>
      <w:del w:id="670" w:author="Christi Eggstaff" w:date="2011-01-27T11:49:00Z">
        <w:r w:rsidR="00BB7B61" w:rsidRPr="006824A3">
          <w:delText xml:space="preserve">authorization by the TOM is required prior to </w:delText>
        </w:r>
      </w:del>
      <w:ins w:id="671" w:author="Christi Eggstaff" w:date="2011-01-27T11:49:00Z">
        <w:r w:rsidRPr="00CD2E12">
          <w:t xml:space="preserve">subsystems necessary to manufacture, fabricate, operate, maintain, test, integrate or complete any requirement of this contract.  Any Information Technology (IT) material purchased shall have prior IT approval in accordance with </w:t>
        </w:r>
      </w:ins>
      <w:r w:rsidRPr="00CD2E12">
        <w:t xml:space="preserve">the </w:t>
      </w:r>
      <w:del w:id="672" w:author="Christi Eggstaff" w:date="2011-01-27T11:49:00Z">
        <w:r w:rsidR="00BB7B61" w:rsidRPr="006824A3">
          <w:delText>purchase</w:delText>
        </w:r>
      </w:del>
      <w:ins w:id="673" w:author="Christi Eggstaff" w:date="2011-01-27T11:49:00Z">
        <w:r w:rsidRPr="00CD2E12">
          <w:t>Clinger-Cohen Act of 1996</w:t>
        </w:r>
      </w:ins>
      <w:r w:rsidRPr="00CD2E12">
        <w:t>.</w:t>
      </w:r>
    </w:p>
    <w:p w:rsidR="0013473D" w:rsidRPr="00CD2E12" w:rsidRDefault="0013473D" w:rsidP="0013473D">
      <w:pPr>
        <w:autoSpaceDE w:val="0"/>
        <w:autoSpaceDN w:val="0"/>
        <w:adjustRightInd w:val="0"/>
        <w:rPr>
          <w:ins w:id="674" w:author="Christi Eggstaff" w:date="2011-01-27T11:49:00Z"/>
        </w:rPr>
      </w:pPr>
    </w:p>
    <w:p w:rsidR="0013473D" w:rsidRDefault="0013473D" w:rsidP="0013473D">
      <w:pPr>
        <w:autoSpaceDE w:val="0"/>
        <w:autoSpaceDN w:val="0"/>
        <w:adjustRightInd w:val="0"/>
        <w:rPr>
          <w:ins w:id="675" w:author="Christi Eggstaff" w:date="2011-01-27T11:49:00Z"/>
        </w:rPr>
      </w:pPr>
      <w:ins w:id="676" w:author="Christi Eggstaff" w:date="2011-01-27T11:49:00Z">
        <w:r w:rsidRPr="00CD2E12">
          <w:t xml:space="preserve">It will be necessary for the contractor to have a material funding allocation (CLIN) to immediately respond to program requirements.  All incidental material purchases will be </w:t>
        </w:r>
        <w:r w:rsidR="009315AE">
          <w:t>in accordance with the</w:t>
        </w:r>
        <w:r w:rsidRPr="00CD2E12">
          <w:t xml:space="preserve"> PBSOW.  For all material requirements, prior COR approval is required.  </w:t>
        </w:r>
      </w:ins>
    </w:p>
    <w:p w:rsidR="00DE0D59" w:rsidRPr="006824A3" w:rsidRDefault="00DE0D59" w:rsidP="006824A3"/>
    <w:p w:rsidR="00B9158A" w:rsidRPr="006824A3" w:rsidRDefault="00DE0D59" w:rsidP="006824A3">
      <w:r w:rsidRPr="006824A3">
        <w:t>5.</w:t>
      </w:r>
      <w:del w:id="677" w:author="Christi Eggstaff" w:date="2011-01-27T11:49:00Z">
        <w:r w:rsidRPr="006824A3">
          <w:delText>1</w:delText>
        </w:r>
        <w:r w:rsidR="00767448">
          <w:delText>6</w:delText>
        </w:r>
      </w:del>
      <w:ins w:id="678" w:author="Christi Eggstaff" w:date="2011-01-27T11:49:00Z">
        <w:r w:rsidRPr="006824A3">
          <w:t>1</w:t>
        </w:r>
        <w:r w:rsidR="00554CC5">
          <w:t>4</w:t>
        </w:r>
      </w:ins>
      <w:r w:rsidR="00E80334" w:rsidRPr="006824A3">
        <w:t xml:space="preserve"> </w:t>
      </w:r>
      <w:r w:rsidR="00B9158A" w:rsidRPr="006824A3">
        <w:t>Work Locations</w:t>
      </w:r>
    </w:p>
    <w:p w:rsidR="00B9158A" w:rsidRPr="006824A3" w:rsidRDefault="00E80334" w:rsidP="006824A3">
      <w:r w:rsidRPr="006824A3">
        <w:t>The contractor shall perform w</w:t>
      </w:r>
      <w:r w:rsidR="00B9158A" w:rsidRPr="006824A3">
        <w:t xml:space="preserve">ork primarily at </w:t>
      </w:r>
      <w:del w:id="679" w:author="Christi Eggstaff" w:date="2011-01-27T11:49:00Z">
        <w:r w:rsidR="00B9158A" w:rsidRPr="006824A3">
          <w:delText>Naval Air Station</w:delText>
        </w:r>
      </w:del>
      <w:ins w:id="680" w:author="Christi Eggstaff" w:date="2011-01-27T11:49:00Z">
        <w:r w:rsidR="001A22E7">
          <w:t>NAS</w:t>
        </w:r>
      </w:ins>
      <w:r w:rsidR="00B9158A" w:rsidRPr="006824A3">
        <w:t xml:space="preserve"> Patuxent River, Maryland</w:t>
      </w:r>
      <w:r w:rsidRPr="006824A3">
        <w:t xml:space="preserve"> (</w:t>
      </w:r>
      <w:del w:id="681" w:author="Christi Eggstaff" w:date="2011-01-27T11:49:00Z">
        <w:r w:rsidR="00DA274C">
          <w:delText>9</w:delText>
        </w:r>
        <w:r w:rsidRPr="006824A3">
          <w:delText>8</w:delText>
        </w:r>
      </w:del>
      <w:ins w:id="682" w:author="Christi Eggstaff" w:date="2011-01-27T11:49:00Z">
        <w:r w:rsidR="00754F25">
          <w:t>89</w:t>
        </w:r>
      </w:ins>
      <w:r w:rsidRPr="006824A3">
        <w:t>%)</w:t>
      </w:r>
      <w:r w:rsidR="00DA274C">
        <w:t xml:space="preserve"> with </w:t>
      </w:r>
      <w:del w:id="683" w:author="Christi Eggstaff" w:date="2011-01-27T11:49:00Z">
        <w:r w:rsidR="00DA274C">
          <w:delText>2</w:delText>
        </w:r>
      </w:del>
      <w:ins w:id="684" w:author="Christi Eggstaff" w:date="2011-01-27T11:49:00Z">
        <w:r w:rsidR="00754F25">
          <w:t>9</w:t>
        </w:r>
      </w:ins>
      <w:r w:rsidR="00754F25">
        <w:t xml:space="preserve">% being performed </w:t>
      </w:r>
      <w:ins w:id="685" w:author="Christi Eggstaff" w:date="2011-01-27T11:49:00Z">
        <w:r w:rsidR="00754F25">
          <w:t xml:space="preserve">in Arlington, VA at the Pentagon, and </w:t>
        </w:r>
        <w:r w:rsidR="0049158E">
          <w:t>being</w:t>
        </w:r>
        <w:r w:rsidR="00DA274C">
          <w:t xml:space="preserve"> performed </w:t>
        </w:r>
      </w:ins>
      <w:r w:rsidR="00DA274C">
        <w:t xml:space="preserve">at </w:t>
      </w:r>
      <w:r w:rsidR="00B9158A" w:rsidRPr="006824A3">
        <w:t>contractor facilities</w:t>
      </w:r>
      <w:r w:rsidRPr="006824A3">
        <w:t xml:space="preserve"> (</w:t>
      </w:r>
      <w:r w:rsidR="00DA274C">
        <w:t>2</w:t>
      </w:r>
      <w:r w:rsidRPr="006824A3">
        <w:t>%)</w:t>
      </w:r>
      <w:r w:rsidR="00DA274C">
        <w:t xml:space="preserve">. </w:t>
      </w:r>
      <w:r w:rsidR="00B9158A" w:rsidRPr="006824A3">
        <w:t xml:space="preserve">  </w:t>
      </w:r>
    </w:p>
    <w:p w:rsidR="00E80334" w:rsidRPr="006824A3" w:rsidRDefault="00E80334" w:rsidP="006824A3"/>
    <w:p w:rsidR="00E80334" w:rsidRPr="006824A3" w:rsidRDefault="00DE0D59" w:rsidP="006824A3">
      <w:r w:rsidRPr="006824A3">
        <w:t>5.</w:t>
      </w:r>
      <w:del w:id="686" w:author="Christi Eggstaff" w:date="2011-01-27T11:49:00Z">
        <w:r w:rsidRPr="006824A3">
          <w:delText>1</w:delText>
        </w:r>
        <w:r w:rsidR="00767448">
          <w:delText>6</w:delText>
        </w:r>
      </w:del>
      <w:ins w:id="687" w:author="Christi Eggstaff" w:date="2011-01-27T11:49:00Z">
        <w:r w:rsidRPr="006824A3">
          <w:t>1</w:t>
        </w:r>
        <w:r w:rsidR="00554CC5">
          <w:t>4</w:t>
        </w:r>
      </w:ins>
      <w:r w:rsidR="00E80334" w:rsidRPr="006824A3">
        <w:t>.1 Contractor Facilities</w:t>
      </w:r>
    </w:p>
    <w:p w:rsidR="00E80334" w:rsidRPr="006824A3" w:rsidRDefault="00E80334" w:rsidP="006824A3">
      <w:r w:rsidRPr="006824A3">
        <w:t xml:space="preserve">The contractor shall provide and support facilities for contractor personnel supporting this contract that are not working aboard Government locations (off-site) with office space, telephone, copiers, facsimile, other necessary equipment and appropriate access to information systems, including NMCI. </w:t>
      </w:r>
    </w:p>
    <w:p w:rsidR="00DE4E35" w:rsidRPr="006824A3" w:rsidRDefault="00DE4E35" w:rsidP="006824A3"/>
    <w:p w:rsidR="006F76AB" w:rsidRPr="006824A3" w:rsidRDefault="006F76AB" w:rsidP="006F76AB">
      <w:r>
        <w:t>5.</w:t>
      </w:r>
      <w:del w:id="688" w:author="Christi Eggstaff" w:date="2011-01-27T11:49:00Z">
        <w:r>
          <w:delText>16</w:delText>
        </w:r>
      </w:del>
      <w:ins w:id="689" w:author="Christi Eggstaff" w:date="2011-01-27T11:49:00Z">
        <w:r>
          <w:t>1</w:t>
        </w:r>
        <w:r w:rsidR="00554CC5">
          <w:t>4</w:t>
        </w:r>
      </w:ins>
      <w:r>
        <w:t xml:space="preserve">.2 </w:t>
      </w:r>
      <w:r w:rsidRPr="006824A3">
        <w:t>Government Facilities</w:t>
      </w:r>
    </w:p>
    <w:p w:rsidR="006F76AB" w:rsidRDefault="006F76AB" w:rsidP="006F76AB">
      <w:r w:rsidRPr="006824A3">
        <w:t xml:space="preserve">The Government will provide and support facilities for contractor personnel supporting this contract aboard Government locations (on-site) with office space, telephone, copiers, facsimile, other necessary equipment and appropriate access to information systems, including NMCI. </w:t>
      </w:r>
    </w:p>
    <w:p w:rsidR="00AE3782" w:rsidRDefault="00AE3782" w:rsidP="006F76AB"/>
    <w:p w:rsidR="00AE3782" w:rsidRDefault="00E00DA2" w:rsidP="006F76AB">
      <w:pPr>
        <w:rPr>
          <w:ins w:id="690" w:author="Christi Eggstaff" w:date="2011-01-27T11:49:00Z"/>
        </w:rPr>
      </w:pPr>
      <w:del w:id="691" w:author="Christi Eggstaff" w:date="2011-01-27T11:49:00Z">
        <w:r w:rsidRPr="006824A3">
          <w:delText>5.1</w:delText>
        </w:r>
        <w:r w:rsidR="00767448">
          <w:delText>7</w:delText>
        </w:r>
      </w:del>
      <w:ins w:id="692" w:author="Christi Eggstaff" w:date="2011-01-27T11:49:00Z">
        <w:r w:rsidR="00AE3782">
          <w:t>5.1</w:t>
        </w:r>
        <w:r w:rsidR="00554CC5">
          <w:t>4</w:t>
        </w:r>
        <w:r w:rsidR="00AE3782">
          <w:t>.3 Relocation Facilities</w:t>
        </w:r>
      </w:ins>
    </w:p>
    <w:p w:rsidR="005E2222" w:rsidRPr="006824A3" w:rsidRDefault="005E2222" w:rsidP="006F76AB">
      <w:pPr>
        <w:rPr>
          <w:ins w:id="693" w:author="Christi Eggstaff" w:date="2011-01-27T11:49:00Z"/>
        </w:rPr>
      </w:pPr>
      <w:ins w:id="694" w:author="Christi Eggstaff" w:date="2011-01-27T11:49:00Z">
        <w:r>
          <w:t xml:space="preserve">The </w:t>
        </w:r>
        <w:r w:rsidR="00690FA1">
          <w:t>C</w:t>
        </w:r>
        <w:r>
          <w:t xml:space="preserve">ontractor shall provide </w:t>
        </w:r>
        <w:r w:rsidRPr="006824A3">
          <w:t xml:space="preserve">and support facilities for contractor personnel supporting this contract </w:t>
        </w:r>
        <w:r>
          <w:t>in the event of a Government relocation mandate</w:t>
        </w:r>
        <w:r w:rsidR="00123BA0">
          <w:t xml:space="preserve"> for all contractor support services to vacate PMA-274 Presidential Helicopters Program Office. </w:t>
        </w:r>
      </w:ins>
    </w:p>
    <w:p w:rsidR="006F76AB" w:rsidRDefault="006F76AB" w:rsidP="00E00DA2">
      <w:pPr>
        <w:rPr>
          <w:ins w:id="695" w:author="Christi Eggstaff" w:date="2011-01-27T11:49:00Z"/>
        </w:rPr>
      </w:pPr>
    </w:p>
    <w:p w:rsidR="00E00DA2" w:rsidRPr="006824A3" w:rsidRDefault="00E00DA2" w:rsidP="00E00DA2">
      <w:ins w:id="696" w:author="Christi Eggstaff" w:date="2011-01-27T11:49:00Z">
        <w:r w:rsidRPr="006824A3">
          <w:t>5.</w:t>
        </w:r>
        <w:r w:rsidR="00554CC5">
          <w:t>15</w:t>
        </w:r>
      </w:ins>
      <w:r w:rsidR="004F4EBC" w:rsidRPr="006824A3">
        <w:t xml:space="preserve"> </w:t>
      </w:r>
      <w:r>
        <w:t xml:space="preserve">List of </w:t>
      </w:r>
      <w:r w:rsidRPr="006824A3">
        <w:t xml:space="preserve">Deliverables </w:t>
      </w:r>
    </w:p>
    <w:p w:rsidR="00E00DA2" w:rsidRPr="006824A3" w:rsidRDefault="00E00DA2" w:rsidP="00E00DA2"/>
    <w:p w:rsidR="00E00DA2" w:rsidRPr="00762544" w:rsidRDefault="00E00DA2" w:rsidP="00E00DA2">
      <w:r>
        <w:tab/>
      </w:r>
      <w:r w:rsidRPr="00762544">
        <w:t>1. Monthly Meeting Agenda</w:t>
      </w:r>
      <w:r w:rsidR="009C7859">
        <w:t xml:space="preserve"> (</w:t>
      </w:r>
      <w:del w:id="697" w:author="Christi Eggstaff" w:date="2011-01-27T11:49:00Z">
        <w:r w:rsidR="009C7859">
          <w:delText>SOW</w:delText>
        </w:r>
      </w:del>
      <w:ins w:id="698" w:author="Christi Eggstaff" w:date="2011-01-27T11:49:00Z">
        <w:r w:rsidR="001A22E7">
          <w:t>PB</w:t>
        </w:r>
        <w:r w:rsidR="009C7859">
          <w:t>SOW</w:t>
        </w:r>
      </w:ins>
      <w:r w:rsidR="009C7859">
        <w:t xml:space="preserve"> para 5.1.1)</w:t>
      </w:r>
      <w:r w:rsidR="00767448" w:rsidRPr="00762544">
        <w:t xml:space="preserve"> - </w:t>
      </w:r>
      <w:r w:rsidRPr="00762544">
        <w:t>CDRL A001</w:t>
      </w:r>
    </w:p>
    <w:p w:rsidR="00E00DA2" w:rsidRPr="00762544" w:rsidRDefault="00E00DA2" w:rsidP="00E00DA2">
      <w:r w:rsidRPr="00762544">
        <w:tab/>
        <w:t>2. Monthly Status Report</w:t>
      </w:r>
      <w:r w:rsidR="00767448" w:rsidRPr="00762544">
        <w:t xml:space="preserve"> </w:t>
      </w:r>
      <w:r w:rsidR="009C7859">
        <w:t>(</w:t>
      </w:r>
      <w:del w:id="699" w:author="Christi Eggstaff" w:date="2011-01-27T11:49:00Z">
        <w:r w:rsidR="009C7859">
          <w:delText>SOW</w:delText>
        </w:r>
      </w:del>
      <w:ins w:id="700" w:author="Christi Eggstaff" w:date="2011-01-27T11:49:00Z">
        <w:r w:rsidR="001A22E7">
          <w:t>PB</w:t>
        </w:r>
        <w:r w:rsidR="009C7859">
          <w:t>SOW</w:t>
        </w:r>
      </w:ins>
      <w:r w:rsidR="009C7859">
        <w:t xml:space="preserve"> para 5.1.2)</w:t>
      </w:r>
      <w:r w:rsidR="009C7859" w:rsidRPr="00762544">
        <w:t xml:space="preserve"> </w:t>
      </w:r>
      <w:r w:rsidR="00767448" w:rsidRPr="00762544">
        <w:t xml:space="preserve">- </w:t>
      </w:r>
      <w:r w:rsidRPr="00762544">
        <w:t xml:space="preserve">CDRL A002 </w:t>
      </w:r>
    </w:p>
    <w:p w:rsidR="00E00DA2" w:rsidRPr="00762544" w:rsidRDefault="00E00DA2" w:rsidP="00E00DA2">
      <w:pPr>
        <w:ind w:firstLine="720"/>
      </w:pPr>
      <w:r w:rsidRPr="00762544">
        <w:t xml:space="preserve">3. </w:t>
      </w:r>
      <w:r w:rsidR="00F30F07" w:rsidRPr="00F30F07">
        <w:t>Funds and Man-Hour Expenditure</w:t>
      </w:r>
      <w:r w:rsidR="00F30F07">
        <w:t xml:space="preserve"> </w:t>
      </w:r>
      <w:r w:rsidRPr="00762544">
        <w:t>Report</w:t>
      </w:r>
      <w:r w:rsidR="00767448" w:rsidRPr="00762544">
        <w:t xml:space="preserve"> </w:t>
      </w:r>
      <w:r w:rsidR="009C7859">
        <w:t>(</w:t>
      </w:r>
      <w:del w:id="701" w:author="Christi Eggstaff" w:date="2011-01-27T11:49:00Z">
        <w:r w:rsidR="009C7859">
          <w:delText>SOW</w:delText>
        </w:r>
      </w:del>
      <w:ins w:id="702" w:author="Christi Eggstaff" w:date="2011-01-27T11:49:00Z">
        <w:r w:rsidR="001A22E7">
          <w:t>PB</w:t>
        </w:r>
        <w:r w:rsidR="009C7859">
          <w:t>SOW</w:t>
        </w:r>
      </w:ins>
      <w:r w:rsidR="009C7859">
        <w:t xml:space="preserve"> para 5.1.3)</w:t>
      </w:r>
      <w:r w:rsidR="009C7859" w:rsidRPr="00762544">
        <w:t xml:space="preserve"> </w:t>
      </w:r>
      <w:r w:rsidR="00767448" w:rsidRPr="00762544">
        <w:t xml:space="preserve">- </w:t>
      </w:r>
      <w:r w:rsidRPr="00762544">
        <w:t>CDRL A003</w:t>
      </w:r>
    </w:p>
    <w:p w:rsidR="00E00DA2" w:rsidRPr="00762544" w:rsidRDefault="00E00DA2" w:rsidP="00E00DA2">
      <w:pPr>
        <w:ind w:firstLine="720"/>
      </w:pPr>
      <w:r w:rsidRPr="00762544">
        <w:t>4. Operational Security Plan (OPSEC)</w:t>
      </w:r>
      <w:r w:rsidR="00767448" w:rsidRPr="00762544">
        <w:t xml:space="preserve"> </w:t>
      </w:r>
      <w:r w:rsidR="009C7859">
        <w:t>(</w:t>
      </w:r>
      <w:del w:id="703" w:author="Christi Eggstaff" w:date="2011-01-27T11:49:00Z">
        <w:r w:rsidR="009C7859">
          <w:delText>SOW</w:delText>
        </w:r>
      </w:del>
      <w:ins w:id="704" w:author="Christi Eggstaff" w:date="2011-01-27T11:49:00Z">
        <w:r w:rsidR="001A22E7">
          <w:t>PB</w:t>
        </w:r>
        <w:r w:rsidR="009C7859">
          <w:t>SOW</w:t>
        </w:r>
      </w:ins>
      <w:r w:rsidR="009C7859">
        <w:t xml:space="preserve"> para 5.</w:t>
      </w:r>
      <w:del w:id="705" w:author="Christi Eggstaff" w:date="2011-01-27T11:49:00Z">
        <w:r w:rsidR="009C7859">
          <w:delText>9</w:delText>
        </w:r>
      </w:del>
      <w:ins w:id="706" w:author="Christi Eggstaff" w:date="2011-01-27T11:49:00Z">
        <w:r w:rsidR="003B32E5">
          <w:t>7</w:t>
        </w:r>
      </w:ins>
      <w:r w:rsidR="009C7859">
        <w:t>.2)</w:t>
      </w:r>
      <w:r w:rsidR="001B62E9">
        <w:t xml:space="preserve"> -</w:t>
      </w:r>
      <w:r w:rsidR="009C7859" w:rsidRPr="00762544">
        <w:t xml:space="preserve"> </w:t>
      </w:r>
      <w:r w:rsidRPr="00762544">
        <w:t>CDRL A004</w:t>
      </w:r>
    </w:p>
    <w:p w:rsidR="00762544" w:rsidRPr="00762544" w:rsidRDefault="00E00DA2" w:rsidP="009C7859">
      <w:pPr>
        <w:ind w:left="720"/>
      </w:pPr>
      <w:r w:rsidRPr="00762544">
        <w:t xml:space="preserve">5. </w:t>
      </w:r>
      <w:r w:rsidR="00762544" w:rsidRPr="00762544">
        <w:t xml:space="preserve">Continuation of </w:t>
      </w:r>
      <w:r w:rsidR="00F01D91">
        <w:t xml:space="preserve">Mission </w:t>
      </w:r>
      <w:r w:rsidR="00762544" w:rsidRPr="00762544">
        <w:t xml:space="preserve">Essential Contractor Services Plan </w:t>
      </w:r>
      <w:r w:rsidR="009C7859">
        <w:t>(</w:t>
      </w:r>
      <w:del w:id="707" w:author="Christi Eggstaff" w:date="2011-01-27T11:49:00Z">
        <w:r w:rsidR="009C7859">
          <w:delText>SOW</w:delText>
        </w:r>
      </w:del>
      <w:ins w:id="708" w:author="Christi Eggstaff" w:date="2011-01-27T11:49:00Z">
        <w:r w:rsidR="001A22E7">
          <w:t>PB</w:t>
        </w:r>
        <w:r w:rsidR="009C7859">
          <w:t>SOW</w:t>
        </w:r>
      </w:ins>
      <w:r w:rsidR="009C7859">
        <w:t xml:space="preserve"> para 5.</w:t>
      </w:r>
      <w:del w:id="709" w:author="Christi Eggstaff" w:date="2011-01-27T11:49:00Z">
        <w:r w:rsidR="009C7859">
          <w:delText>12</w:delText>
        </w:r>
      </w:del>
      <w:ins w:id="710" w:author="Christi Eggstaff" w:date="2011-01-27T11:49:00Z">
        <w:r w:rsidR="009C7859">
          <w:t>1</w:t>
        </w:r>
        <w:r w:rsidR="003B32E5">
          <w:t>0</w:t>
        </w:r>
      </w:ins>
      <w:r w:rsidR="009C7859">
        <w:t>.1)</w:t>
      </w:r>
      <w:r w:rsidR="009C7859" w:rsidRPr="00762544">
        <w:t xml:space="preserve"> </w:t>
      </w:r>
      <w:r w:rsidR="00762544" w:rsidRPr="00762544">
        <w:t xml:space="preserve">-  </w:t>
      </w:r>
      <w:r w:rsidR="009C7859">
        <w:t xml:space="preserve"> </w:t>
      </w:r>
      <w:r w:rsidR="00762544" w:rsidRPr="00762544">
        <w:t>CDRL A005</w:t>
      </w:r>
    </w:p>
    <w:p w:rsidR="00E00DA2" w:rsidRPr="00762544" w:rsidRDefault="00762544" w:rsidP="00762544">
      <w:pPr>
        <w:ind w:firstLine="720"/>
      </w:pPr>
      <w:r w:rsidRPr="00762544">
        <w:t xml:space="preserve">6. </w:t>
      </w:r>
      <w:r w:rsidR="00E00DA2" w:rsidRPr="00762544">
        <w:t xml:space="preserve">Personnel Gain/Loss Report </w:t>
      </w:r>
      <w:r w:rsidR="00D66B6D">
        <w:t>(</w:t>
      </w:r>
      <w:del w:id="711" w:author="Christi Eggstaff" w:date="2011-01-27T11:49:00Z">
        <w:r w:rsidR="00D66B6D">
          <w:delText>SOW</w:delText>
        </w:r>
      </w:del>
      <w:ins w:id="712" w:author="Christi Eggstaff" w:date="2011-01-27T11:49:00Z">
        <w:r w:rsidR="001A22E7">
          <w:t>PB</w:t>
        </w:r>
        <w:r w:rsidR="00D66B6D">
          <w:t>SOW</w:t>
        </w:r>
      </w:ins>
      <w:r w:rsidR="00D66B6D">
        <w:t xml:space="preserve"> para 5.</w:t>
      </w:r>
      <w:del w:id="713" w:author="Christi Eggstaff" w:date="2011-01-27T11:49:00Z">
        <w:r w:rsidR="00D66B6D">
          <w:delText>13</w:delText>
        </w:r>
      </w:del>
      <w:ins w:id="714" w:author="Christi Eggstaff" w:date="2011-01-27T11:49:00Z">
        <w:r w:rsidR="00D66B6D">
          <w:t>1</w:t>
        </w:r>
        <w:r w:rsidR="003B32E5">
          <w:t>1</w:t>
        </w:r>
      </w:ins>
      <w:r w:rsidR="00D66B6D">
        <w:t xml:space="preserve">.1) </w:t>
      </w:r>
      <w:r w:rsidR="00767448" w:rsidRPr="00762544">
        <w:t xml:space="preserve">- </w:t>
      </w:r>
      <w:r w:rsidR="00E00DA2" w:rsidRPr="00762544">
        <w:t>CDRL A00</w:t>
      </w:r>
      <w:r w:rsidRPr="00762544">
        <w:t>6</w:t>
      </w:r>
    </w:p>
    <w:p w:rsidR="00767448" w:rsidRPr="00762544" w:rsidRDefault="00E00DA2" w:rsidP="00762544">
      <w:pPr>
        <w:ind w:firstLine="720"/>
      </w:pPr>
      <w:r w:rsidRPr="00762544">
        <w:t xml:space="preserve">7. </w:t>
      </w:r>
      <w:r w:rsidR="00762544" w:rsidRPr="00762544">
        <w:t xml:space="preserve">Performance Self-Assessment </w:t>
      </w:r>
      <w:r w:rsidR="00D66B6D">
        <w:t>(</w:t>
      </w:r>
      <w:del w:id="715" w:author="Christi Eggstaff" w:date="2011-01-27T11:49:00Z">
        <w:r w:rsidR="00D66B6D">
          <w:delText>SOW</w:delText>
        </w:r>
      </w:del>
      <w:ins w:id="716" w:author="Christi Eggstaff" w:date="2011-01-27T11:49:00Z">
        <w:r w:rsidR="001A22E7">
          <w:t>PB</w:t>
        </w:r>
        <w:r w:rsidR="00D66B6D">
          <w:t>SOW</w:t>
        </w:r>
      </w:ins>
      <w:r w:rsidR="00D66B6D">
        <w:t xml:space="preserve"> para 5.</w:t>
      </w:r>
      <w:del w:id="717" w:author="Christi Eggstaff" w:date="2011-01-27T11:49:00Z">
        <w:r w:rsidR="00D66B6D">
          <w:delText>14</w:delText>
        </w:r>
      </w:del>
      <w:ins w:id="718" w:author="Christi Eggstaff" w:date="2011-01-27T11:49:00Z">
        <w:r w:rsidR="00D66B6D">
          <w:t>1</w:t>
        </w:r>
        <w:r w:rsidR="003B32E5">
          <w:t>2</w:t>
        </w:r>
      </w:ins>
      <w:r w:rsidR="00D66B6D">
        <w:t>)</w:t>
      </w:r>
      <w:r w:rsidR="001B62E9">
        <w:t xml:space="preserve"> </w:t>
      </w:r>
      <w:r w:rsidR="00762544" w:rsidRPr="00762544">
        <w:t>- CDRL A007</w:t>
      </w:r>
    </w:p>
    <w:p w:rsidR="00762544" w:rsidRDefault="00762544" w:rsidP="006824A3"/>
    <w:p w:rsidR="00A2452B" w:rsidRPr="006824A3" w:rsidRDefault="006F76AB" w:rsidP="006824A3">
      <w:r>
        <w:t>6</w:t>
      </w:r>
      <w:r w:rsidR="0064391F" w:rsidRPr="006824A3">
        <w:t xml:space="preserve">.0 </w:t>
      </w:r>
      <w:r w:rsidR="00A2452B" w:rsidRPr="006824A3">
        <w:t>Government Furnished Materials/Equipment/Information (GFM/E/I)</w:t>
      </w:r>
    </w:p>
    <w:p w:rsidR="00A2452B" w:rsidRPr="006824A3" w:rsidRDefault="00A2452B" w:rsidP="006824A3">
      <w:r w:rsidRPr="006824A3">
        <w:lastRenderedPageBreak/>
        <w:t xml:space="preserve">It is </w:t>
      </w:r>
      <w:r w:rsidR="00DE4E35" w:rsidRPr="006824A3">
        <w:t xml:space="preserve">not </w:t>
      </w:r>
      <w:r w:rsidRPr="006824A3">
        <w:t xml:space="preserve">anticipated that GFM/E/I is required for the performance of this contract. If </w:t>
      </w:r>
      <w:r w:rsidR="00DE4E35" w:rsidRPr="006824A3">
        <w:t xml:space="preserve">a </w:t>
      </w:r>
      <w:r w:rsidRPr="006824A3">
        <w:t xml:space="preserve">GFM/E/I </w:t>
      </w:r>
      <w:ins w:id="719" w:author="Christi Eggstaff" w:date="2011-01-27T11:49:00Z">
        <w:r w:rsidR="0013473D">
          <w:t xml:space="preserve">List </w:t>
        </w:r>
      </w:ins>
      <w:r w:rsidR="00DE4E35" w:rsidRPr="006824A3">
        <w:t xml:space="preserve">requirement is identified, the </w:t>
      </w:r>
      <w:del w:id="720" w:author="Christi Eggstaff" w:date="2011-01-27T11:49:00Z">
        <w:r w:rsidR="00DE4E35" w:rsidRPr="006824A3">
          <w:delText>G</w:delText>
        </w:r>
        <w:r w:rsidRPr="006824A3">
          <w:delText>overnment Task Order Manager (TOM)</w:delText>
        </w:r>
      </w:del>
      <w:ins w:id="721" w:author="Christi Eggstaff" w:date="2011-01-27T11:49:00Z">
        <w:r w:rsidR="001A22E7">
          <w:t>COR</w:t>
        </w:r>
      </w:ins>
      <w:r w:rsidRPr="006824A3">
        <w:t xml:space="preserve"> shall be notified to determine</w:t>
      </w:r>
      <w:r w:rsidR="003D3E71" w:rsidRPr="006824A3">
        <w:t xml:space="preserve"> </w:t>
      </w:r>
      <w:r w:rsidRPr="006824A3">
        <w:t>necessity. If authorized, the TOM will p</w:t>
      </w:r>
      <w:r w:rsidR="00DE4E35" w:rsidRPr="006824A3">
        <w:t xml:space="preserve">rovide the </w:t>
      </w:r>
      <w:r w:rsidR="00E80334" w:rsidRPr="006824A3">
        <w:t xml:space="preserve">GFM/E/I to the </w:t>
      </w:r>
      <w:r w:rsidR="00DE4E35" w:rsidRPr="006824A3">
        <w:t>contractor</w:t>
      </w:r>
      <w:r w:rsidR="00E80334" w:rsidRPr="006824A3">
        <w:t>.</w:t>
      </w:r>
      <w:r w:rsidR="00DE4E35" w:rsidRPr="006824A3">
        <w:t xml:space="preserve"> </w:t>
      </w:r>
      <w:r w:rsidRPr="006824A3">
        <w:t xml:space="preserve">Upon completion of the task, </w:t>
      </w:r>
      <w:r w:rsidR="00DE4E35" w:rsidRPr="006824A3">
        <w:t>t</w:t>
      </w:r>
      <w:r w:rsidRPr="006824A3">
        <w:t xml:space="preserve">he </w:t>
      </w:r>
      <w:r w:rsidR="00E80334" w:rsidRPr="006824A3">
        <w:t>c</w:t>
      </w:r>
      <w:r w:rsidRPr="006824A3">
        <w:t xml:space="preserve">ontractor shall return/dispose of the items as </w:t>
      </w:r>
      <w:del w:id="722" w:author="Christi Eggstaff" w:date="2011-01-27T11:49:00Z">
        <w:r w:rsidRPr="006824A3">
          <w:delText>directed by the TOM</w:delText>
        </w:r>
      </w:del>
      <w:ins w:id="723" w:author="Christi Eggstaff" w:date="2011-01-27T11:49:00Z">
        <w:r w:rsidR="0013473D">
          <w:t>required</w:t>
        </w:r>
      </w:ins>
      <w:r w:rsidRPr="006824A3">
        <w:t>.</w:t>
      </w:r>
    </w:p>
    <w:p w:rsidR="00DE4E35" w:rsidRPr="006824A3" w:rsidRDefault="00DE4E35" w:rsidP="006824A3"/>
    <w:p w:rsidR="00DE0D59" w:rsidRPr="006824A3" w:rsidRDefault="00DE0D59" w:rsidP="006824A3"/>
    <w:sectPr w:rsidR="00DE0D59" w:rsidRPr="006824A3" w:rsidSect="00075D4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008" w:rsidRDefault="00D96008">
      <w:r>
        <w:separator/>
      </w:r>
    </w:p>
  </w:endnote>
  <w:endnote w:type="continuationSeparator" w:id="0">
    <w:p w:rsidR="00D96008" w:rsidRDefault="00D960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F26" w:rsidRDefault="00D273C7" w:rsidP="0036233D">
    <w:pPr>
      <w:pStyle w:val="Footer"/>
      <w:framePr w:wrap="around" w:vAnchor="text" w:hAnchor="margin" w:xAlign="center" w:y="1"/>
      <w:rPr>
        <w:rStyle w:val="PageNumber"/>
      </w:rPr>
    </w:pPr>
    <w:r>
      <w:rPr>
        <w:rStyle w:val="PageNumber"/>
      </w:rPr>
      <w:fldChar w:fldCharType="begin"/>
    </w:r>
    <w:r w:rsidR="00EE0F26">
      <w:rPr>
        <w:rStyle w:val="PageNumber"/>
      </w:rPr>
      <w:instrText xml:space="preserve">PAGE  </w:instrText>
    </w:r>
    <w:r>
      <w:rPr>
        <w:rStyle w:val="PageNumber"/>
      </w:rPr>
      <w:fldChar w:fldCharType="end"/>
    </w:r>
  </w:p>
  <w:p w:rsidR="00EE0F26" w:rsidRDefault="00EE0F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F26" w:rsidRDefault="00D273C7" w:rsidP="0036233D">
    <w:pPr>
      <w:pStyle w:val="Footer"/>
      <w:framePr w:wrap="around" w:vAnchor="text" w:hAnchor="margin" w:xAlign="center" w:y="1"/>
      <w:rPr>
        <w:rStyle w:val="PageNumber"/>
      </w:rPr>
    </w:pPr>
    <w:r>
      <w:rPr>
        <w:rStyle w:val="PageNumber"/>
      </w:rPr>
      <w:fldChar w:fldCharType="begin"/>
    </w:r>
    <w:r w:rsidR="00EE0F26">
      <w:rPr>
        <w:rStyle w:val="PageNumber"/>
      </w:rPr>
      <w:instrText xml:space="preserve">PAGE  </w:instrText>
    </w:r>
    <w:r>
      <w:rPr>
        <w:rStyle w:val="PageNumber"/>
      </w:rPr>
      <w:fldChar w:fldCharType="separate"/>
    </w:r>
    <w:r w:rsidR="001A4131">
      <w:rPr>
        <w:rStyle w:val="PageNumber"/>
        <w:noProof/>
      </w:rPr>
      <w:t>4</w:t>
    </w:r>
    <w:r>
      <w:rPr>
        <w:rStyle w:val="PageNumber"/>
      </w:rPr>
      <w:fldChar w:fldCharType="end"/>
    </w:r>
  </w:p>
  <w:p w:rsidR="00EE0F26" w:rsidRDefault="00EE0F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09" w:rsidRDefault="005756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008" w:rsidRDefault="00D96008">
      <w:r>
        <w:separator/>
      </w:r>
    </w:p>
  </w:footnote>
  <w:footnote w:type="continuationSeparator" w:id="0">
    <w:p w:rsidR="00D96008" w:rsidRDefault="00D960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09" w:rsidRDefault="00D273C7">
    <w:pPr>
      <w:pStyle w:val="Header"/>
    </w:pPr>
    <w:ins w:id="724" w:author="Christi Eggstaff" w:date="2011-01-27T11:49: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068391" o:spid="_x0000_s2050" type="#_x0000_t136" style="position:absolute;margin-left:0;margin-top:0;width:435.05pt;height:174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ins>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09" w:rsidRDefault="00D273C7">
    <w:pPr>
      <w:pStyle w:val="Header"/>
    </w:pPr>
    <w:ins w:id="725" w:author="Christi Eggstaff" w:date="2011-01-27T11:49: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068392" o:spid="_x0000_s2051" type="#_x0000_t136" style="position:absolute;margin-left:0;margin-top:0;width:435.05pt;height:174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ins>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09" w:rsidRDefault="00D273C7">
    <w:pPr>
      <w:pStyle w:val="Header"/>
    </w:pPr>
    <w:ins w:id="726" w:author="Christi Eggstaff" w:date="2011-01-27T11:49: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068390" o:spid="_x0000_s2049" type="#_x0000_t136" style="position:absolute;margin-left:0;margin-top:0;width:435.05pt;height:174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1124C"/>
    <w:multiLevelType w:val="hybridMultilevel"/>
    <w:tmpl w:val="6C0EC1CC"/>
    <w:lvl w:ilvl="0" w:tplc="4AE81D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8F8091E"/>
    <w:multiLevelType w:val="hybridMultilevel"/>
    <w:tmpl w:val="B8AADEEA"/>
    <w:lvl w:ilvl="0" w:tplc="6CA2F940">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A082E92"/>
    <w:multiLevelType w:val="hybridMultilevel"/>
    <w:tmpl w:val="E6B2E2D8"/>
    <w:lvl w:ilvl="0" w:tplc="E2F6938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3AC3B9C"/>
    <w:multiLevelType w:val="hybridMultilevel"/>
    <w:tmpl w:val="AB9AB672"/>
    <w:lvl w:ilvl="0" w:tplc="416C45E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5EFD4FC7"/>
    <w:multiLevelType w:val="hybridMultilevel"/>
    <w:tmpl w:val="6E12068E"/>
    <w:lvl w:ilvl="0" w:tplc="18E2E9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452B"/>
    <w:rsid w:val="0000084A"/>
    <w:rsid w:val="00003681"/>
    <w:rsid w:val="000051EB"/>
    <w:rsid w:val="00007456"/>
    <w:rsid w:val="0001165F"/>
    <w:rsid w:val="00020A8C"/>
    <w:rsid w:val="00020AF4"/>
    <w:rsid w:val="00020E0F"/>
    <w:rsid w:val="00021B1C"/>
    <w:rsid w:val="000243B2"/>
    <w:rsid w:val="0003167D"/>
    <w:rsid w:val="00036D6C"/>
    <w:rsid w:val="0003727C"/>
    <w:rsid w:val="0004558C"/>
    <w:rsid w:val="00060732"/>
    <w:rsid w:val="00065A2A"/>
    <w:rsid w:val="00071F32"/>
    <w:rsid w:val="000731DF"/>
    <w:rsid w:val="0007511D"/>
    <w:rsid w:val="00075D4F"/>
    <w:rsid w:val="00081584"/>
    <w:rsid w:val="00093E3A"/>
    <w:rsid w:val="0009436A"/>
    <w:rsid w:val="00096E0A"/>
    <w:rsid w:val="000A0F76"/>
    <w:rsid w:val="000A15F7"/>
    <w:rsid w:val="000A1CD2"/>
    <w:rsid w:val="000A53A5"/>
    <w:rsid w:val="000A7922"/>
    <w:rsid w:val="000B5877"/>
    <w:rsid w:val="000B61AF"/>
    <w:rsid w:val="000C1011"/>
    <w:rsid w:val="000C4BB1"/>
    <w:rsid w:val="000C66E8"/>
    <w:rsid w:val="000D01B8"/>
    <w:rsid w:val="000D3ADC"/>
    <w:rsid w:val="000E638C"/>
    <w:rsid w:val="000F3768"/>
    <w:rsid w:val="000F47C8"/>
    <w:rsid w:val="000F53A7"/>
    <w:rsid w:val="00102DCA"/>
    <w:rsid w:val="00103522"/>
    <w:rsid w:val="001036B1"/>
    <w:rsid w:val="001212A3"/>
    <w:rsid w:val="00123BA0"/>
    <w:rsid w:val="00125BFD"/>
    <w:rsid w:val="001333E7"/>
    <w:rsid w:val="001335E9"/>
    <w:rsid w:val="0013428C"/>
    <w:rsid w:val="0013473D"/>
    <w:rsid w:val="00141115"/>
    <w:rsid w:val="00141498"/>
    <w:rsid w:val="001420DC"/>
    <w:rsid w:val="00155648"/>
    <w:rsid w:val="00160613"/>
    <w:rsid w:val="00162FE6"/>
    <w:rsid w:val="0016402B"/>
    <w:rsid w:val="001652D1"/>
    <w:rsid w:val="00174BCA"/>
    <w:rsid w:val="00185711"/>
    <w:rsid w:val="0019291F"/>
    <w:rsid w:val="00193405"/>
    <w:rsid w:val="00195181"/>
    <w:rsid w:val="00196723"/>
    <w:rsid w:val="001A22E7"/>
    <w:rsid w:val="001A4131"/>
    <w:rsid w:val="001B1EC4"/>
    <w:rsid w:val="001B62E9"/>
    <w:rsid w:val="001C184D"/>
    <w:rsid w:val="001C44C8"/>
    <w:rsid w:val="001C7524"/>
    <w:rsid w:val="001D121E"/>
    <w:rsid w:val="001D2FD7"/>
    <w:rsid w:val="001F4700"/>
    <w:rsid w:val="0020240F"/>
    <w:rsid w:val="0020248E"/>
    <w:rsid w:val="002038EB"/>
    <w:rsid w:val="00206056"/>
    <w:rsid w:val="002102BB"/>
    <w:rsid w:val="00210F11"/>
    <w:rsid w:val="002141D5"/>
    <w:rsid w:val="00217F6A"/>
    <w:rsid w:val="00226AC4"/>
    <w:rsid w:val="002320E3"/>
    <w:rsid w:val="0023345A"/>
    <w:rsid w:val="002403DB"/>
    <w:rsid w:val="002422A3"/>
    <w:rsid w:val="002427B7"/>
    <w:rsid w:val="00244875"/>
    <w:rsid w:val="002542A5"/>
    <w:rsid w:val="0025794C"/>
    <w:rsid w:val="0026193D"/>
    <w:rsid w:val="0026323C"/>
    <w:rsid w:val="002642C9"/>
    <w:rsid w:val="0028441D"/>
    <w:rsid w:val="00291778"/>
    <w:rsid w:val="00291C06"/>
    <w:rsid w:val="002925EF"/>
    <w:rsid w:val="00292DB9"/>
    <w:rsid w:val="00294E39"/>
    <w:rsid w:val="002958DC"/>
    <w:rsid w:val="002A00ED"/>
    <w:rsid w:val="002A3490"/>
    <w:rsid w:val="002A443E"/>
    <w:rsid w:val="002A5711"/>
    <w:rsid w:val="002A6895"/>
    <w:rsid w:val="002B35ED"/>
    <w:rsid w:val="002C5D1F"/>
    <w:rsid w:val="002D0C7D"/>
    <w:rsid w:val="002E0325"/>
    <w:rsid w:val="002E27A5"/>
    <w:rsid w:val="002E572A"/>
    <w:rsid w:val="002E74BB"/>
    <w:rsid w:val="002E7B0B"/>
    <w:rsid w:val="002F26FB"/>
    <w:rsid w:val="00301371"/>
    <w:rsid w:val="00301CE3"/>
    <w:rsid w:val="00305787"/>
    <w:rsid w:val="00311006"/>
    <w:rsid w:val="00311168"/>
    <w:rsid w:val="00332411"/>
    <w:rsid w:val="003331BA"/>
    <w:rsid w:val="003345F5"/>
    <w:rsid w:val="00334B01"/>
    <w:rsid w:val="00336D18"/>
    <w:rsid w:val="00340E55"/>
    <w:rsid w:val="00341ACE"/>
    <w:rsid w:val="0035537F"/>
    <w:rsid w:val="0035551D"/>
    <w:rsid w:val="0036233D"/>
    <w:rsid w:val="003667B9"/>
    <w:rsid w:val="003775B3"/>
    <w:rsid w:val="003776F9"/>
    <w:rsid w:val="00381790"/>
    <w:rsid w:val="003844CA"/>
    <w:rsid w:val="00395166"/>
    <w:rsid w:val="003A2260"/>
    <w:rsid w:val="003A5693"/>
    <w:rsid w:val="003A6315"/>
    <w:rsid w:val="003B32E5"/>
    <w:rsid w:val="003C2B74"/>
    <w:rsid w:val="003C2EB4"/>
    <w:rsid w:val="003C5076"/>
    <w:rsid w:val="003D0463"/>
    <w:rsid w:val="003D3096"/>
    <w:rsid w:val="003D377A"/>
    <w:rsid w:val="003D3E71"/>
    <w:rsid w:val="003E5D8B"/>
    <w:rsid w:val="003E6E51"/>
    <w:rsid w:val="00400089"/>
    <w:rsid w:val="004019E8"/>
    <w:rsid w:val="00406E8C"/>
    <w:rsid w:val="00411938"/>
    <w:rsid w:val="0042158F"/>
    <w:rsid w:val="0042254B"/>
    <w:rsid w:val="00424A22"/>
    <w:rsid w:val="004260FF"/>
    <w:rsid w:val="00426C34"/>
    <w:rsid w:val="00427E74"/>
    <w:rsid w:val="0043475D"/>
    <w:rsid w:val="00434E24"/>
    <w:rsid w:val="00434FCE"/>
    <w:rsid w:val="004372AF"/>
    <w:rsid w:val="004431AB"/>
    <w:rsid w:val="004459E6"/>
    <w:rsid w:val="004475BC"/>
    <w:rsid w:val="00456E74"/>
    <w:rsid w:val="00467EAA"/>
    <w:rsid w:val="00471082"/>
    <w:rsid w:val="00475BA6"/>
    <w:rsid w:val="004777A6"/>
    <w:rsid w:val="0048185E"/>
    <w:rsid w:val="00484245"/>
    <w:rsid w:val="00484E0D"/>
    <w:rsid w:val="004868FC"/>
    <w:rsid w:val="00486CC8"/>
    <w:rsid w:val="004907D7"/>
    <w:rsid w:val="0049158E"/>
    <w:rsid w:val="004922E6"/>
    <w:rsid w:val="004937FC"/>
    <w:rsid w:val="004972F0"/>
    <w:rsid w:val="004A5577"/>
    <w:rsid w:val="004D0AA8"/>
    <w:rsid w:val="004D6824"/>
    <w:rsid w:val="004E19B0"/>
    <w:rsid w:val="004E2FF3"/>
    <w:rsid w:val="004E769D"/>
    <w:rsid w:val="004F4EBC"/>
    <w:rsid w:val="004F6974"/>
    <w:rsid w:val="005011B3"/>
    <w:rsid w:val="00502586"/>
    <w:rsid w:val="00502976"/>
    <w:rsid w:val="00503548"/>
    <w:rsid w:val="005046AB"/>
    <w:rsid w:val="00506FF5"/>
    <w:rsid w:val="00507E4B"/>
    <w:rsid w:val="00510903"/>
    <w:rsid w:val="005333C6"/>
    <w:rsid w:val="00534870"/>
    <w:rsid w:val="005355E8"/>
    <w:rsid w:val="00537866"/>
    <w:rsid w:val="00544BBB"/>
    <w:rsid w:val="005530CD"/>
    <w:rsid w:val="00554CC5"/>
    <w:rsid w:val="0055582C"/>
    <w:rsid w:val="0056612E"/>
    <w:rsid w:val="00570280"/>
    <w:rsid w:val="00572B30"/>
    <w:rsid w:val="00575609"/>
    <w:rsid w:val="005760A3"/>
    <w:rsid w:val="005830B0"/>
    <w:rsid w:val="00583C8E"/>
    <w:rsid w:val="00584B68"/>
    <w:rsid w:val="00587F56"/>
    <w:rsid w:val="00587F83"/>
    <w:rsid w:val="00590E6C"/>
    <w:rsid w:val="00597AC2"/>
    <w:rsid w:val="005A2007"/>
    <w:rsid w:val="005A254F"/>
    <w:rsid w:val="005A498F"/>
    <w:rsid w:val="005A59F7"/>
    <w:rsid w:val="005C2975"/>
    <w:rsid w:val="005E1A23"/>
    <w:rsid w:val="005E2222"/>
    <w:rsid w:val="005E7EC4"/>
    <w:rsid w:val="005F4086"/>
    <w:rsid w:val="005F56E2"/>
    <w:rsid w:val="005F5B62"/>
    <w:rsid w:val="006039F8"/>
    <w:rsid w:val="00604361"/>
    <w:rsid w:val="00620DFA"/>
    <w:rsid w:val="0062221A"/>
    <w:rsid w:val="00625699"/>
    <w:rsid w:val="00630939"/>
    <w:rsid w:val="0063528B"/>
    <w:rsid w:val="0064318C"/>
    <w:rsid w:val="00643715"/>
    <w:rsid w:val="0064391F"/>
    <w:rsid w:val="0064626E"/>
    <w:rsid w:val="006634C0"/>
    <w:rsid w:val="00671220"/>
    <w:rsid w:val="00674D1C"/>
    <w:rsid w:val="00677101"/>
    <w:rsid w:val="00677613"/>
    <w:rsid w:val="006824A3"/>
    <w:rsid w:val="00684416"/>
    <w:rsid w:val="0069016E"/>
    <w:rsid w:val="00690FA1"/>
    <w:rsid w:val="006969C8"/>
    <w:rsid w:val="006A024A"/>
    <w:rsid w:val="006A22A7"/>
    <w:rsid w:val="006B531C"/>
    <w:rsid w:val="006C049D"/>
    <w:rsid w:val="006D20E9"/>
    <w:rsid w:val="006D5FD1"/>
    <w:rsid w:val="006E2885"/>
    <w:rsid w:val="006F1100"/>
    <w:rsid w:val="006F2FDE"/>
    <w:rsid w:val="006F70B6"/>
    <w:rsid w:val="006F76AB"/>
    <w:rsid w:val="007134BB"/>
    <w:rsid w:val="0071435D"/>
    <w:rsid w:val="00720E83"/>
    <w:rsid w:val="00721E90"/>
    <w:rsid w:val="00732567"/>
    <w:rsid w:val="00735482"/>
    <w:rsid w:val="00740608"/>
    <w:rsid w:val="00741094"/>
    <w:rsid w:val="0074774A"/>
    <w:rsid w:val="007529A6"/>
    <w:rsid w:val="00754F25"/>
    <w:rsid w:val="00762544"/>
    <w:rsid w:val="00763185"/>
    <w:rsid w:val="00764BBA"/>
    <w:rsid w:val="00767448"/>
    <w:rsid w:val="00773236"/>
    <w:rsid w:val="00783C4A"/>
    <w:rsid w:val="00792895"/>
    <w:rsid w:val="007973D1"/>
    <w:rsid w:val="007A0C10"/>
    <w:rsid w:val="007A32A6"/>
    <w:rsid w:val="007B43F9"/>
    <w:rsid w:val="007C0263"/>
    <w:rsid w:val="007D3CA4"/>
    <w:rsid w:val="007D40A4"/>
    <w:rsid w:val="007E6BA6"/>
    <w:rsid w:val="007F0D9F"/>
    <w:rsid w:val="007F27B7"/>
    <w:rsid w:val="007F30EE"/>
    <w:rsid w:val="0080054F"/>
    <w:rsid w:val="00801F79"/>
    <w:rsid w:val="008022B4"/>
    <w:rsid w:val="00802607"/>
    <w:rsid w:val="00805C74"/>
    <w:rsid w:val="00814036"/>
    <w:rsid w:val="00826CC8"/>
    <w:rsid w:val="00835570"/>
    <w:rsid w:val="00837D0B"/>
    <w:rsid w:val="00850922"/>
    <w:rsid w:val="0086450B"/>
    <w:rsid w:val="00872810"/>
    <w:rsid w:val="00875341"/>
    <w:rsid w:val="008768F3"/>
    <w:rsid w:val="00877347"/>
    <w:rsid w:val="0088209E"/>
    <w:rsid w:val="00885310"/>
    <w:rsid w:val="00886643"/>
    <w:rsid w:val="008872B1"/>
    <w:rsid w:val="008919EA"/>
    <w:rsid w:val="008A3254"/>
    <w:rsid w:val="008A6F22"/>
    <w:rsid w:val="008A749E"/>
    <w:rsid w:val="008B3167"/>
    <w:rsid w:val="008C056E"/>
    <w:rsid w:val="008C1685"/>
    <w:rsid w:val="008C3E6B"/>
    <w:rsid w:val="008C439A"/>
    <w:rsid w:val="008C6597"/>
    <w:rsid w:val="008C74A7"/>
    <w:rsid w:val="008D2F17"/>
    <w:rsid w:val="008D6320"/>
    <w:rsid w:val="008E199C"/>
    <w:rsid w:val="008E7347"/>
    <w:rsid w:val="008F2F42"/>
    <w:rsid w:val="008F5B48"/>
    <w:rsid w:val="0090173C"/>
    <w:rsid w:val="009226BB"/>
    <w:rsid w:val="00923D2E"/>
    <w:rsid w:val="009266F3"/>
    <w:rsid w:val="009315AE"/>
    <w:rsid w:val="00934055"/>
    <w:rsid w:val="00935D77"/>
    <w:rsid w:val="00937966"/>
    <w:rsid w:val="0094574A"/>
    <w:rsid w:val="00946236"/>
    <w:rsid w:val="00947058"/>
    <w:rsid w:val="00947FCB"/>
    <w:rsid w:val="00953E24"/>
    <w:rsid w:val="0095702F"/>
    <w:rsid w:val="00960F6F"/>
    <w:rsid w:val="0096367C"/>
    <w:rsid w:val="00977DA9"/>
    <w:rsid w:val="0098186D"/>
    <w:rsid w:val="00982E62"/>
    <w:rsid w:val="00993F24"/>
    <w:rsid w:val="00994EC7"/>
    <w:rsid w:val="009965AE"/>
    <w:rsid w:val="00996793"/>
    <w:rsid w:val="00996B31"/>
    <w:rsid w:val="00997E0B"/>
    <w:rsid w:val="009A264D"/>
    <w:rsid w:val="009A2769"/>
    <w:rsid w:val="009A6A00"/>
    <w:rsid w:val="009A7572"/>
    <w:rsid w:val="009B4F2F"/>
    <w:rsid w:val="009B56E9"/>
    <w:rsid w:val="009B62C3"/>
    <w:rsid w:val="009C6D9F"/>
    <w:rsid w:val="009C7859"/>
    <w:rsid w:val="009D719E"/>
    <w:rsid w:val="009F2551"/>
    <w:rsid w:val="009F6126"/>
    <w:rsid w:val="009F66A5"/>
    <w:rsid w:val="00A02C9F"/>
    <w:rsid w:val="00A04519"/>
    <w:rsid w:val="00A05EAF"/>
    <w:rsid w:val="00A06A42"/>
    <w:rsid w:val="00A11D55"/>
    <w:rsid w:val="00A13D20"/>
    <w:rsid w:val="00A15F02"/>
    <w:rsid w:val="00A22EA7"/>
    <w:rsid w:val="00A2452B"/>
    <w:rsid w:val="00A4047B"/>
    <w:rsid w:val="00A42377"/>
    <w:rsid w:val="00A4385C"/>
    <w:rsid w:val="00A467B6"/>
    <w:rsid w:val="00A5097E"/>
    <w:rsid w:val="00A641EC"/>
    <w:rsid w:val="00A65BD5"/>
    <w:rsid w:val="00A67DA1"/>
    <w:rsid w:val="00A72B30"/>
    <w:rsid w:val="00A843D3"/>
    <w:rsid w:val="00A85CF2"/>
    <w:rsid w:val="00A87206"/>
    <w:rsid w:val="00A87662"/>
    <w:rsid w:val="00A87C42"/>
    <w:rsid w:val="00A93AC0"/>
    <w:rsid w:val="00AB302E"/>
    <w:rsid w:val="00AB404C"/>
    <w:rsid w:val="00AB407B"/>
    <w:rsid w:val="00AB53AE"/>
    <w:rsid w:val="00AB5E31"/>
    <w:rsid w:val="00AB6A6F"/>
    <w:rsid w:val="00AD12D4"/>
    <w:rsid w:val="00AD24F0"/>
    <w:rsid w:val="00AE1A9D"/>
    <w:rsid w:val="00AE3782"/>
    <w:rsid w:val="00AE3793"/>
    <w:rsid w:val="00AE4BAA"/>
    <w:rsid w:val="00AE5E11"/>
    <w:rsid w:val="00AE6371"/>
    <w:rsid w:val="00AF253E"/>
    <w:rsid w:val="00AF5621"/>
    <w:rsid w:val="00B12834"/>
    <w:rsid w:val="00B156E5"/>
    <w:rsid w:val="00B1718F"/>
    <w:rsid w:val="00B174EF"/>
    <w:rsid w:val="00B2051C"/>
    <w:rsid w:val="00B27D9A"/>
    <w:rsid w:val="00B32B7C"/>
    <w:rsid w:val="00B335AA"/>
    <w:rsid w:val="00B36879"/>
    <w:rsid w:val="00B37D0A"/>
    <w:rsid w:val="00B52F5A"/>
    <w:rsid w:val="00B654B7"/>
    <w:rsid w:val="00B72714"/>
    <w:rsid w:val="00B80FE3"/>
    <w:rsid w:val="00B81957"/>
    <w:rsid w:val="00B831E2"/>
    <w:rsid w:val="00B865E1"/>
    <w:rsid w:val="00B87F86"/>
    <w:rsid w:val="00B9152E"/>
    <w:rsid w:val="00B9158A"/>
    <w:rsid w:val="00B92096"/>
    <w:rsid w:val="00B931FA"/>
    <w:rsid w:val="00BA1FE5"/>
    <w:rsid w:val="00BA3E52"/>
    <w:rsid w:val="00BA6A2D"/>
    <w:rsid w:val="00BB7B61"/>
    <w:rsid w:val="00BC0C64"/>
    <w:rsid w:val="00BC532B"/>
    <w:rsid w:val="00BE1494"/>
    <w:rsid w:val="00BE4687"/>
    <w:rsid w:val="00BE65C7"/>
    <w:rsid w:val="00BE7304"/>
    <w:rsid w:val="00BF4CBB"/>
    <w:rsid w:val="00C0556D"/>
    <w:rsid w:val="00C10FF3"/>
    <w:rsid w:val="00C17BFA"/>
    <w:rsid w:val="00C23E52"/>
    <w:rsid w:val="00C24C9E"/>
    <w:rsid w:val="00C30844"/>
    <w:rsid w:val="00C3488D"/>
    <w:rsid w:val="00C355AD"/>
    <w:rsid w:val="00C41147"/>
    <w:rsid w:val="00C4635F"/>
    <w:rsid w:val="00C509EC"/>
    <w:rsid w:val="00C5257D"/>
    <w:rsid w:val="00C53C61"/>
    <w:rsid w:val="00C553ED"/>
    <w:rsid w:val="00C61DF4"/>
    <w:rsid w:val="00C66EE6"/>
    <w:rsid w:val="00C70357"/>
    <w:rsid w:val="00C75A69"/>
    <w:rsid w:val="00C766D4"/>
    <w:rsid w:val="00C80E2A"/>
    <w:rsid w:val="00C8444D"/>
    <w:rsid w:val="00C9043E"/>
    <w:rsid w:val="00C9179E"/>
    <w:rsid w:val="00C956B2"/>
    <w:rsid w:val="00CA084C"/>
    <w:rsid w:val="00CA0F16"/>
    <w:rsid w:val="00CA17FD"/>
    <w:rsid w:val="00CA1872"/>
    <w:rsid w:val="00CA6939"/>
    <w:rsid w:val="00CA6A98"/>
    <w:rsid w:val="00CB7842"/>
    <w:rsid w:val="00CC5EA2"/>
    <w:rsid w:val="00CD1EBC"/>
    <w:rsid w:val="00CD2E83"/>
    <w:rsid w:val="00CD6D25"/>
    <w:rsid w:val="00CE0128"/>
    <w:rsid w:val="00CE657F"/>
    <w:rsid w:val="00CE7D63"/>
    <w:rsid w:val="00CF1E53"/>
    <w:rsid w:val="00D13CA4"/>
    <w:rsid w:val="00D15466"/>
    <w:rsid w:val="00D20B8D"/>
    <w:rsid w:val="00D232EE"/>
    <w:rsid w:val="00D25067"/>
    <w:rsid w:val="00D25795"/>
    <w:rsid w:val="00D258A2"/>
    <w:rsid w:val="00D27147"/>
    <w:rsid w:val="00D273C7"/>
    <w:rsid w:val="00D35086"/>
    <w:rsid w:val="00D3529E"/>
    <w:rsid w:val="00D36442"/>
    <w:rsid w:val="00D47610"/>
    <w:rsid w:val="00D62772"/>
    <w:rsid w:val="00D65902"/>
    <w:rsid w:val="00D66441"/>
    <w:rsid w:val="00D6667A"/>
    <w:rsid w:val="00D66B6D"/>
    <w:rsid w:val="00D748E0"/>
    <w:rsid w:val="00D90F23"/>
    <w:rsid w:val="00D93855"/>
    <w:rsid w:val="00D96008"/>
    <w:rsid w:val="00DA162E"/>
    <w:rsid w:val="00DA274C"/>
    <w:rsid w:val="00DA4933"/>
    <w:rsid w:val="00DA5967"/>
    <w:rsid w:val="00DA7DC1"/>
    <w:rsid w:val="00DB2018"/>
    <w:rsid w:val="00DC01F1"/>
    <w:rsid w:val="00DC3524"/>
    <w:rsid w:val="00DC5812"/>
    <w:rsid w:val="00DC5A92"/>
    <w:rsid w:val="00DD174B"/>
    <w:rsid w:val="00DE0D59"/>
    <w:rsid w:val="00DE3221"/>
    <w:rsid w:val="00DE4E35"/>
    <w:rsid w:val="00DF7230"/>
    <w:rsid w:val="00E00DA2"/>
    <w:rsid w:val="00E03915"/>
    <w:rsid w:val="00E0663C"/>
    <w:rsid w:val="00E10430"/>
    <w:rsid w:val="00E133D3"/>
    <w:rsid w:val="00E23655"/>
    <w:rsid w:val="00E252F9"/>
    <w:rsid w:val="00E27288"/>
    <w:rsid w:val="00E31F63"/>
    <w:rsid w:val="00E35D43"/>
    <w:rsid w:val="00E3640E"/>
    <w:rsid w:val="00E36DDD"/>
    <w:rsid w:val="00E5209C"/>
    <w:rsid w:val="00E6136E"/>
    <w:rsid w:val="00E71DEE"/>
    <w:rsid w:val="00E80334"/>
    <w:rsid w:val="00E83DB9"/>
    <w:rsid w:val="00EA0547"/>
    <w:rsid w:val="00EA5017"/>
    <w:rsid w:val="00EA6E0C"/>
    <w:rsid w:val="00EA79AE"/>
    <w:rsid w:val="00EB3492"/>
    <w:rsid w:val="00EB34C0"/>
    <w:rsid w:val="00EB3A34"/>
    <w:rsid w:val="00EB3C94"/>
    <w:rsid w:val="00EB637C"/>
    <w:rsid w:val="00EC319A"/>
    <w:rsid w:val="00EC4240"/>
    <w:rsid w:val="00ED1D7F"/>
    <w:rsid w:val="00ED2350"/>
    <w:rsid w:val="00ED3A3B"/>
    <w:rsid w:val="00EE0F26"/>
    <w:rsid w:val="00EE2FF8"/>
    <w:rsid w:val="00EF13F4"/>
    <w:rsid w:val="00EF7088"/>
    <w:rsid w:val="00F0172B"/>
    <w:rsid w:val="00F01D91"/>
    <w:rsid w:val="00F031D3"/>
    <w:rsid w:val="00F07753"/>
    <w:rsid w:val="00F0780F"/>
    <w:rsid w:val="00F277C4"/>
    <w:rsid w:val="00F27C5E"/>
    <w:rsid w:val="00F30F07"/>
    <w:rsid w:val="00F32D11"/>
    <w:rsid w:val="00F3371E"/>
    <w:rsid w:val="00F35B8B"/>
    <w:rsid w:val="00F42810"/>
    <w:rsid w:val="00F44D33"/>
    <w:rsid w:val="00F50D2E"/>
    <w:rsid w:val="00F51D10"/>
    <w:rsid w:val="00F521D1"/>
    <w:rsid w:val="00F53BEE"/>
    <w:rsid w:val="00F66F57"/>
    <w:rsid w:val="00F70FBE"/>
    <w:rsid w:val="00F731C2"/>
    <w:rsid w:val="00F82E1D"/>
    <w:rsid w:val="00F95F3E"/>
    <w:rsid w:val="00F978BD"/>
    <w:rsid w:val="00FA186E"/>
    <w:rsid w:val="00FA7C6D"/>
    <w:rsid w:val="00FB317B"/>
    <w:rsid w:val="00FB515D"/>
    <w:rsid w:val="00FB5387"/>
    <w:rsid w:val="00FB5D0B"/>
    <w:rsid w:val="00FB712F"/>
    <w:rsid w:val="00FB7353"/>
    <w:rsid w:val="00FD3A83"/>
    <w:rsid w:val="00FD76FD"/>
    <w:rsid w:val="00FE4E4C"/>
    <w:rsid w:val="00FF26AF"/>
    <w:rsid w:val="00FF49B8"/>
    <w:rsid w:val="00FF7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6D9F"/>
    <w:rPr>
      <w:sz w:val="24"/>
      <w:szCs w:val="24"/>
    </w:rPr>
  </w:style>
  <w:style w:type="paragraph" w:styleId="Heading1">
    <w:name w:val="heading 1"/>
    <w:basedOn w:val="Normal"/>
    <w:next w:val="Normal"/>
    <w:qFormat/>
    <w:rsid w:val="00427E74"/>
    <w:pPr>
      <w:keepNext/>
      <w:autoSpaceDE w:val="0"/>
      <w:autoSpaceDN w:val="0"/>
      <w:adjustRightInd w:val="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52B"/>
    <w:pPr>
      <w:tabs>
        <w:tab w:val="center" w:pos="4320"/>
        <w:tab w:val="right" w:pos="8640"/>
      </w:tabs>
    </w:pPr>
  </w:style>
  <w:style w:type="paragraph" w:styleId="Footer">
    <w:name w:val="footer"/>
    <w:basedOn w:val="Normal"/>
    <w:rsid w:val="00A2452B"/>
    <w:pPr>
      <w:tabs>
        <w:tab w:val="center" w:pos="4320"/>
        <w:tab w:val="right" w:pos="8640"/>
      </w:tabs>
    </w:pPr>
  </w:style>
  <w:style w:type="character" w:styleId="PageNumber">
    <w:name w:val="page number"/>
    <w:basedOn w:val="DefaultParagraphFont"/>
    <w:rsid w:val="00075D4F"/>
  </w:style>
  <w:style w:type="character" w:styleId="CommentReference">
    <w:name w:val="annotation reference"/>
    <w:basedOn w:val="DefaultParagraphFont"/>
    <w:semiHidden/>
    <w:rsid w:val="005760A3"/>
    <w:rPr>
      <w:sz w:val="16"/>
      <w:szCs w:val="16"/>
    </w:rPr>
  </w:style>
  <w:style w:type="paragraph" w:styleId="CommentText">
    <w:name w:val="annotation text"/>
    <w:basedOn w:val="Normal"/>
    <w:semiHidden/>
    <w:rsid w:val="005760A3"/>
    <w:rPr>
      <w:sz w:val="20"/>
      <w:szCs w:val="20"/>
    </w:rPr>
  </w:style>
  <w:style w:type="paragraph" w:styleId="CommentSubject">
    <w:name w:val="annotation subject"/>
    <w:basedOn w:val="CommentText"/>
    <w:next w:val="CommentText"/>
    <w:semiHidden/>
    <w:rsid w:val="005760A3"/>
    <w:rPr>
      <w:b/>
      <w:bCs/>
    </w:rPr>
  </w:style>
  <w:style w:type="paragraph" w:styleId="BalloonText">
    <w:name w:val="Balloon Text"/>
    <w:basedOn w:val="Normal"/>
    <w:semiHidden/>
    <w:rsid w:val="005760A3"/>
    <w:rPr>
      <w:rFonts w:ascii="Tahoma" w:hAnsi="Tahoma" w:cs="Tahoma"/>
      <w:sz w:val="16"/>
      <w:szCs w:val="16"/>
    </w:rPr>
  </w:style>
  <w:style w:type="table" w:styleId="TableGrid">
    <w:name w:val="Table Grid"/>
    <w:basedOn w:val="TableNormal"/>
    <w:rsid w:val="00721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65BD5"/>
    <w:pPr>
      <w:autoSpaceDE w:val="0"/>
      <w:autoSpaceDN w:val="0"/>
      <w:adjustRightInd w:val="0"/>
    </w:pPr>
    <w:rPr>
      <w:color w:val="000000"/>
      <w:sz w:val="24"/>
      <w:szCs w:val="24"/>
    </w:rPr>
  </w:style>
  <w:style w:type="paragraph" w:customStyle="1" w:styleId="CM29">
    <w:name w:val="CM29"/>
    <w:basedOn w:val="Default"/>
    <w:next w:val="Default"/>
    <w:rsid w:val="00B865E1"/>
    <w:rPr>
      <w:color w:val="auto"/>
    </w:rPr>
  </w:style>
  <w:style w:type="character" w:styleId="Hyperlink">
    <w:name w:val="Hyperlink"/>
    <w:basedOn w:val="DefaultParagraphFont"/>
    <w:rsid w:val="00F82E1D"/>
    <w:rPr>
      <w:color w:val="0000FF"/>
      <w:u w:val="single"/>
    </w:rPr>
  </w:style>
  <w:style w:type="paragraph" w:styleId="NormalWeb">
    <w:name w:val="Normal (Web)"/>
    <w:basedOn w:val="Normal"/>
    <w:rsid w:val="00F82E1D"/>
  </w:style>
  <w:style w:type="character" w:styleId="Emphasis">
    <w:name w:val="Emphasis"/>
    <w:basedOn w:val="DefaultParagraphFont"/>
    <w:qFormat/>
    <w:rsid w:val="00C24C9E"/>
    <w:rPr>
      <w:b/>
      <w:bCs/>
      <w:i w:val="0"/>
      <w:iCs w:val="0"/>
    </w:rPr>
  </w:style>
  <w:style w:type="character" w:customStyle="1" w:styleId="titlepage">
    <w:name w:val="titlepage"/>
    <w:basedOn w:val="DefaultParagraphFont"/>
    <w:rsid w:val="0013473D"/>
  </w:style>
</w:styles>
</file>

<file path=word/webSettings.xml><?xml version="1.0" encoding="utf-8"?>
<w:webSettings xmlns:r="http://schemas.openxmlformats.org/officeDocument/2006/relationships" xmlns:w="http://schemas.openxmlformats.org/wordprocessingml/2006/main">
  <w:divs>
    <w:div w:id="54278519">
      <w:bodyDiv w:val="1"/>
      <w:marLeft w:val="0"/>
      <w:marRight w:val="0"/>
      <w:marTop w:val="0"/>
      <w:marBottom w:val="0"/>
      <w:divBdr>
        <w:top w:val="none" w:sz="0" w:space="0" w:color="auto"/>
        <w:left w:val="none" w:sz="0" w:space="0" w:color="auto"/>
        <w:bottom w:val="none" w:sz="0" w:space="0" w:color="auto"/>
        <w:right w:val="none" w:sz="0" w:space="0" w:color="auto"/>
      </w:divBdr>
      <w:divsChild>
        <w:div w:id="376510732">
          <w:marLeft w:val="0"/>
          <w:marRight w:val="0"/>
          <w:marTop w:val="0"/>
          <w:marBottom w:val="0"/>
          <w:divBdr>
            <w:top w:val="none" w:sz="0" w:space="0" w:color="auto"/>
            <w:left w:val="none" w:sz="0" w:space="0" w:color="auto"/>
            <w:bottom w:val="none" w:sz="0" w:space="0" w:color="auto"/>
            <w:right w:val="none" w:sz="0" w:space="0" w:color="auto"/>
          </w:divBdr>
        </w:div>
      </w:divsChild>
    </w:div>
    <w:div w:id="520243526">
      <w:bodyDiv w:val="1"/>
      <w:marLeft w:val="0"/>
      <w:marRight w:val="0"/>
      <w:marTop w:val="0"/>
      <w:marBottom w:val="0"/>
      <w:divBdr>
        <w:top w:val="none" w:sz="0" w:space="0" w:color="auto"/>
        <w:left w:val="none" w:sz="0" w:space="0" w:color="auto"/>
        <w:bottom w:val="none" w:sz="0" w:space="0" w:color="auto"/>
        <w:right w:val="none" w:sz="0" w:space="0" w:color="auto"/>
      </w:divBdr>
    </w:div>
    <w:div w:id="559562354">
      <w:bodyDiv w:val="1"/>
      <w:marLeft w:val="0"/>
      <w:marRight w:val="0"/>
      <w:marTop w:val="0"/>
      <w:marBottom w:val="0"/>
      <w:divBdr>
        <w:top w:val="none" w:sz="0" w:space="0" w:color="auto"/>
        <w:left w:val="none" w:sz="0" w:space="0" w:color="auto"/>
        <w:bottom w:val="none" w:sz="0" w:space="0" w:color="auto"/>
        <w:right w:val="none" w:sz="0" w:space="0" w:color="auto"/>
      </w:divBdr>
      <w:divsChild>
        <w:div w:id="782457740">
          <w:marLeft w:val="0"/>
          <w:marRight w:val="0"/>
          <w:marTop w:val="0"/>
          <w:marBottom w:val="0"/>
          <w:divBdr>
            <w:top w:val="none" w:sz="0" w:space="0" w:color="auto"/>
            <w:left w:val="none" w:sz="0" w:space="0" w:color="auto"/>
            <w:bottom w:val="none" w:sz="0" w:space="0" w:color="auto"/>
            <w:right w:val="none" w:sz="0" w:space="0" w:color="auto"/>
          </w:divBdr>
        </w:div>
      </w:divsChild>
    </w:div>
    <w:div w:id="837235639">
      <w:bodyDiv w:val="1"/>
      <w:marLeft w:val="0"/>
      <w:marRight w:val="0"/>
      <w:marTop w:val="0"/>
      <w:marBottom w:val="480"/>
      <w:divBdr>
        <w:top w:val="none" w:sz="0" w:space="0" w:color="auto"/>
        <w:left w:val="none" w:sz="0" w:space="0" w:color="auto"/>
        <w:bottom w:val="none" w:sz="0" w:space="0" w:color="auto"/>
        <w:right w:val="none" w:sz="0" w:space="0" w:color="auto"/>
      </w:divBdr>
      <w:divsChild>
        <w:div w:id="916207297">
          <w:marLeft w:val="0"/>
          <w:marRight w:val="0"/>
          <w:marTop w:val="0"/>
          <w:marBottom w:val="0"/>
          <w:divBdr>
            <w:top w:val="none" w:sz="0" w:space="0" w:color="auto"/>
            <w:left w:val="none" w:sz="0" w:space="0" w:color="auto"/>
            <w:bottom w:val="none" w:sz="0" w:space="0" w:color="auto"/>
            <w:right w:val="none" w:sz="0" w:space="0" w:color="auto"/>
          </w:divBdr>
          <w:divsChild>
            <w:div w:id="1761025831">
              <w:marLeft w:val="0"/>
              <w:marRight w:val="0"/>
              <w:marTop w:val="0"/>
              <w:marBottom w:val="0"/>
              <w:divBdr>
                <w:top w:val="none" w:sz="0" w:space="0" w:color="auto"/>
                <w:left w:val="none" w:sz="0" w:space="0" w:color="auto"/>
                <w:bottom w:val="none" w:sz="0" w:space="0" w:color="auto"/>
                <w:right w:val="none" w:sz="0" w:space="0" w:color="auto"/>
              </w:divBdr>
              <w:divsChild>
                <w:div w:id="36392888">
                  <w:marLeft w:val="0"/>
                  <w:marRight w:val="0"/>
                  <w:marTop w:val="0"/>
                  <w:marBottom w:val="0"/>
                  <w:divBdr>
                    <w:top w:val="none" w:sz="0" w:space="0" w:color="auto"/>
                    <w:left w:val="none" w:sz="0" w:space="0" w:color="auto"/>
                    <w:bottom w:val="none" w:sz="0" w:space="0" w:color="auto"/>
                    <w:right w:val="none" w:sz="0" w:space="0" w:color="auto"/>
                  </w:divBdr>
                  <w:divsChild>
                    <w:div w:id="1753627956">
                      <w:marLeft w:val="0"/>
                      <w:marRight w:val="0"/>
                      <w:marTop w:val="0"/>
                      <w:marBottom w:val="0"/>
                      <w:divBdr>
                        <w:top w:val="none" w:sz="0" w:space="0" w:color="auto"/>
                        <w:left w:val="none" w:sz="0" w:space="0" w:color="auto"/>
                        <w:bottom w:val="none" w:sz="0" w:space="0" w:color="auto"/>
                        <w:right w:val="none" w:sz="0" w:space="0" w:color="auto"/>
                      </w:divBdr>
                      <w:divsChild>
                        <w:div w:id="753674252">
                          <w:marLeft w:val="0"/>
                          <w:marRight w:val="0"/>
                          <w:marTop w:val="0"/>
                          <w:marBottom w:val="0"/>
                          <w:divBdr>
                            <w:top w:val="none" w:sz="0" w:space="0" w:color="auto"/>
                            <w:left w:val="none" w:sz="0" w:space="0" w:color="auto"/>
                            <w:bottom w:val="none" w:sz="0" w:space="0" w:color="auto"/>
                            <w:right w:val="none" w:sz="0" w:space="0" w:color="auto"/>
                          </w:divBdr>
                          <w:divsChild>
                            <w:div w:id="1704482476">
                              <w:marLeft w:val="0"/>
                              <w:marRight w:val="0"/>
                              <w:marTop w:val="0"/>
                              <w:marBottom w:val="0"/>
                              <w:divBdr>
                                <w:top w:val="none" w:sz="0" w:space="0" w:color="auto"/>
                                <w:left w:val="none" w:sz="0" w:space="0" w:color="auto"/>
                                <w:bottom w:val="none" w:sz="0" w:space="0" w:color="auto"/>
                                <w:right w:val="none" w:sz="0" w:space="0" w:color="auto"/>
                              </w:divBdr>
                              <w:divsChild>
                                <w:div w:id="1514998337">
                                  <w:marLeft w:val="0"/>
                                  <w:marRight w:val="0"/>
                                  <w:marTop w:val="0"/>
                                  <w:marBottom w:val="0"/>
                                  <w:divBdr>
                                    <w:top w:val="none" w:sz="0" w:space="0" w:color="auto"/>
                                    <w:left w:val="none" w:sz="0" w:space="0" w:color="auto"/>
                                    <w:bottom w:val="none" w:sz="0" w:space="0" w:color="auto"/>
                                    <w:right w:val="none" w:sz="0" w:space="0" w:color="auto"/>
                                  </w:divBdr>
                                  <w:divsChild>
                                    <w:div w:id="1947998349">
                                      <w:marLeft w:val="0"/>
                                      <w:marRight w:val="0"/>
                                      <w:marTop w:val="0"/>
                                      <w:marBottom w:val="0"/>
                                      <w:divBdr>
                                        <w:top w:val="none" w:sz="0" w:space="0" w:color="auto"/>
                                        <w:left w:val="none" w:sz="0" w:space="0" w:color="auto"/>
                                        <w:bottom w:val="none" w:sz="0" w:space="0" w:color="auto"/>
                                        <w:right w:val="none" w:sz="0" w:space="0" w:color="auto"/>
                                      </w:divBdr>
                                      <w:divsChild>
                                        <w:div w:id="944462140">
                                          <w:marLeft w:val="0"/>
                                          <w:marRight w:val="0"/>
                                          <w:marTop w:val="0"/>
                                          <w:marBottom w:val="0"/>
                                          <w:divBdr>
                                            <w:top w:val="none" w:sz="0" w:space="0" w:color="auto"/>
                                            <w:left w:val="none" w:sz="0" w:space="0" w:color="auto"/>
                                            <w:bottom w:val="none" w:sz="0" w:space="0" w:color="auto"/>
                                            <w:right w:val="none" w:sz="0" w:space="0" w:color="auto"/>
                                          </w:divBdr>
                                          <w:divsChild>
                                            <w:div w:id="1937442494">
                                              <w:marLeft w:val="0"/>
                                              <w:marRight w:val="0"/>
                                              <w:marTop w:val="0"/>
                                              <w:marBottom w:val="0"/>
                                              <w:divBdr>
                                                <w:top w:val="none" w:sz="0" w:space="0" w:color="auto"/>
                                                <w:left w:val="none" w:sz="0" w:space="0" w:color="auto"/>
                                                <w:bottom w:val="none" w:sz="0" w:space="0" w:color="auto"/>
                                                <w:right w:val="none" w:sz="0" w:space="0" w:color="auto"/>
                                              </w:divBdr>
                                              <w:divsChild>
                                                <w:div w:id="1602956000">
                                                  <w:marLeft w:val="0"/>
                                                  <w:marRight w:val="0"/>
                                                  <w:marTop w:val="0"/>
                                                  <w:marBottom w:val="0"/>
                                                  <w:divBdr>
                                                    <w:top w:val="none" w:sz="0" w:space="0" w:color="auto"/>
                                                    <w:left w:val="none" w:sz="0" w:space="0" w:color="auto"/>
                                                    <w:bottom w:val="none" w:sz="0" w:space="0" w:color="auto"/>
                                                    <w:right w:val="none" w:sz="0" w:space="0" w:color="auto"/>
                                                  </w:divBdr>
                                                  <w:divsChild>
                                                    <w:div w:id="1612317822">
                                                      <w:marLeft w:val="0"/>
                                                      <w:marRight w:val="0"/>
                                                      <w:marTop w:val="0"/>
                                                      <w:marBottom w:val="0"/>
                                                      <w:divBdr>
                                                        <w:top w:val="none" w:sz="0" w:space="0" w:color="auto"/>
                                                        <w:left w:val="none" w:sz="0" w:space="0" w:color="auto"/>
                                                        <w:bottom w:val="none" w:sz="0" w:space="0" w:color="auto"/>
                                                        <w:right w:val="none" w:sz="0" w:space="0" w:color="auto"/>
                                                      </w:divBdr>
                                                      <w:divsChild>
                                                        <w:div w:id="1475217137">
                                                          <w:marLeft w:val="0"/>
                                                          <w:marRight w:val="0"/>
                                                          <w:marTop w:val="0"/>
                                                          <w:marBottom w:val="0"/>
                                                          <w:divBdr>
                                                            <w:top w:val="none" w:sz="0" w:space="0" w:color="auto"/>
                                                            <w:left w:val="none" w:sz="0" w:space="0" w:color="auto"/>
                                                            <w:bottom w:val="none" w:sz="0" w:space="0" w:color="auto"/>
                                                            <w:right w:val="none" w:sz="0" w:space="0" w:color="auto"/>
                                                          </w:divBdr>
                                                          <w:divsChild>
                                                            <w:div w:id="236479664">
                                                              <w:marLeft w:val="0"/>
                                                              <w:marRight w:val="0"/>
                                                              <w:marTop w:val="0"/>
                                                              <w:marBottom w:val="0"/>
                                                              <w:divBdr>
                                                                <w:top w:val="none" w:sz="0" w:space="0" w:color="auto"/>
                                                                <w:left w:val="none" w:sz="0" w:space="0" w:color="auto"/>
                                                                <w:bottom w:val="none" w:sz="0" w:space="0" w:color="auto"/>
                                                                <w:right w:val="none" w:sz="0" w:space="0" w:color="auto"/>
                                                              </w:divBdr>
                                                              <w:divsChild>
                                                                <w:div w:id="1572812641">
                                                                  <w:marLeft w:val="0"/>
                                                                  <w:marRight w:val="0"/>
                                                                  <w:marTop w:val="0"/>
                                                                  <w:marBottom w:val="0"/>
                                                                  <w:divBdr>
                                                                    <w:top w:val="none" w:sz="0" w:space="0" w:color="auto"/>
                                                                    <w:left w:val="none" w:sz="0" w:space="0" w:color="auto"/>
                                                                    <w:bottom w:val="none" w:sz="0" w:space="0" w:color="auto"/>
                                                                    <w:right w:val="none" w:sz="0" w:space="0" w:color="auto"/>
                                                                  </w:divBdr>
                                                                  <w:divsChild>
                                                                    <w:div w:id="1463303098">
                                                                      <w:marLeft w:val="0"/>
                                                                      <w:marRight w:val="0"/>
                                                                      <w:marTop w:val="0"/>
                                                                      <w:marBottom w:val="0"/>
                                                                      <w:divBdr>
                                                                        <w:top w:val="none" w:sz="0" w:space="0" w:color="auto"/>
                                                                        <w:left w:val="none" w:sz="0" w:space="0" w:color="auto"/>
                                                                        <w:bottom w:val="none" w:sz="0" w:space="0" w:color="auto"/>
                                                                        <w:right w:val="none" w:sz="0" w:space="0" w:color="auto"/>
                                                                      </w:divBdr>
                                                                      <w:divsChild>
                                                                        <w:div w:id="889654699">
                                                                          <w:marLeft w:val="0"/>
                                                                          <w:marRight w:val="0"/>
                                                                          <w:marTop w:val="0"/>
                                                                          <w:marBottom w:val="0"/>
                                                                          <w:divBdr>
                                                                            <w:top w:val="none" w:sz="0" w:space="0" w:color="auto"/>
                                                                            <w:left w:val="none" w:sz="0" w:space="0" w:color="auto"/>
                                                                            <w:bottom w:val="none" w:sz="0" w:space="0" w:color="auto"/>
                                                                            <w:right w:val="none" w:sz="0" w:space="0" w:color="auto"/>
                                                                          </w:divBdr>
                                                                          <w:divsChild>
                                                                            <w:div w:id="1674336657">
                                                                              <w:marLeft w:val="0"/>
                                                                              <w:marRight w:val="0"/>
                                                                              <w:marTop w:val="0"/>
                                                                              <w:marBottom w:val="0"/>
                                                                              <w:divBdr>
                                                                                <w:top w:val="none" w:sz="0" w:space="0" w:color="auto"/>
                                                                                <w:left w:val="none" w:sz="0" w:space="0" w:color="auto"/>
                                                                                <w:bottom w:val="none" w:sz="0" w:space="0" w:color="auto"/>
                                                                                <w:right w:val="none" w:sz="0" w:space="0" w:color="auto"/>
                                                                              </w:divBdr>
                                                                              <w:divsChild>
                                                                                <w:div w:id="1943802066">
                                                                                  <w:marLeft w:val="0"/>
                                                                                  <w:marRight w:val="0"/>
                                                                                  <w:marTop w:val="0"/>
                                                                                  <w:marBottom w:val="0"/>
                                                                                  <w:divBdr>
                                                                                    <w:top w:val="none" w:sz="0" w:space="0" w:color="auto"/>
                                                                                    <w:left w:val="none" w:sz="0" w:space="0" w:color="auto"/>
                                                                                    <w:bottom w:val="none" w:sz="0" w:space="0" w:color="auto"/>
                                                                                    <w:right w:val="none" w:sz="0" w:space="0" w:color="auto"/>
                                                                                  </w:divBdr>
                                                                                  <w:divsChild>
                                                                                    <w:div w:id="222330745">
                                                                                      <w:marLeft w:val="0"/>
                                                                                      <w:marRight w:val="0"/>
                                                                                      <w:marTop w:val="0"/>
                                                                                      <w:marBottom w:val="0"/>
                                                                                      <w:divBdr>
                                                                                        <w:top w:val="none" w:sz="0" w:space="0" w:color="auto"/>
                                                                                        <w:left w:val="none" w:sz="0" w:space="0" w:color="auto"/>
                                                                                        <w:bottom w:val="none" w:sz="0" w:space="0" w:color="auto"/>
                                                                                        <w:right w:val="none" w:sz="0" w:space="0" w:color="auto"/>
                                                                                      </w:divBdr>
                                                                                      <w:divsChild>
                                                                                        <w:div w:id="1122070666">
                                                                                          <w:marLeft w:val="0"/>
                                                                                          <w:marRight w:val="0"/>
                                                                                          <w:marTop w:val="0"/>
                                                                                          <w:marBottom w:val="0"/>
                                                                                          <w:divBdr>
                                                                                            <w:top w:val="none" w:sz="0" w:space="0" w:color="auto"/>
                                                                                            <w:left w:val="none" w:sz="0" w:space="0" w:color="auto"/>
                                                                                            <w:bottom w:val="none" w:sz="0" w:space="0" w:color="auto"/>
                                                                                            <w:right w:val="none" w:sz="0" w:space="0" w:color="auto"/>
                                                                                          </w:divBdr>
                                                                                          <w:divsChild>
                                                                                            <w:div w:id="1844660988">
                                                                                              <w:marLeft w:val="0"/>
                                                                                              <w:marRight w:val="0"/>
                                                                                              <w:marTop w:val="0"/>
                                                                                              <w:marBottom w:val="0"/>
                                                                                              <w:divBdr>
                                                                                                <w:top w:val="none" w:sz="0" w:space="0" w:color="auto"/>
                                                                                                <w:left w:val="none" w:sz="0" w:space="0" w:color="auto"/>
                                                                                                <w:bottom w:val="none" w:sz="0" w:space="0" w:color="auto"/>
                                                                                                <w:right w:val="none" w:sz="0" w:space="0" w:color="auto"/>
                                                                                              </w:divBdr>
                                                                                              <w:divsChild>
                                                                                                <w:div w:id="57368403">
                                                                                                  <w:marLeft w:val="0"/>
                                                                                                  <w:marRight w:val="0"/>
                                                                                                  <w:marTop w:val="0"/>
                                                                                                  <w:marBottom w:val="0"/>
                                                                                                  <w:divBdr>
                                                                                                    <w:top w:val="none" w:sz="0" w:space="0" w:color="auto"/>
                                                                                                    <w:left w:val="none" w:sz="0" w:space="0" w:color="auto"/>
                                                                                                    <w:bottom w:val="none" w:sz="0" w:space="0" w:color="auto"/>
                                                                                                    <w:right w:val="none" w:sz="0" w:space="0" w:color="auto"/>
                                                                                                  </w:divBdr>
                                                                                                </w:div>
                                                                                                <w:div w:id="603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8931586">
      <w:bodyDiv w:val="1"/>
      <w:marLeft w:val="0"/>
      <w:marRight w:val="0"/>
      <w:marTop w:val="0"/>
      <w:marBottom w:val="0"/>
      <w:divBdr>
        <w:top w:val="none" w:sz="0" w:space="0" w:color="auto"/>
        <w:left w:val="none" w:sz="0" w:space="0" w:color="auto"/>
        <w:bottom w:val="none" w:sz="0" w:space="0" w:color="auto"/>
        <w:right w:val="none" w:sz="0" w:space="0" w:color="auto"/>
      </w:divBdr>
    </w:div>
    <w:div w:id="1092698871">
      <w:bodyDiv w:val="1"/>
      <w:marLeft w:val="0"/>
      <w:marRight w:val="0"/>
      <w:marTop w:val="0"/>
      <w:marBottom w:val="0"/>
      <w:divBdr>
        <w:top w:val="none" w:sz="0" w:space="0" w:color="auto"/>
        <w:left w:val="none" w:sz="0" w:space="0" w:color="auto"/>
        <w:bottom w:val="none" w:sz="0" w:space="0" w:color="auto"/>
        <w:right w:val="none" w:sz="0" w:space="0" w:color="auto"/>
      </w:divBdr>
      <w:divsChild>
        <w:div w:id="812914484">
          <w:marLeft w:val="0"/>
          <w:marRight w:val="0"/>
          <w:marTop w:val="0"/>
          <w:marBottom w:val="0"/>
          <w:divBdr>
            <w:top w:val="none" w:sz="0" w:space="0" w:color="auto"/>
            <w:left w:val="none" w:sz="0" w:space="0" w:color="auto"/>
            <w:bottom w:val="none" w:sz="0" w:space="0" w:color="auto"/>
            <w:right w:val="none" w:sz="0" w:space="0" w:color="auto"/>
          </w:divBdr>
        </w:div>
      </w:divsChild>
    </w:div>
    <w:div w:id="1101489610">
      <w:bodyDiv w:val="1"/>
      <w:marLeft w:val="0"/>
      <w:marRight w:val="0"/>
      <w:marTop w:val="0"/>
      <w:marBottom w:val="0"/>
      <w:divBdr>
        <w:top w:val="none" w:sz="0" w:space="0" w:color="auto"/>
        <w:left w:val="none" w:sz="0" w:space="0" w:color="auto"/>
        <w:bottom w:val="none" w:sz="0" w:space="0" w:color="auto"/>
        <w:right w:val="none" w:sz="0" w:space="0" w:color="auto"/>
      </w:divBdr>
    </w:div>
    <w:div w:id="1381321842">
      <w:bodyDiv w:val="1"/>
      <w:marLeft w:val="0"/>
      <w:marRight w:val="0"/>
      <w:marTop w:val="0"/>
      <w:marBottom w:val="0"/>
      <w:divBdr>
        <w:top w:val="none" w:sz="0" w:space="0" w:color="auto"/>
        <w:left w:val="none" w:sz="0" w:space="0" w:color="auto"/>
        <w:bottom w:val="none" w:sz="0" w:space="0" w:color="auto"/>
        <w:right w:val="none" w:sz="0" w:space="0" w:color="auto"/>
      </w:divBdr>
    </w:div>
    <w:div w:id="1577862794">
      <w:bodyDiv w:val="1"/>
      <w:marLeft w:val="0"/>
      <w:marRight w:val="0"/>
      <w:marTop w:val="0"/>
      <w:marBottom w:val="0"/>
      <w:divBdr>
        <w:top w:val="none" w:sz="0" w:space="0" w:color="auto"/>
        <w:left w:val="none" w:sz="0" w:space="0" w:color="auto"/>
        <w:bottom w:val="none" w:sz="0" w:space="0" w:color="auto"/>
        <w:right w:val="none" w:sz="0" w:space="0" w:color="auto"/>
      </w:divBdr>
      <w:divsChild>
        <w:div w:id="28074106">
          <w:marLeft w:val="0"/>
          <w:marRight w:val="0"/>
          <w:marTop w:val="0"/>
          <w:marBottom w:val="0"/>
          <w:divBdr>
            <w:top w:val="none" w:sz="0" w:space="0" w:color="auto"/>
            <w:left w:val="none" w:sz="0" w:space="0" w:color="auto"/>
            <w:bottom w:val="none" w:sz="0" w:space="0" w:color="auto"/>
            <w:right w:val="none" w:sz="0" w:space="0" w:color="auto"/>
          </w:divBdr>
          <w:divsChild>
            <w:div w:id="846601744">
              <w:marLeft w:val="0"/>
              <w:marRight w:val="0"/>
              <w:marTop w:val="0"/>
              <w:marBottom w:val="0"/>
              <w:divBdr>
                <w:top w:val="none" w:sz="0" w:space="0" w:color="auto"/>
                <w:left w:val="none" w:sz="0" w:space="0" w:color="auto"/>
                <w:bottom w:val="none" w:sz="0" w:space="0" w:color="auto"/>
                <w:right w:val="none" w:sz="0" w:space="0" w:color="auto"/>
              </w:divBdr>
            </w:div>
            <w:div w:id="949236546">
              <w:marLeft w:val="0"/>
              <w:marRight w:val="0"/>
              <w:marTop w:val="0"/>
              <w:marBottom w:val="0"/>
              <w:divBdr>
                <w:top w:val="none" w:sz="0" w:space="0" w:color="auto"/>
                <w:left w:val="none" w:sz="0" w:space="0" w:color="auto"/>
                <w:bottom w:val="none" w:sz="0" w:space="0" w:color="auto"/>
                <w:right w:val="none" w:sz="0" w:space="0" w:color="auto"/>
              </w:divBdr>
            </w:div>
            <w:div w:id="1818455863">
              <w:marLeft w:val="0"/>
              <w:marRight w:val="0"/>
              <w:marTop w:val="0"/>
              <w:marBottom w:val="0"/>
              <w:divBdr>
                <w:top w:val="none" w:sz="0" w:space="0" w:color="auto"/>
                <w:left w:val="none" w:sz="0" w:space="0" w:color="auto"/>
                <w:bottom w:val="none" w:sz="0" w:space="0" w:color="auto"/>
                <w:right w:val="none" w:sz="0" w:space="0" w:color="auto"/>
              </w:divBdr>
            </w:div>
            <w:div w:id="1905211667">
              <w:marLeft w:val="0"/>
              <w:marRight w:val="0"/>
              <w:marTop w:val="0"/>
              <w:marBottom w:val="0"/>
              <w:divBdr>
                <w:top w:val="none" w:sz="0" w:space="0" w:color="auto"/>
                <w:left w:val="none" w:sz="0" w:space="0" w:color="auto"/>
                <w:bottom w:val="none" w:sz="0" w:space="0" w:color="auto"/>
                <w:right w:val="none" w:sz="0" w:space="0" w:color="auto"/>
              </w:divBdr>
            </w:div>
            <w:div w:id="20497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8DC1B-986B-4400-8AFA-6C23E536F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8114</Words>
  <Characters>46255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Performance Work Statement</vt:lpstr>
    </vt:vector>
  </TitlesOfParts>
  <Company>NMCI</Company>
  <LinksUpToDate>false</LinksUpToDate>
  <CharactersWithSpaces>54261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Work Statement</dc:title>
  <dc:creator>james.sperbeck</dc:creator>
  <cp:lastModifiedBy>John Schleusener</cp:lastModifiedBy>
  <cp:revision>2</cp:revision>
  <cp:lastPrinted>2010-11-29T21:38:00Z</cp:lastPrinted>
  <dcterms:created xsi:type="dcterms:W3CDTF">2011-01-28T15:34:00Z</dcterms:created>
  <dcterms:modified xsi:type="dcterms:W3CDTF">2011-01-28T15:34:00Z</dcterms:modified>
</cp:coreProperties>
</file>