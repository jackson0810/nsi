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52B" w:rsidRPr="00510903" w:rsidRDefault="00A2452B" w:rsidP="00802607">
      <w:pPr>
        <w:jc w:val="center"/>
        <w:rPr>
          <w:sz w:val="32"/>
          <w:szCs w:val="32"/>
        </w:rPr>
      </w:pPr>
      <w:r w:rsidRPr="00510903">
        <w:rPr>
          <w:sz w:val="32"/>
          <w:szCs w:val="32"/>
        </w:rPr>
        <w:t xml:space="preserve">Performance </w:t>
      </w:r>
      <w:r w:rsidR="000D3ADC">
        <w:rPr>
          <w:sz w:val="32"/>
          <w:szCs w:val="32"/>
        </w:rPr>
        <w:t>Base</w:t>
      </w:r>
      <w:r w:rsidR="00DC3524">
        <w:rPr>
          <w:sz w:val="32"/>
          <w:szCs w:val="32"/>
        </w:rPr>
        <w:t>d</w:t>
      </w:r>
      <w:r w:rsidR="000D3ADC">
        <w:rPr>
          <w:sz w:val="32"/>
          <w:szCs w:val="32"/>
        </w:rPr>
        <w:t xml:space="preserve"> </w:t>
      </w:r>
      <w:r w:rsidRPr="00510903">
        <w:rPr>
          <w:sz w:val="32"/>
          <w:szCs w:val="32"/>
        </w:rPr>
        <w:t>Work Statement</w:t>
      </w:r>
    </w:p>
    <w:p w:rsidR="00510903" w:rsidRDefault="00510903" w:rsidP="00802607">
      <w:pPr>
        <w:jc w:val="center"/>
        <w:rPr>
          <w:sz w:val="32"/>
          <w:szCs w:val="32"/>
        </w:rPr>
      </w:pPr>
    </w:p>
    <w:p w:rsidR="00510903" w:rsidRDefault="00A2452B" w:rsidP="00802607">
      <w:pPr>
        <w:jc w:val="center"/>
        <w:rPr>
          <w:sz w:val="32"/>
          <w:szCs w:val="32"/>
        </w:rPr>
      </w:pPr>
      <w:r w:rsidRPr="00510903">
        <w:rPr>
          <w:sz w:val="32"/>
          <w:szCs w:val="32"/>
        </w:rPr>
        <w:t xml:space="preserve">Acquisition of </w:t>
      </w:r>
      <w:r w:rsidR="00510903">
        <w:rPr>
          <w:sz w:val="32"/>
          <w:szCs w:val="32"/>
        </w:rPr>
        <w:t>P</w:t>
      </w:r>
      <w:r w:rsidR="00510903" w:rsidRPr="00510903">
        <w:rPr>
          <w:sz w:val="32"/>
          <w:szCs w:val="32"/>
        </w:rPr>
        <w:t xml:space="preserve">rogram </w:t>
      </w:r>
      <w:r w:rsidR="00510903">
        <w:rPr>
          <w:sz w:val="32"/>
          <w:szCs w:val="32"/>
        </w:rPr>
        <w:t>M</w:t>
      </w:r>
      <w:r w:rsidR="00510903" w:rsidRPr="00510903">
        <w:rPr>
          <w:sz w:val="32"/>
          <w:szCs w:val="32"/>
        </w:rPr>
        <w:t xml:space="preserve">anagement, </w:t>
      </w:r>
      <w:r w:rsidR="00510903">
        <w:rPr>
          <w:sz w:val="32"/>
          <w:szCs w:val="32"/>
        </w:rPr>
        <w:t>A</w:t>
      </w:r>
      <w:r w:rsidR="00510903" w:rsidRPr="00510903">
        <w:rPr>
          <w:sz w:val="32"/>
          <w:szCs w:val="32"/>
        </w:rPr>
        <w:t xml:space="preserve">cquisition </w:t>
      </w:r>
      <w:r w:rsidR="00510903">
        <w:rPr>
          <w:sz w:val="32"/>
          <w:szCs w:val="32"/>
        </w:rPr>
        <w:t>M</w:t>
      </w:r>
      <w:r w:rsidR="00510903" w:rsidRPr="00510903">
        <w:rPr>
          <w:sz w:val="32"/>
          <w:szCs w:val="32"/>
        </w:rPr>
        <w:t xml:space="preserve">anagement, </w:t>
      </w:r>
      <w:r w:rsidR="00510903">
        <w:rPr>
          <w:sz w:val="32"/>
          <w:szCs w:val="32"/>
        </w:rPr>
        <w:t>T</w:t>
      </w:r>
      <w:r w:rsidR="00510903" w:rsidRPr="00510903">
        <w:rPr>
          <w:sz w:val="32"/>
          <w:szCs w:val="32"/>
        </w:rPr>
        <w:t xml:space="preserve">echnical and </w:t>
      </w:r>
      <w:r w:rsidR="00510903">
        <w:rPr>
          <w:sz w:val="32"/>
          <w:szCs w:val="32"/>
        </w:rPr>
        <w:t>A</w:t>
      </w:r>
      <w:r w:rsidR="00510903" w:rsidRPr="00510903">
        <w:rPr>
          <w:sz w:val="32"/>
          <w:szCs w:val="32"/>
        </w:rPr>
        <w:t xml:space="preserve">dministrative </w:t>
      </w:r>
      <w:r w:rsidR="00510903">
        <w:rPr>
          <w:sz w:val="32"/>
          <w:szCs w:val="32"/>
        </w:rPr>
        <w:t xml:space="preserve">Contractor Support Services </w:t>
      </w:r>
    </w:p>
    <w:p w:rsidR="00510903" w:rsidRDefault="00510903" w:rsidP="00802607">
      <w:pPr>
        <w:jc w:val="center"/>
        <w:rPr>
          <w:sz w:val="32"/>
          <w:szCs w:val="32"/>
        </w:rPr>
      </w:pPr>
    </w:p>
    <w:p w:rsidR="00510903" w:rsidRDefault="00510903" w:rsidP="00802607">
      <w:pPr>
        <w:jc w:val="center"/>
        <w:rPr>
          <w:sz w:val="32"/>
          <w:szCs w:val="32"/>
        </w:rPr>
      </w:pPr>
      <w:r>
        <w:rPr>
          <w:sz w:val="32"/>
          <w:szCs w:val="32"/>
        </w:rPr>
        <w:t>for</w:t>
      </w:r>
    </w:p>
    <w:p w:rsidR="00406E8C" w:rsidRPr="00510903" w:rsidRDefault="00406E8C" w:rsidP="00802607">
      <w:pPr>
        <w:jc w:val="center"/>
        <w:rPr>
          <w:sz w:val="32"/>
          <w:szCs w:val="32"/>
        </w:rPr>
      </w:pPr>
    </w:p>
    <w:p w:rsidR="00A2452B" w:rsidRPr="00510903" w:rsidRDefault="00A2452B" w:rsidP="00802607">
      <w:pPr>
        <w:jc w:val="center"/>
        <w:rPr>
          <w:sz w:val="32"/>
          <w:szCs w:val="32"/>
        </w:rPr>
      </w:pPr>
      <w:r w:rsidRPr="00510903">
        <w:rPr>
          <w:sz w:val="32"/>
          <w:szCs w:val="32"/>
        </w:rPr>
        <w:t>PMA-274 Presidential Helicopters Program Office</w:t>
      </w: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C15ED2" w:rsidP="00802607">
      <w:pPr>
        <w:jc w:val="center"/>
      </w:pPr>
      <w:r>
        <w:rPr>
          <w:noProof/>
        </w:rPr>
        <w:drawing>
          <wp:anchor distT="0" distB="0" distL="114300" distR="114300" simplePos="0" relativeHeight="251657728" behindDoc="0" locked="0" layoutInCell="1" allowOverlap="1">
            <wp:simplePos x="0" y="0"/>
            <wp:positionH relativeFrom="column">
              <wp:posOffset>914400</wp:posOffset>
            </wp:positionH>
            <wp:positionV relativeFrom="paragraph">
              <wp:posOffset>137160</wp:posOffset>
            </wp:positionV>
            <wp:extent cx="3886200" cy="3875405"/>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886200" cy="3875405"/>
                    </a:xfrm>
                    <a:prstGeom prst="rect">
                      <a:avLst/>
                    </a:prstGeom>
                    <a:noFill/>
                  </pic:spPr>
                </pic:pic>
              </a:graphicData>
            </a:graphic>
          </wp:anchor>
        </w:drawing>
      </w: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B32B7C" w:rsidRPr="006824A3" w:rsidRDefault="00993F24" w:rsidP="005F6C0A">
      <w:pPr>
        <w:jc w:val="center"/>
      </w:pPr>
      <w:r>
        <w:t xml:space="preserve">13 January </w:t>
      </w:r>
      <w:r w:rsidR="00E36DDD">
        <w:t>201</w:t>
      </w:r>
      <w:r>
        <w:t>1</w:t>
      </w:r>
    </w:p>
    <w:p w:rsidR="005F6C0A" w:rsidRDefault="005F6C0A" w:rsidP="006824A3">
      <w:pPr>
        <w:sectPr w:rsidR="005F6C0A" w:rsidSect="00075D4F">
          <w:headerReference w:type="even" r:id="rId9"/>
          <w:headerReference w:type="default" r:id="rId10"/>
          <w:footerReference w:type="even" r:id="rId11"/>
          <w:footerReference w:type="default" r:id="rId12"/>
          <w:headerReference w:type="first" r:id="rId13"/>
          <w:pgSz w:w="12240" w:h="15840"/>
          <w:pgMar w:top="1440" w:right="1800" w:bottom="1440" w:left="1800" w:header="720" w:footer="720" w:gutter="0"/>
          <w:cols w:space="720"/>
          <w:titlePg/>
          <w:docGrid w:linePitch="360"/>
        </w:sectPr>
      </w:pPr>
    </w:p>
    <w:p w:rsidR="009F5732" w:rsidRDefault="00301FE0">
      <w:pPr>
        <w:pStyle w:val="TOC1"/>
        <w:tabs>
          <w:tab w:val="right" w:leader="dot" w:pos="8630"/>
        </w:tabs>
        <w:rPr>
          <w:rFonts w:asciiTheme="minorHAnsi" w:eastAsiaTheme="minorEastAsia" w:hAnsiTheme="minorHAnsi" w:cstheme="minorBidi"/>
          <w:noProof/>
          <w:sz w:val="22"/>
          <w:szCs w:val="22"/>
        </w:rPr>
      </w:pPr>
      <w:r>
        <w:lastRenderedPageBreak/>
        <w:fldChar w:fldCharType="begin"/>
      </w:r>
      <w:r w:rsidR="009F5732">
        <w:instrText xml:space="preserve"> TOC \o "1-6" \h \z \u </w:instrText>
      </w:r>
      <w:r>
        <w:fldChar w:fldCharType="separate"/>
      </w:r>
      <w:hyperlink w:anchor="_Toc283633998" w:history="1">
        <w:r w:rsidR="009F5732" w:rsidRPr="00580120">
          <w:rPr>
            <w:rStyle w:val="Hyperlink"/>
            <w:noProof/>
          </w:rPr>
          <w:t>1.0 Introduction</w:t>
        </w:r>
        <w:r w:rsidR="009F5732">
          <w:rPr>
            <w:noProof/>
            <w:webHidden/>
          </w:rPr>
          <w:tab/>
        </w:r>
        <w:r>
          <w:rPr>
            <w:noProof/>
            <w:webHidden/>
          </w:rPr>
          <w:fldChar w:fldCharType="begin"/>
        </w:r>
        <w:r w:rsidR="009F5732">
          <w:rPr>
            <w:noProof/>
            <w:webHidden/>
          </w:rPr>
          <w:instrText xml:space="preserve"> PAGEREF _Toc283633998 \h </w:instrText>
        </w:r>
        <w:r>
          <w:rPr>
            <w:noProof/>
            <w:webHidden/>
          </w:rPr>
        </w:r>
        <w:r>
          <w:rPr>
            <w:noProof/>
            <w:webHidden/>
          </w:rPr>
          <w:fldChar w:fldCharType="separate"/>
        </w:r>
        <w:r w:rsidR="009F5732">
          <w:rPr>
            <w:noProof/>
            <w:webHidden/>
          </w:rPr>
          <w:t>4</w:t>
        </w:r>
        <w:r>
          <w:rPr>
            <w:noProof/>
            <w:webHidden/>
          </w:rPr>
          <w:fldChar w:fldCharType="end"/>
        </w:r>
      </w:hyperlink>
    </w:p>
    <w:p w:rsidR="009F5732" w:rsidRDefault="00301FE0">
      <w:pPr>
        <w:pStyle w:val="TOC1"/>
        <w:tabs>
          <w:tab w:val="right" w:leader="dot" w:pos="8630"/>
        </w:tabs>
        <w:rPr>
          <w:rFonts w:asciiTheme="minorHAnsi" w:eastAsiaTheme="minorEastAsia" w:hAnsiTheme="minorHAnsi" w:cstheme="minorBidi"/>
          <w:noProof/>
          <w:sz w:val="22"/>
          <w:szCs w:val="22"/>
        </w:rPr>
      </w:pPr>
      <w:hyperlink w:anchor="_Toc283633999" w:history="1">
        <w:r w:rsidR="009F5732" w:rsidRPr="00580120">
          <w:rPr>
            <w:rStyle w:val="Hyperlink"/>
            <w:noProof/>
          </w:rPr>
          <w:t>2.0 Background</w:t>
        </w:r>
        <w:r w:rsidR="009F5732">
          <w:rPr>
            <w:noProof/>
            <w:webHidden/>
          </w:rPr>
          <w:tab/>
        </w:r>
        <w:r>
          <w:rPr>
            <w:noProof/>
            <w:webHidden/>
          </w:rPr>
          <w:fldChar w:fldCharType="begin"/>
        </w:r>
        <w:r w:rsidR="009F5732">
          <w:rPr>
            <w:noProof/>
            <w:webHidden/>
          </w:rPr>
          <w:instrText xml:space="preserve"> PAGEREF _Toc283633999 \h </w:instrText>
        </w:r>
        <w:r>
          <w:rPr>
            <w:noProof/>
            <w:webHidden/>
          </w:rPr>
        </w:r>
        <w:r>
          <w:rPr>
            <w:noProof/>
            <w:webHidden/>
          </w:rPr>
          <w:fldChar w:fldCharType="separate"/>
        </w:r>
        <w:r w:rsidR="009F5732">
          <w:rPr>
            <w:noProof/>
            <w:webHidden/>
          </w:rPr>
          <w:t>4</w:t>
        </w:r>
        <w:r>
          <w:rPr>
            <w:noProof/>
            <w:webHidden/>
          </w:rPr>
          <w:fldChar w:fldCharType="end"/>
        </w:r>
      </w:hyperlink>
    </w:p>
    <w:p w:rsidR="009F5732" w:rsidRDefault="00301FE0">
      <w:pPr>
        <w:pStyle w:val="TOC1"/>
        <w:tabs>
          <w:tab w:val="right" w:leader="dot" w:pos="8630"/>
        </w:tabs>
        <w:rPr>
          <w:rFonts w:asciiTheme="minorHAnsi" w:eastAsiaTheme="minorEastAsia" w:hAnsiTheme="minorHAnsi" w:cstheme="minorBidi"/>
          <w:noProof/>
          <w:sz w:val="22"/>
          <w:szCs w:val="22"/>
        </w:rPr>
      </w:pPr>
      <w:hyperlink w:anchor="_Toc283634000" w:history="1">
        <w:r w:rsidR="009F5732" w:rsidRPr="00580120">
          <w:rPr>
            <w:rStyle w:val="Hyperlink"/>
            <w:noProof/>
          </w:rPr>
          <w:t>3.0 Scope</w:t>
        </w:r>
        <w:r w:rsidR="009F5732">
          <w:rPr>
            <w:noProof/>
            <w:webHidden/>
          </w:rPr>
          <w:tab/>
        </w:r>
        <w:r>
          <w:rPr>
            <w:noProof/>
            <w:webHidden/>
          </w:rPr>
          <w:fldChar w:fldCharType="begin"/>
        </w:r>
        <w:r w:rsidR="009F5732">
          <w:rPr>
            <w:noProof/>
            <w:webHidden/>
          </w:rPr>
          <w:instrText xml:space="preserve"> PAGEREF _Toc283634000 \h </w:instrText>
        </w:r>
        <w:r>
          <w:rPr>
            <w:noProof/>
            <w:webHidden/>
          </w:rPr>
        </w:r>
        <w:r>
          <w:rPr>
            <w:noProof/>
            <w:webHidden/>
          </w:rPr>
          <w:fldChar w:fldCharType="separate"/>
        </w:r>
        <w:r w:rsidR="009F5732">
          <w:rPr>
            <w:noProof/>
            <w:webHidden/>
          </w:rPr>
          <w:t>4</w:t>
        </w:r>
        <w:r>
          <w:rPr>
            <w:noProof/>
            <w:webHidden/>
          </w:rPr>
          <w:fldChar w:fldCharType="end"/>
        </w:r>
      </w:hyperlink>
    </w:p>
    <w:p w:rsidR="009F5732" w:rsidRDefault="00301FE0">
      <w:pPr>
        <w:pStyle w:val="TOC1"/>
        <w:tabs>
          <w:tab w:val="right" w:leader="dot" w:pos="8630"/>
        </w:tabs>
        <w:rPr>
          <w:rFonts w:asciiTheme="minorHAnsi" w:eastAsiaTheme="minorEastAsia" w:hAnsiTheme="minorHAnsi" w:cstheme="minorBidi"/>
          <w:noProof/>
          <w:sz w:val="22"/>
          <w:szCs w:val="22"/>
        </w:rPr>
      </w:pPr>
      <w:hyperlink w:anchor="_Toc283634001" w:history="1">
        <w:r w:rsidR="009F5732" w:rsidRPr="00580120">
          <w:rPr>
            <w:rStyle w:val="Hyperlink"/>
            <w:noProof/>
          </w:rPr>
          <w:t>4.0 Applicable Instructions, Directives, Policies and Memorandums</w:t>
        </w:r>
        <w:r w:rsidR="009F5732">
          <w:rPr>
            <w:noProof/>
            <w:webHidden/>
          </w:rPr>
          <w:tab/>
        </w:r>
        <w:r>
          <w:rPr>
            <w:noProof/>
            <w:webHidden/>
          </w:rPr>
          <w:fldChar w:fldCharType="begin"/>
        </w:r>
        <w:r w:rsidR="009F5732">
          <w:rPr>
            <w:noProof/>
            <w:webHidden/>
          </w:rPr>
          <w:instrText xml:space="preserve"> PAGEREF _Toc283634001 \h </w:instrText>
        </w:r>
        <w:r>
          <w:rPr>
            <w:noProof/>
            <w:webHidden/>
          </w:rPr>
        </w:r>
        <w:r>
          <w:rPr>
            <w:noProof/>
            <w:webHidden/>
          </w:rPr>
          <w:fldChar w:fldCharType="separate"/>
        </w:r>
        <w:r w:rsidR="009F5732">
          <w:rPr>
            <w:noProof/>
            <w:webHidden/>
          </w:rPr>
          <w:t>4</w:t>
        </w:r>
        <w:r>
          <w:rPr>
            <w:noProof/>
            <w:webHidden/>
          </w:rPr>
          <w:fldChar w:fldCharType="end"/>
        </w:r>
      </w:hyperlink>
    </w:p>
    <w:p w:rsidR="009F5732" w:rsidRDefault="00301FE0">
      <w:pPr>
        <w:pStyle w:val="TOC1"/>
        <w:tabs>
          <w:tab w:val="right" w:leader="dot" w:pos="8630"/>
        </w:tabs>
        <w:rPr>
          <w:rFonts w:asciiTheme="minorHAnsi" w:eastAsiaTheme="minorEastAsia" w:hAnsiTheme="minorHAnsi" w:cstheme="minorBidi"/>
          <w:noProof/>
          <w:sz w:val="22"/>
          <w:szCs w:val="22"/>
        </w:rPr>
      </w:pPr>
      <w:hyperlink w:anchor="_Toc283634002" w:history="1">
        <w:r w:rsidR="009F5732" w:rsidRPr="00580120">
          <w:rPr>
            <w:rStyle w:val="Hyperlink"/>
            <w:noProof/>
          </w:rPr>
          <w:t>5.0 Performance Requirements</w:t>
        </w:r>
        <w:r w:rsidR="009F5732">
          <w:rPr>
            <w:noProof/>
            <w:webHidden/>
          </w:rPr>
          <w:tab/>
        </w:r>
        <w:r>
          <w:rPr>
            <w:noProof/>
            <w:webHidden/>
          </w:rPr>
          <w:fldChar w:fldCharType="begin"/>
        </w:r>
        <w:r w:rsidR="009F5732">
          <w:rPr>
            <w:noProof/>
            <w:webHidden/>
          </w:rPr>
          <w:instrText xml:space="preserve"> PAGEREF _Toc283634002 \h </w:instrText>
        </w:r>
        <w:r>
          <w:rPr>
            <w:noProof/>
            <w:webHidden/>
          </w:rPr>
        </w:r>
        <w:r>
          <w:rPr>
            <w:noProof/>
            <w:webHidden/>
          </w:rPr>
          <w:fldChar w:fldCharType="separate"/>
        </w:r>
        <w:r w:rsidR="009F5732">
          <w:rPr>
            <w:noProof/>
            <w:webHidden/>
          </w:rPr>
          <w:t>5</w:t>
        </w:r>
        <w:r>
          <w:rPr>
            <w:noProof/>
            <w:webHidden/>
          </w:rPr>
          <w:fldChar w:fldCharType="end"/>
        </w:r>
      </w:hyperlink>
    </w:p>
    <w:p w:rsidR="009F5732" w:rsidRDefault="00301FE0">
      <w:pPr>
        <w:pStyle w:val="TOC2"/>
        <w:tabs>
          <w:tab w:val="right" w:leader="dot" w:pos="8630"/>
        </w:tabs>
        <w:rPr>
          <w:rFonts w:asciiTheme="minorHAnsi" w:eastAsiaTheme="minorEastAsia" w:hAnsiTheme="minorHAnsi" w:cstheme="minorBidi"/>
          <w:noProof/>
          <w:sz w:val="22"/>
          <w:szCs w:val="22"/>
        </w:rPr>
      </w:pPr>
      <w:hyperlink w:anchor="_Toc283634003" w:history="1">
        <w:r w:rsidR="009F5732" w:rsidRPr="00580120">
          <w:rPr>
            <w:rStyle w:val="Hyperlink"/>
            <w:noProof/>
          </w:rPr>
          <w:t>5.1 Contract Execution Coordination</w:t>
        </w:r>
        <w:r w:rsidR="009F5732">
          <w:rPr>
            <w:noProof/>
            <w:webHidden/>
          </w:rPr>
          <w:tab/>
        </w:r>
        <w:r>
          <w:rPr>
            <w:noProof/>
            <w:webHidden/>
          </w:rPr>
          <w:fldChar w:fldCharType="begin"/>
        </w:r>
        <w:r w:rsidR="009F5732">
          <w:rPr>
            <w:noProof/>
            <w:webHidden/>
          </w:rPr>
          <w:instrText xml:space="preserve"> PAGEREF _Toc283634003 \h </w:instrText>
        </w:r>
        <w:r>
          <w:rPr>
            <w:noProof/>
            <w:webHidden/>
          </w:rPr>
        </w:r>
        <w:r>
          <w:rPr>
            <w:noProof/>
            <w:webHidden/>
          </w:rPr>
          <w:fldChar w:fldCharType="separate"/>
        </w:r>
        <w:r w:rsidR="009F5732">
          <w:rPr>
            <w:noProof/>
            <w:webHidden/>
          </w:rPr>
          <w:t>5</w:t>
        </w:r>
        <w:r>
          <w:rPr>
            <w:noProof/>
            <w:webHidden/>
          </w:rPr>
          <w:fldChar w:fldCharType="end"/>
        </w:r>
      </w:hyperlink>
    </w:p>
    <w:p w:rsidR="009F5732" w:rsidRDefault="00301FE0">
      <w:pPr>
        <w:pStyle w:val="TOC3"/>
        <w:tabs>
          <w:tab w:val="right" w:leader="dot" w:pos="8630"/>
        </w:tabs>
        <w:rPr>
          <w:rFonts w:asciiTheme="minorHAnsi" w:eastAsiaTheme="minorEastAsia" w:hAnsiTheme="minorHAnsi" w:cstheme="minorBidi"/>
          <w:noProof/>
          <w:sz w:val="22"/>
          <w:szCs w:val="22"/>
        </w:rPr>
      </w:pPr>
      <w:hyperlink w:anchor="_Toc283634004" w:history="1">
        <w:r w:rsidR="009F5732" w:rsidRPr="00580120">
          <w:rPr>
            <w:rStyle w:val="Hyperlink"/>
            <w:noProof/>
          </w:rPr>
          <w:t>5.1.1. Contractor/Government Communications</w:t>
        </w:r>
        <w:r w:rsidR="009F5732">
          <w:rPr>
            <w:noProof/>
            <w:webHidden/>
          </w:rPr>
          <w:tab/>
        </w:r>
        <w:r>
          <w:rPr>
            <w:noProof/>
            <w:webHidden/>
          </w:rPr>
          <w:fldChar w:fldCharType="begin"/>
        </w:r>
        <w:r w:rsidR="009F5732">
          <w:rPr>
            <w:noProof/>
            <w:webHidden/>
          </w:rPr>
          <w:instrText xml:space="preserve"> PAGEREF _Toc283634004 \h </w:instrText>
        </w:r>
        <w:r>
          <w:rPr>
            <w:noProof/>
            <w:webHidden/>
          </w:rPr>
        </w:r>
        <w:r>
          <w:rPr>
            <w:noProof/>
            <w:webHidden/>
          </w:rPr>
          <w:fldChar w:fldCharType="separate"/>
        </w:r>
        <w:r w:rsidR="009F5732">
          <w:rPr>
            <w:noProof/>
            <w:webHidden/>
          </w:rPr>
          <w:t>5</w:t>
        </w:r>
        <w:r>
          <w:rPr>
            <w:noProof/>
            <w:webHidden/>
          </w:rPr>
          <w:fldChar w:fldCharType="end"/>
        </w:r>
      </w:hyperlink>
    </w:p>
    <w:p w:rsidR="009F5732" w:rsidRDefault="00301FE0">
      <w:pPr>
        <w:pStyle w:val="TOC3"/>
        <w:tabs>
          <w:tab w:val="right" w:leader="dot" w:pos="8630"/>
        </w:tabs>
        <w:rPr>
          <w:rFonts w:asciiTheme="minorHAnsi" w:eastAsiaTheme="minorEastAsia" w:hAnsiTheme="minorHAnsi" w:cstheme="minorBidi"/>
          <w:noProof/>
          <w:sz w:val="22"/>
          <w:szCs w:val="22"/>
        </w:rPr>
      </w:pPr>
      <w:hyperlink w:anchor="_Toc283634005" w:history="1">
        <w:r w:rsidR="009F5732" w:rsidRPr="00580120">
          <w:rPr>
            <w:rStyle w:val="Hyperlink"/>
            <w:noProof/>
          </w:rPr>
          <w:t>5.1.2 Monthly Status Report</w:t>
        </w:r>
        <w:r w:rsidR="009F5732">
          <w:rPr>
            <w:noProof/>
            <w:webHidden/>
          </w:rPr>
          <w:tab/>
        </w:r>
        <w:r>
          <w:rPr>
            <w:noProof/>
            <w:webHidden/>
          </w:rPr>
          <w:fldChar w:fldCharType="begin"/>
        </w:r>
        <w:r w:rsidR="009F5732">
          <w:rPr>
            <w:noProof/>
            <w:webHidden/>
          </w:rPr>
          <w:instrText xml:space="preserve"> PAGEREF _Toc283634005 \h </w:instrText>
        </w:r>
        <w:r>
          <w:rPr>
            <w:noProof/>
            <w:webHidden/>
          </w:rPr>
        </w:r>
        <w:r>
          <w:rPr>
            <w:noProof/>
            <w:webHidden/>
          </w:rPr>
          <w:fldChar w:fldCharType="separate"/>
        </w:r>
        <w:r w:rsidR="009F5732">
          <w:rPr>
            <w:noProof/>
            <w:webHidden/>
          </w:rPr>
          <w:t>6</w:t>
        </w:r>
        <w:r>
          <w:rPr>
            <w:noProof/>
            <w:webHidden/>
          </w:rPr>
          <w:fldChar w:fldCharType="end"/>
        </w:r>
      </w:hyperlink>
    </w:p>
    <w:p w:rsidR="009F5732" w:rsidRDefault="00301FE0">
      <w:pPr>
        <w:pStyle w:val="TOC3"/>
        <w:tabs>
          <w:tab w:val="right" w:leader="dot" w:pos="8630"/>
        </w:tabs>
        <w:rPr>
          <w:rFonts w:asciiTheme="minorHAnsi" w:eastAsiaTheme="minorEastAsia" w:hAnsiTheme="minorHAnsi" w:cstheme="minorBidi"/>
          <w:noProof/>
          <w:sz w:val="22"/>
          <w:szCs w:val="22"/>
        </w:rPr>
      </w:pPr>
      <w:hyperlink w:anchor="_Toc283634006" w:history="1">
        <w:r w:rsidR="009F5732" w:rsidRPr="00580120">
          <w:rPr>
            <w:rStyle w:val="Hyperlink"/>
            <w:noProof/>
          </w:rPr>
          <w:t>5.1.3 Funds and Man-Hour Expenditure Tracking</w:t>
        </w:r>
        <w:r w:rsidR="009F5732">
          <w:rPr>
            <w:noProof/>
            <w:webHidden/>
          </w:rPr>
          <w:tab/>
        </w:r>
        <w:r>
          <w:rPr>
            <w:noProof/>
            <w:webHidden/>
          </w:rPr>
          <w:fldChar w:fldCharType="begin"/>
        </w:r>
        <w:r w:rsidR="009F5732">
          <w:rPr>
            <w:noProof/>
            <w:webHidden/>
          </w:rPr>
          <w:instrText xml:space="preserve"> PAGEREF _Toc283634006 \h </w:instrText>
        </w:r>
        <w:r>
          <w:rPr>
            <w:noProof/>
            <w:webHidden/>
          </w:rPr>
        </w:r>
        <w:r>
          <w:rPr>
            <w:noProof/>
            <w:webHidden/>
          </w:rPr>
          <w:fldChar w:fldCharType="separate"/>
        </w:r>
        <w:r w:rsidR="009F5732">
          <w:rPr>
            <w:noProof/>
            <w:webHidden/>
          </w:rPr>
          <w:t>6</w:t>
        </w:r>
        <w:r>
          <w:rPr>
            <w:noProof/>
            <w:webHidden/>
          </w:rPr>
          <w:fldChar w:fldCharType="end"/>
        </w:r>
      </w:hyperlink>
    </w:p>
    <w:p w:rsidR="009F5732" w:rsidRDefault="00301FE0">
      <w:pPr>
        <w:pStyle w:val="TOC3"/>
        <w:tabs>
          <w:tab w:val="right" w:leader="dot" w:pos="8630"/>
        </w:tabs>
        <w:rPr>
          <w:rFonts w:asciiTheme="minorHAnsi" w:eastAsiaTheme="minorEastAsia" w:hAnsiTheme="minorHAnsi" w:cstheme="minorBidi"/>
          <w:noProof/>
          <w:sz w:val="22"/>
          <w:szCs w:val="22"/>
        </w:rPr>
      </w:pPr>
      <w:hyperlink w:anchor="_Toc283634007" w:history="1">
        <w:r w:rsidR="009F5732" w:rsidRPr="00580120">
          <w:rPr>
            <w:rStyle w:val="Hyperlink"/>
            <w:noProof/>
          </w:rPr>
          <w:t>5.1.4 Integrated Product Team (IPT) Meetings</w:t>
        </w:r>
        <w:r w:rsidR="009F5732">
          <w:rPr>
            <w:noProof/>
            <w:webHidden/>
          </w:rPr>
          <w:tab/>
        </w:r>
        <w:r>
          <w:rPr>
            <w:noProof/>
            <w:webHidden/>
          </w:rPr>
          <w:fldChar w:fldCharType="begin"/>
        </w:r>
        <w:r w:rsidR="009F5732">
          <w:rPr>
            <w:noProof/>
            <w:webHidden/>
          </w:rPr>
          <w:instrText xml:space="preserve"> PAGEREF _Toc283634007 \h </w:instrText>
        </w:r>
        <w:r>
          <w:rPr>
            <w:noProof/>
            <w:webHidden/>
          </w:rPr>
        </w:r>
        <w:r>
          <w:rPr>
            <w:noProof/>
            <w:webHidden/>
          </w:rPr>
          <w:fldChar w:fldCharType="separate"/>
        </w:r>
        <w:r w:rsidR="009F5732">
          <w:rPr>
            <w:noProof/>
            <w:webHidden/>
          </w:rPr>
          <w:t>6</w:t>
        </w:r>
        <w:r>
          <w:rPr>
            <w:noProof/>
            <w:webHidden/>
          </w:rPr>
          <w:fldChar w:fldCharType="end"/>
        </w:r>
      </w:hyperlink>
    </w:p>
    <w:p w:rsidR="009F5732" w:rsidRDefault="00301FE0">
      <w:pPr>
        <w:pStyle w:val="TOC2"/>
        <w:tabs>
          <w:tab w:val="right" w:leader="dot" w:pos="8630"/>
        </w:tabs>
        <w:rPr>
          <w:rFonts w:asciiTheme="minorHAnsi" w:eastAsiaTheme="minorEastAsia" w:hAnsiTheme="minorHAnsi" w:cstheme="minorBidi"/>
          <w:noProof/>
          <w:sz w:val="22"/>
          <w:szCs w:val="22"/>
        </w:rPr>
      </w:pPr>
      <w:hyperlink w:anchor="_Toc283634008" w:history="1">
        <w:r w:rsidR="009F5732" w:rsidRPr="00580120">
          <w:rPr>
            <w:rStyle w:val="Hyperlink"/>
            <w:noProof/>
          </w:rPr>
          <w:t>5.2 Program Office Requirements</w:t>
        </w:r>
        <w:r w:rsidR="009F5732">
          <w:rPr>
            <w:noProof/>
            <w:webHidden/>
          </w:rPr>
          <w:tab/>
        </w:r>
        <w:r>
          <w:rPr>
            <w:noProof/>
            <w:webHidden/>
          </w:rPr>
          <w:fldChar w:fldCharType="begin"/>
        </w:r>
        <w:r w:rsidR="009F5732">
          <w:rPr>
            <w:noProof/>
            <w:webHidden/>
          </w:rPr>
          <w:instrText xml:space="preserve"> PAGEREF _Toc283634008 \h </w:instrText>
        </w:r>
        <w:r>
          <w:rPr>
            <w:noProof/>
            <w:webHidden/>
          </w:rPr>
        </w:r>
        <w:r>
          <w:rPr>
            <w:noProof/>
            <w:webHidden/>
          </w:rPr>
          <w:fldChar w:fldCharType="separate"/>
        </w:r>
        <w:r w:rsidR="009F5732">
          <w:rPr>
            <w:noProof/>
            <w:webHidden/>
          </w:rPr>
          <w:t>6</w:t>
        </w:r>
        <w:r>
          <w:rPr>
            <w:noProof/>
            <w:webHidden/>
          </w:rPr>
          <w:fldChar w:fldCharType="end"/>
        </w:r>
      </w:hyperlink>
    </w:p>
    <w:p w:rsidR="009F5732" w:rsidRDefault="00301FE0">
      <w:pPr>
        <w:pStyle w:val="TOC3"/>
        <w:tabs>
          <w:tab w:val="right" w:leader="dot" w:pos="8630"/>
        </w:tabs>
        <w:rPr>
          <w:rFonts w:asciiTheme="minorHAnsi" w:eastAsiaTheme="minorEastAsia" w:hAnsiTheme="minorHAnsi" w:cstheme="minorBidi"/>
          <w:noProof/>
          <w:sz w:val="22"/>
          <w:szCs w:val="22"/>
        </w:rPr>
      </w:pPr>
      <w:hyperlink w:anchor="_Toc283634009" w:history="1">
        <w:r w:rsidR="009F5732" w:rsidRPr="00580120">
          <w:rPr>
            <w:rStyle w:val="Hyperlink"/>
            <w:noProof/>
          </w:rPr>
          <w:t>5.2.1 Security Services and Facility Management</w:t>
        </w:r>
        <w:r w:rsidR="009F5732">
          <w:rPr>
            <w:noProof/>
            <w:webHidden/>
          </w:rPr>
          <w:tab/>
        </w:r>
        <w:r>
          <w:rPr>
            <w:noProof/>
            <w:webHidden/>
          </w:rPr>
          <w:fldChar w:fldCharType="begin"/>
        </w:r>
        <w:r w:rsidR="009F5732">
          <w:rPr>
            <w:noProof/>
            <w:webHidden/>
          </w:rPr>
          <w:instrText xml:space="preserve"> PAGEREF _Toc283634009 \h </w:instrText>
        </w:r>
        <w:r>
          <w:rPr>
            <w:noProof/>
            <w:webHidden/>
          </w:rPr>
        </w:r>
        <w:r>
          <w:rPr>
            <w:noProof/>
            <w:webHidden/>
          </w:rPr>
          <w:fldChar w:fldCharType="separate"/>
        </w:r>
        <w:r w:rsidR="009F5732">
          <w:rPr>
            <w:noProof/>
            <w:webHidden/>
          </w:rPr>
          <w:t>6</w:t>
        </w:r>
        <w:r>
          <w:rPr>
            <w:noProof/>
            <w:webHidden/>
          </w:rPr>
          <w:fldChar w:fldCharType="end"/>
        </w:r>
      </w:hyperlink>
    </w:p>
    <w:p w:rsidR="009F5732" w:rsidRDefault="00301FE0">
      <w:pPr>
        <w:pStyle w:val="TOC3"/>
        <w:tabs>
          <w:tab w:val="right" w:leader="dot" w:pos="8630"/>
        </w:tabs>
        <w:rPr>
          <w:rFonts w:asciiTheme="minorHAnsi" w:eastAsiaTheme="minorEastAsia" w:hAnsiTheme="minorHAnsi" w:cstheme="minorBidi"/>
          <w:noProof/>
          <w:sz w:val="22"/>
          <w:szCs w:val="22"/>
        </w:rPr>
      </w:pPr>
      <w:hyperlink w:anchor="_Toc283634010" w:history="1">
        <w:r w:rsidR="009F5732" w:rsidRPr="00580120">
          <w:rPr>
            <w:rStyle w:val="Hyperlink"/>
            <w:noProof/>
          </w:rPr>
          <w:t>5.2.2 Technical Services</w:t>
        </w:r>
        <w:r w:rsidR="009F5732">
          <w:rPr>
            <w:noProof/>
            <w:webHidden/>
          </w:rPr>
          <w:tab/>
        </w:r>
        <w:r>
          <w:rPr>
            <w:noProof/>
            <w:webHidden/>
          </w:rPr>
          <w:fldChar w:fldCharType="begin"/>
        </w:r>
        <w:r w:rsidR="009F5732">
          <w:rPr>
            <w:noProof/>
            <w:webHidden/>
          </w:rPr>
          <w:instrText xml:space="preserve"> PAGEREF _Toc283634010 \h </w:instrText>
        </w:r>
        <w:r>
          <w:rPr>
            <w:noProof/>
            <w:webHidden/>
          </w:rPr>
        </w:r>
        <w:r>
          <w:rPr>
            <w:noProof/>
            <w:webHidden/>
          </w:rPr>
          <w:fldChar w:fldCharType="separate"/>
        </w:r>
        <w:r w:rsidR="009F5732">
          <w:rPr>
            <w:noProof/>
            <w:webHidden/>
          </w:rPr>
          <w:t>8</w:t>
        </w:r>
        <w:r>
          <w:rPr>
            <w:noProof/>
            <w:webHidden/>
          </w:rPr>
          <w:fldChar w:fldCharType="end"/>
        </w:r>
      </w:hyperlink>
    </w:p>
    <w:p w:rsidR="009F5732" w:rsidRDefault="00301FE0">
      <w:pPr>
        <w:pStyle w:val="TOC4"/>
        <w:tabs>
          <w:tab w:val="right" w:leader="dot" w:pos="8630"/>
        </w:tabs>
        <w:rPr>
          <w:rFonts w:asciiTheme="minorHAnsi" w:eastAsiaTheme="minorEastAsia" w:hAnsiTheme="minorHAnsi" w:cstheme="minorBidi"/>
          <w:noProof/>
          <w:sz w:val="22"/>
          <w:szCs w:val="22"/>
        </w:rPr>
      </w:pPr>
      <w:hyperlink w:anchor="_Toc283634011" w:history="1">
        <w:r w:rsidR="009F5732" w:rsidRPr="00580120">
          <w:rPr>
            <w:rStyle w:val="Hyperlink"/>
            <w:noProof/>
          </w:rPr>
          <w:t>5.2.2.1 Integrated Data Environment (IDE)</w:t>
        </w:r>
        <w:r w:rsidR="009F5732">
          <w:rPr>
            <w:noProof/>
            <w:webHidden/>
          </w:rPr>
          <w:tab/>
        </w:r>
        <w:r>
          <w:rPr>
            <w:noProof/>
            <w:webHidden/>
          </w:rPr>
          <w:fldChar w:fldCharType="begin"/>
        </w:r>
        <w:r w:rsidR="009F5732">
          <w:rPr>
            <w:noProof/>
            <w:webHidden/>
          </w:rPr>
          <w:instrText xml:space="preserve"> PAGEREF _Toc283634011 \h </w:instrText>
        </w:r>
        <w:r>
          <w:rPr>
            <w:noProof/>
            <w:webHidden/>
          </w:rPr>
        </w:r>
        <w:r>
          <w:rPr>
            <w:noProof/>
            <w:webHidden/>
          </w:rPr>
          <w:fldChar w:fldCharType="separate"/>
        </w:r>
        <w:r w:rsidR="009F5732">
          <w:rPr>
            <w:noProof/>
            <w:webHidden/>
          </w:rPr>
          <w:t>8</w:t>
        </w:r>
        <w:r>
          <w:rPr>
            <w:noProof/>
            <w:webHidden/>
          </w:rPr>
          <w:fldChar w:fldCharType="end"/>
        </w:r>
      </w:hyperlink>
    </w:p>
    <w:p w:rsidR="009F5732" w:rsidRDefault="00301FE0">
      <w:pPr>
        <w:pStyle w:val="TOC5"/>
        <w:tabs>
          <w:tab w:val="right" w:leader="dot" w:pos="8630"/>
        </w:tabs>
        <w:rPr>
          <w:rFonts w:asciiTheme="minorHAnsi" w:eastAsiaTheme="minorEastAsia" w:hAnsiTheme="minorHAnsi" w:cstheme="minorBidi"/>
          <w:noProof/>
          <w:sz w:val="22"/>
          <w:szCs w:val="22"/>
        </w:rPr>
      </w:pPr>
      <w:hyperlink w:anchor="_Toc283634012" w:history="1">
        <w:r w:rsidR="009F5732" w:rsidRPr="00580120">
          <w:rPr>
            <w:rStyle w:val="Hyperlink"/>
            <w:noProof/>
          </w:rPr>
          <w:t>5.2.2.1.1 Information Systems</w:t>
        </w:r>
        <w:r w:rsidR="009F5732">
          <w:rPr>
            <w:noProof/>
            <w:webHidden/>
          </w:rPr>
          <w:tab/>
        </w:r>
        <w:r>
          <w:rPr>
            <w:noProof/>
            <w:webHidden/>
          </w:rPr>
          <w:fldChar w:fldCharType="begin"/>
        </w:r>
        <w:r w:rsidR="009F5732">
          <w:rPr>
            <w:noProof/>
            <w:webHidden/>
          </w:rPr>
          <w:instrText xml:space="preserve"> PAGEREF _Toc283634012 \h </w:instrText>
        </w:r>
        <w:r>
          <w:rPr>
            <w:noProof/>
            <w:webHidden/>
          </w:rPr>
        </w:r>
        <w:r>
          <w:rPr>
            <w:noProof/>
            <w:webHidden/>
          </w:rPr>
          <w:fldChar w:fldCharType="separate"/>
        </w:r>
        <w:r w:rsidR="009F5732">
          <w:rPr>
            <w:noProof/>
            <w:webHidden/>
          </w:rPr>
          <w:t>8</w:t>
        </w:r>
        <w:r>
          <w:rPr>
            <w:noProof/>
            <w:webHidden/>
          </w:rPr>
          <w:fldChar w:fldCharType="end"/>
        </w:r>
      </w:hyperlink>
    </w:p>
    <w:p w:rsidR="009F5732" w:rsidRDefault="00301FE0">
      <w:pPr>
        <w:pStyle w:val="TOC5"/>
        <w:tabs>
          <w:tab w:val="right" w:leader="dot" w:pos="8630"/>
        </w:tabs>
        <w:rPr>
          <w:rFonts w:asciiTheme="minorHAnsi" w:eastAsiaTheme="minorEastAsia" w:hAnsiTheme="minorHAnsi" w:cstheme="minorBidi"/>
          <w:noProof/>
          <w:sz w:val="22"/>
          <w:szCs w:val="22"/>
        </w:rPr>
      </w:pPr>
      <w:hyperlink w:anchor="_Toc283634013" w:history="1">
        <w:r w:rsidR="009F5732" w:rsidRPr="00580120">
          <w:rPr>
            <w:rStyle w:val="Hyperlink"/>
            <w:noProof/>
          </w:rPr>
          <w:t>5.2.2.1.2 Compliance Assessment</w:t>
        </w:r>
        <w:r w:rsidR="009F5732">
          <w:rPr>
            <w:noProof/>
            <w:webHidden/>
          </w:rPr>
          <w:tab/>
        </w:r>
        <w:r>
          <w:rPr>
            <w:noProof/>
            <w:webHidden/>
          </w:rPr>
          <w:fldChar w:fldCharType="begin"/>
        </w:r>
        <w:r w:rsidR="009F5732">
          <w:rPr>
            <w:noProof/>
            <w:webHidden/>
          </w:rPr>
          <w:instrText xml:space="preserve"> PAGEREF _Toc283634013 \h </w:instrText>
        </w:r>
        <w:r>
          <w:rPr>
            <w:noProof/>
            <w:webHidden/>
          </w:rPr>
        </w:r>
        <w:r>
          <w:rPr>
            <w:noProof/>
            <w:webHidden/>
          </w:rPr>
          <w:fldChar w:fldCharType="separate"/>
        </w:r>
        <w:r w:rsidR="009F5732">
          <w:rPr>
            <w:noProof/>
            <w:webHidden/>
          </w:rPr>
          <w:t>8</w:t>
        </w:r>
        <w:r>
          <w:rPr>
            <w:noProof/>
            <w:webHidden/>
          </w:rPr>
          <w:fldChar w:fldCharType="end"/>
        </w:r>
      </w:hyperlink>
    </w:p>
    <w:p w:rsidR="009F5732" w:rsidRDefault="00301FE0">
      <w:pPr>
        <w:pStyle w:val="TOC5"/>
        <w:tabs>
          <w:tab w:val="right" w:leader="dot" w:pos="8630"/>
        </w:tabs>
        <w:rPr>
          <w:rFonts w:asciiTheme="minorHAnsi" w:eastAsiaTheme="minorEastAsia" w:hAnsiTheme="minorHAnsi" w:cstheme="minorBidi"/>
          <w:noProof/>
          <w:sz w:val="22"/>
          <w:szCs w:val="22"/>
        </w:rPr>
      </w:pPr>
      <w:hyperlink w:anchor="_Toc283634014" w:history="1">
        <w:r w:rsidR="009F5732" w:rsidRPr="00580120">
          <w:rPr>
            <w:rStyle w:val="Hyperlink"/>
            <w:noProof/>
          </w:rPr>
          <w:t>5.2.2.1.3 Procure and Maintain IT/IM Equipment</w:t>
        </w:r>
        <w:r w:rsidR="009F5732">
          <w:rPr>
            <w:noProof/>
            <w:webHidden/>
          </w:rPr>
          <w:tab/>
        </w:r>
        <w:r>
          <w:rPr>
            <w:noProof/>
            <w:webHidden/>
          </w:rPr>
          <w:fldChar w:fldCharType="begin"/>
        </w:r>
        <w:r w:rsidR="009F5732">
          <w:rPr>
            <w:noProof/>
            <w:webHidden/>
          </w:rPr>
          <w:instrText xml:space="preserve"> PAGEREF _Toc283634014 \h </w:instrText>
        </w:r>
        <w:r>
          <w:rPr>
            <w:noProof/>
            <w:webHidden/>
          </w:rPr>
        </w:r>
        <w:r>
          <w:rPr>
            <w:noProof/>
            <w:webHidden/>
          </w:rPr>
          <w:fldChar w:fldCharType="separate"/>
        </w:r>
        <w:r w:rsidR="009F5732">
          <w:rPr>
            <w:noProof/>
            <w:webHidden/>
          </w:rPr>
          <w:t>8</w:t>
        </w:r>
        <w:r>
          <w:rPr>
            <w:noProof/>
            <w:webHidden/>
          </w:rPr>
          <w:fldChar w:fldCharType="end"/>
        </w:r>
      </w:hyperlink>
    </w:p>
    <w:p w:rsidR="009F5732" w:rsidRDefault="00301FE0">
      <w:pPr>
        <w:pStyle w:val="TOC5"/>
        <w:tabs>
          <w:tab w:val="right" w:leader="dot" w:pos="8630"/>
        </w:tabs>
        <w:rPr>
          <w:rFonts w:asciiTheme="minorHAnsi" w:eastAsiaTheme="minorEastAsia" w:hAnsiTheme="minorHAnsi" w:cstheme="minorBidi"/>
          <w:noProof/>
          <w:sz w:val="22"/>
          <w:szCs w:val="22"/>
        </w:rPr>
      </w:pPr>
      <w:hyperlink w:anchor="_Toc283634015" w:history="1">
        <w:r w:rsidR="009F5732" w:rsidRPr="00580120">
          <w:rPr>
            <w:rStyle w:val="Hyperlink"/>
            <w:noProof/>
          </w:rPr>
          <w:t>5.2.2.1.4 Software Applications</w:t>
        </w:r>
        <w:r w:rsidR="009F5732">
          <w:rPr>
            <w:noProof/>
            <w:webHidden/>
          </w:rPr>
          <w:tab/>
        </w:r>
        <w:r>
          <w:rPr>
            <w:noProof/>
            <w:webHidden/>
          </w:rPr>
          <w:fldChar w:fldCharType="begin"/>
        </w:r>
        <w:r w:rsidR="009F5732">
          <w:rPr>
            <w:noProof/>
            <w:webHidden/>
          </w:rPr>
          <w:instrText xml:space="preserve"> PAGEREF _Toc283634015 \h </w:instrText>
        </w:r>
        <w:r>
          <w:rPr>
            <w:noProof/>
            <w:webHidden/>
          </w:rPr>
        </w:r>
        <w:r>
          <w:rPr>
            <w:noProof/>
            <w:webHidden/>
          </w:rPr>
          <w:fldChar w:fldCharType="separate"/>
        </w:r>
        <w:r w:rsidR="009F5732">
          <w:rPr>
            <w:noProof/>
            <w:webHidden/>
          </w:rPr>
          <w:t>9</w:t>
        </w:r>
        <w:r>
          <w:rPr>
            <w:noProof/>
            <w:webHidden/>
          </w:rPr>
          <w:fldChar w:fldCharType="end"/>
        </w:r>
      </w:hyperlink>
    </w:p>
    <w:p w:rsidR="009F5732" w:rsidRDefault="00301FE0">
      <w:pPr>
        <w:pStyle w:val="TOC6"/>
        <w:tabs>
          <w:tab w:val="right" w:leader="dot" w:pos="8630"/>
        </w:tabs>
        <w:rPr>
          <w:rFonts w:asciiTheme="minorHAnsi" w:eastAsiaTheme="minorEastAsia" w:hAnsiTheme="minorHAnsi" w:cstheme="minorBidi"/>
          <w:noProof/>
          <w:sz w:val="22"/>
          <w:szCs w:val="22"/>
        </w:rPr>
      </w:pPr>
      <w:hyperlink w:anchor="_Toc283634016" w:history="1">
        <w:r w:rsidR="009F5732" w:rsidRPr="00580120">
          <w:rPr>
            <w:rStyle w:val="Hyperlink"/>
            <w:noProof/>
          </w:rPr>
          <w:t>5.2.2.1.4.1 Microsoft SharePoint</w:t>
        </w:r>
        <w:r w:rsidR="009F5732" w:rsidRPr="00580120">
          <w:rPr>
            <w:rStyle w:val="Hyperlink"/>
            <w:noProof/>
            <w:vertAlign w:val="superscript"/>
          </w:rPr>
          <w:t>©</w:t>
        </w:r>
        <w:r w:rsidR="009F5732" w:rsidRPr="00580120">
          <w:rPr>
            <w:rStyle w:val="Hyperlink"/>
            <w:noProof/>
          </w:rPr>
          <w:t xml:space="preserve"> Services</w:t>
        </w:r>
        <w:r w:rsidR="009F5732">
          <w:rPr>
            <w:noProof/>
            <w:webHidden/>
          </w:rPr>
          <w:tab/>
        </w:r>
        <w:r>
          <w:rPr>
            <w:noProof/>
            <w:webHidden/>
          </w:rPr>
          <w:fldChar w:fldCharType="begin"/>
        </w:r>
        <w:r w:rsidR="009F5732">
          <w:rPr>
            <w:noProof/>
            <w:webHidden/>
          </w:rPr>
          <w:instrText xml:space="preserve"> PAGEREF _Toc283634016 \h </w:instrText>
        </w:r>
        <w:r>
          <w:rPr>
            <w:noProof/>
            <w:webHidden/>
          </w:rPr>
        </w:r>
        <w:r>
          <w:rPr>
            <w:noProof/>
            <w:webHidden/>
          </w:rPr>
          <w:fldChar w:fldCharType="separate"/>
        </w:r>
        <w:r w:rsidR="009F5732">
          <w:rPr>
            <w:noProof/>
            <w:webHidden/>
          </w:rPr>
          <w:t>9</w:t>
        </w:r>
        <w:r>
          <w:rPr>
            <w:noProof/>
            <w:webHidden/>
          </w:rPr>
          <w:fldChar w:fldCharType="end"/>
        </w:r>
      </w:hyperlink>
    </w:p>
    <w:p w:rsidR="009F5732" w:rsidRDefault="00301FE0">
      <w:pPr>
        <w:pStyle w:val="TOC6"/>
        <w:tabs>
          <w:tab w:val="right" w:leader="dot" w:pos="8630"/>
        </w:tabs>
        <w:rPr>
          <w:rFonts w:asciiTheme="minorHAnsi" w:eastAsiaTheme="minorEastAsia" w:hAnsiTheme="minorHAnsi" w:cstheme="minorBidi"/>
          <w:noProof/>
          <w:sz w:val="22"/>
          <w:szCs w:val="22"/>
        </w:rPr>
      </w:pPr>
      <w:hyperlink w:anchor="_Toc283634017" w:history="1">
        <w:r w:rsidR="009F5732" w:rsidRPr="00580120">
          <w:rPr>
            <w:rStyle w:val="Hyperlink"/>
            <w:noProof/>
          </w:rPr>
          <w:t>5.2.2.1.4.2 Other Software Applications</w:t>
        </w:r>
        <w:r w:rsidR="009F5732">
          <w:rPr>
            <w:noProof/>
            <w:webHidden/>
          </w:rPr>
          <w:tab/>
        </w:r>
        <w:r>
          <w:rPr>
            <w:noProof/>
            <w:webHidden/>
          </w:rPr>
          <w:fldChar w:fldCharType="begin"/>
        </w:r>
        <w:r w:rsidR="009F5732">
          <w:rPr>
            <w:noProof/>
            <w:webHidden/>
          </w:rPr>
          <w:instrText xml:space="preserve"> PAGEREF _Toc283634017 \h </w:instrText>
        </w:r>
        <w:r>
          <w:rPr>
            <w:noProof/>
            <w:webHidden/>
          </w:rPr>
        </w:r>
        <w:r>
          <w:rPr>
            <w:noProof/>
            <w:webHidden/>
          </w:rPr>
          <w:fldChar w:fldCharType="separate"/>
        </w:r>
        <w:r w:rsidR="009F5732">
          <w:rPr>
            <w:noProof/>
            <w:webHidden/>
          </w:rPr>
          <w:t>9</w:t>
        </w:r>
        <w:r>
          <w:rPr>
            <w:noProof/>
            <w:webHidden/>
          </w:rPr>
          <w:fldChar w:fldCharType="end"/>
        </w:r>
      </w:hyperlink>
    </w:p>
    <w:p w:rsidR="009F5732" w:rsidRDefault="00301FE0">
      <w:pPr>
        <w:pStyle w:val="TOC3"/>
        <w:tabs>
          <w:tab w:val="right" w:leader="dot" w:pos="8630"/>
        </w:tabs>
        <w:rPr>
          <w:rFonts w:asciiTheme="minorHAnsi" w:eastAsiaTheme="minorEastAsia" w:hAnsiTheme="minorHAnsi" w:cstheme="minorBidi"/>
          <w:noProof/>
          <w:sz w:val="22"/>
          <w:szCs w:val="22"/>
        </w:rPr>
      </w:pPr>
      <w:hyperlink w:anchor="_Toc283634018" w:history="1">
        <w:r w:rsidR="009F5732" w:rsidRPr="00580120">
          <w:rPr>
            <w:rStyle w:val="Hyperlink"/>
            <w:noProof/>
          </w:rPr>
          <w:t>5.2.3 Administrative Services</w:t>
        </w:r>
        <w:r w:rsidR="009F5732">
          <w:rPr>
            <w:noProof/>
            <w:webHidden/>
          </w:rPr>
          <w:tab/>
        </w:r>
        <w:r>
          <w:rPr>
            <w:noProof/>
            <w:webHidden/>
          </w:rPr>
          <w:fldChar w:fldCharType="begin"/>
        </w:r>
        <w:r w:rsidR="009F5732">
          <w:rPr>
            <w:noProof/>
            <w:webHidden/>
          </w:rPr>
          <w:instrText xml:space="preserve"> PAGEREF _Toc283634018 \h </w:instrText>
        </w:r>
        <w:r>
          <w:rPr>
            <w:noProof/>
            <w:webHidden/>
          </w:rPr>
        </w:r>
        <w:r>
          <w:rPr>
            <w:noProof/>
            <w:webHidden/>
          </w:rPr>
          <w:fldChar w:fldCharType="separate"/>
        </w:r>
        <w:r w:rsidR="009F5732">
          <w:rPr>
            <w:noProof/>
            <w:webHidden/>
          </w:rPr>
          <w:t>9</w:t>
        </w:r>
        <w:r>
          <w:rPr>
            <w:noProof/>
            <w:webHidden/>
          </w:rPr>
          <w:fldChar w:fldCharType="end"/>
        </w:r>
      </w:hyperlink>
    </w:p>
    <w:p w:rsidR="009F5732" w:rsidRDefault="00301FE0">
      <w:pPr>
        <w:pStyle w:val="TOC3"/>
        <w:tabs>
          <w:tab w:val="right" w:leader="dot" w:pos="8630"/>
        </w:tabs>
        <w:rPr>
          <w:rFonts w:asciiTheme="minorHAnsi" w:eastAsiaTheme="minorEastAsia" w:hAnsiTheme="minorHAnsi" w:cstheme="minorBidi"/>
          <w:noProof/>
          <w:sz w:val="22"/>
          <w:szCs w:val="22"/>
        </w:rPr>
      </w:pPr>
      <w:hyperlink w:anchor="_Toc283634019" w:history="1">
        <w:r w:rsidR="009F5732" w:rsidRPr="00580120">
          <w:rPr>
            <w:rStyle w:val="Hyperlink"/>
            <w:noProof/>
          </w:rPr>
          <w:t>5.2.4 Requirements Management</w:t>
        </w:r>
        <w:r w:rsidR="009F5732">
          <w:rPr>
            <w:noProof/>
            <w:webHidden/>
          </w:rPr>
          <w:tab/>
        </w:r>
        <w:r>
          <w:rPr>
            <w:noProof/>
            <w:webHidden/>
          </w:rPr>
          <w:fldChar w:fldCharType="begin"/>
        </w:r>
        <w:r w:rsidR="009F5732">
          <w:rPr>
            <w:noProof/>
            <w:webHidden/>
          </w:rPr>
          <w:instrText xml:space="preserve"> PAGEREF _Toc283634019 \h </w:instrText>
        </w:r>
        <w:r>
          <w:rPr>
            <w:noProof/>
            <w:webHidden/>
          </w:rPr>
        </w:r>
        <w:r>
          <w:rPr>
            <w:noProof/>
            <w:webHidden/>
          </w:rPr>
          <w:fldChar w:fldCharType="separate"/>
        </w:r>
        <w:r w:rsidR="009F5732">
          <w:rPr>
            <w:noProof/>
            <w:webHidden/>
          </w:rPr>
          <w:t>10</w:t>
        </w:r>
        <w:r>
          <w:rPr>
            <w:noProof/>
            <w:webHidden/>
          </w:rPr>
          <w:fldChar w:fldCharType="end"/>
        </w:r>
      </w:hyperlink>
    </w:p>
    <w:p w:rsidR="009F5732" w:rsidRDefault="00301FE0">
      <w:pPr>
        <w:pStyle w:val="TOC2"/>
        <w:tabs>
          <w:tab w:val="right" w:leader="dot" w:pos="8630"/>
        </w:tabs>
        <w:rPr>
          <w:rFonts w:asciiTheme="minorHAnsi" w:eastAsiaTheme="minorEastAsia" w:hAnsiTheme="minorHAnsi" w:cstheme="minorBidi"/>
          <w:noProof/>
          <w:sz w:val="22"/>
          <w:szCs w:val="22"/>
        </w:rPr>
      </w:pPr>
      <w:hyperlink w:anchor="_Toc283634020" w:history="1">
        <w:r w:rsidR="009F5732" w:rsidRPr="00580120">
          <w:rPr>
            <w:rStyle w:val="Hyperlink"/>
            <w:noProof/>
          </w:rPr>
          <w:t>5.3 In-Service IPT Requirements</w:t>
        </w:r>
        <w:r w:rsidR="009F5732">
          <w:rPr>
            <w:noProof/>
            <w:webHidden/>
          </w:rPr>
          <w:tab/>
        </w:r>
        <w:r>
          <w:rPr>
            <w:noProof/>
            <w:webHidden/>
          </w:rPr>
          <w:fldChar w:fldCharType="begin"/>
        </w:r>
        <w:r w:rsidR="009F5732">
          <w:rPr>
            <w:noProof/>
            <w:webHidden/>
          </w:rPr>
          <w:instrText xml:space="preserve"> PAGEREF _Toc283634020 \h </w:instrText>
        </w:r>
        <w:r>
          <w:rPr>
            <w:noProof/>
            <w:webHidden/>
          </w:rPr>
        </w:r>
        <w:r>
          <w:rPr>
            <w:noProof/>
            <w:webHidden/>
          </w:rPr>
          <w:fldChar w:fldCharType="separate"/>
        </w:r>
        <w:r w:rsidR="009F5732">
          <w:rPr>
            <w:noProof/>
            <w:webHidden/>
          </w:rPr>
          <w:t>10</w:t>
        </w:r>
        <w:r>
          <w:rPr>
            <w:noProof/>
            <w:webHidden/>
          </w:rPr>
          <w:fldChar w:fldCharType="end"/>
        </w:r>
      </w:hyperlink>
    </w:p>
    <w:p w:rsidR="009F5732" w:rsidRDefault="00301FE0">
      <w:pPr>
        <w:pStyle w:val="TOC3"/>
        <w:tabs>
          <w:tab w:val="right" w:leader="dot" w:pos="8630"/>
        </w:tabs>
        <w:rPr>
          <w:rFonts w:asciiTheme="minorHAnsi" w:eastAsiaTheme="minorEastAsia" w:hAnsiTheme="minorHAnsi" w:cstheme="minorBidi"/>
          <w:noProof/>
          <w:sz w:val="22"/>
          <w:szCs w:val="22"/>
        </w:rPr>
      </w:pPr>
      <w:hyperlink w:anchor="_Toc283634021" w:history="1">
        <w:r w:rsidR="009F5732" w:rsidRPr="00580120">
          <w:rPr>
            <w:rStyle w:val="Hyperlink"/>
            <w:noProof/>
          </w:rPr>
          <w:t>5.3.1 Program Management</w:t>
        </w:r>
        <w:r w:rsidR="009F5732">
          <w:rPr>
            <w:noProof/>
            <w:webHidden/>
          </w:rPr>
          <w:tab/>
        </w:r>
        <w:r>
          <w:rPr>
            <w:noProof/>
            <w:webHidden/>
          </w:rPr>
          <w:fldChar w:fldCharType="begin"/>
        </w:r>
        <w:r w:rsidR="009F5732">
          <w:rPr>
            <w:noProof/>
            <w:webHidden/>
          </w:rPr>
          <w:instrText xml:space="preserve"> PAGEREF _Toc283634021 \h </w:instrText>
        </w:r>
        <w:r>
          <w:rPr>
            <w:noProof/>
            <w:webHidden/>
          </w:rPr>
        </w:r>
        <w:r>
          <w:rPr>
            <w:noProof/>
            <w:webHidden/>
          </w:rPr>
          <w:fldChar w:fldCharType="separate"/>
        </w:r>
        <w:r w:rsidR="009F5732">
          <w:rPr>
            <w:noProof/>
            <w:webHidden/>
          </w:rPr>
          <w:t>10</w:t>
        </w:r>
        <w:r>
          <w:rPr>
            <w:noProof/>
            <w:webHidden/>
          </w:rPr>
          <w:fldChar w:fldCharType="end"/>
        </w:r>
      </w:hyperlink>
    </w:p>
    <w:p w:rsidR="009F5732" w:rsidRDefault="00301FE0">
      <w:pPr>
        <w:pStyle w:val="TOC4"/>
        <w:tabs>
          <w:tab w:val="right" w:leader="dot" w:pos="8630"/>
        </w:tabs>
        <w:rPr>
          <w:rFonts w:asciiTheme="minorHAnsi" w:eastAsiaTheme="minorEastAsia" w:hAnsiTheme="minorHAnsi" w:cstheme="minorBidi"/>
          <w:noProof/>
          <w:sz w:val="22"/>
          <w:szCs w:val="22"/>
        </w:rPr>
      </w:pPr>
      <w:hyperlink w:anchor="_Toc283634022" w:history="1">
        <w:r w:rsidR="009F5732" w:rsidRPr="00580120">
          <w:rPr>
            <w:rStyle w:val="Hyperlink"/>
            <w:noProof/>
          </w:rPr>
          <w:t>5.3.1.1 Program Planning</w:t>
        </w:r>
        <w:r w:rsidR="009F5732">
          <w:rPr>
            <w:noProof/>
            <w:webHidden/>
          </w:rPr>
          <w:tab/>
        </w:r>
        <w:r>
          <w:rPr>
            <w:noProof/>
            <w:webHidden/>
          </w:rPr>
          <w:fldChar w:fldCharType="begin"/>
        </w:r>
        <w:r w:rsidR="009F5732">
          <w:rPr>
            <w:noProof/>
            <w:webHidden/>
          </w:rPr>
          <w:instrText xml:space="preserve"> PAGEREF _Toc283634022 \h </w:instrText>
        </w:r>
        <w:r>
          <w:rPr>
            <w:noProof/>
            <w:webHidden/>
          </w:rPr>
        </w:r>
        <w:r>
          <w:rPr>
            <w:noProof/>
            <w:webHidden/>
          </w:rPr>
          <w:fldChar w:fldCharType="separate"/>
        </w:r>
        <w:r w:rsidR="009F5732">
          <w:rPr>
            <w:noProof/>
            <w:webHidden/>
          </w:rPr>
          <w:t>10</w:t>
        </w:r>
        <w:r>
          <w:rPr>
            <w:noProof/>
            <w:webHidden/>
          </w:rPr>
          <w:fldChar w:fldCharType="end"/>
        </w:r>
      </w:hyperlink>
    </w:p>
    <w:p w:rsidR="009F5732" w:rsidRDefault="00301FE0">
      <w:pPr>
        <w:pStyle w:val="TOC4"/>
        <w:tabs>
          <w:tab w:val="right" w:leader="dot" w:pos="8630"/>
        </w:tabs>
        <w:rPr>
          <w:rFonts w:asciiTheme="minorHAnsi" w:eastAsiaTheme="minorEastAsia" w:hAnsiTheme="minorHAnsi" w:cstheme="minorBidi"/>
          <w:noProof/>
          <w:sz w:val="22"/>
          <w:szCs w:val="22"/>
        </w:rPr>
      </w:pPr>
      <w:hyperlink w:anchor="_Toc283634023" w:history="1">
        <w:r w:rsidR="009F5732" w:rsidRPr="00580120">
          <w:rPr>
            <w:rStyle w:val="Hyperlink"/>
            <w:noProof/>
          </w:rPr>
          <w:t>5.3.1.2 Program Documentation</w:t>
        </w:r>
        <w:r w:rsidR="009F5732">
          <w:rPr>
            <w:noProof/>
            <w:webHidden/>
          </w:rPr>
          <w:tab/>
        </w:r>
        <w:r>
          <w:rPr>
            <w:noProof/>
            <w:webHidden/>
          </w:rPr>
          <w:fldChar w:fldCharType="begin"/>
        </w:r>
        <w:r w:rsidR="009F5732">
          <w:rPr>
            <w:noProof/>
            <w:webHidden/>
          </w:rPr>
          <w:instrText xml:space="preserve"> PAGEREF _Toc283634023 \h </w:instrText>
        </w:r>
        <w:r>
          <w:rPr>
            <w:noProof/>
            <w:webHidden/>
          </w:rPr>
        </w:r>
        <w:r>
          <w:rPr>
            <w:noProof/>
            <w:webHidden/>
          </w:rPr>
          <w:fldChar w:fldCharType="separate"/>
        </w:r>
        <w:r w:rsidR="009F5732">
          <w:rPr>
            <w:noProof/>
            <w:webHidden/>
          </w:rPr>
          <w:t>10</w:t>
        </w:r>
        <w:r>
          <w:rPr>
            <w:noProof/>
            <w:webHidden/>
          </w:rPr>
          <w:fldChar w:fldCharType="end"/>
        </w:r>
      </w:hyperlink>
    </w:p>
    <w:p w:rsidR="009F5732" w:rsidRDefault="00301FE0">
      <w:pPr>
        <w:pStyle w:val="TOC4"/>
        <w:tabs>
          <w:tab w:val="right" w:leader="dot" w:pos="8630"/>
        </w:tabs>
        <w:rPr>
          <w:rFonts w:asciiTheme="minorHAnsi" w:eastAsiaTheme="minorEastAsia" w:hAnsiTheme="minorHAnsi" w:cstheme="minorBidi"/>
          <w:noProof/>
          <w:sz w:val="22"/>
          <w:szCs w:val="22"/>
        </w:rPr>
      </w:pPr>
      <w:hyperlink w:anchor="_Toc283634024" w:history="1">
        <w:r w:rsidR="009F5732" w:rsidRPr="00580120">
          <w:rPr>
            <w:rStyle w:val="Hyperlink"/>
            <w:noProof/>
          </w:rPr>
          <w:t>5.3.1.</w:t>
        </w:r>
        <w:r w:rsidR="009F5732" w:rsidRPr="00580120">
          <w:rPr>
            <w:rStyle w:val="Hyperlink"/>
            <w:strike/>
            <w:noProof/>
          </w:rPr>
          <w:t>2</w:t>
        </w:r>
        <w:r w:rsidR="009F5732" w:rsidRPr="00580120">
          <w:rPr>
            <w:rStyle w:val="Hyperlink"/>
            <w:noProof/>
          </w:rPr>
          <w:t>3 Risk Management</w:t>
        </w:r>
        <w:r w:rsidR="009F5732">
          <w:rPr>
            <w:noProof/>
            <w:webHidden/>
          </w:rPr>
          <w:tab/>
        </w:r>
        <w:r>
          <w:rPr>
            <w:noProof/>
            <w:webHidden/>
          </w:rPr>
          <w:fldChar w:fldCharType="begin"/>
        </w:r>
        <w:r w:rsidR="009F5732">
          <w:rPr>
            <w:noProof/>
            <w:webHidden/>
          </w:rPr>
          <w:instrText xml:space="preserve"> PAGEREF _Toc283634024 \h </w:instrText>
        </w:r>
        <w:r>
          <w:rPr>
            <w:noProof/>
            <w:webHidden/>
          </w:rPr>
        </w:r>
        <w:r>
          <w:rPr>
            <w:noProof/>
            <w:webHidden/>
          </w:rPr>
          <w:fldChar w:fldCharType="separate"/>
        </w:r>
        <w:r w:rsidR="009F5732">
          <w:rPr>
            <w:noProof/>
            <w:webHidden/>
          </w:rPr>
          <w:t>10</w:t>
        </w:r>
        <w:r>
          <w:rPr>
            <w:noProof/>
            <w:webHidden/>
          </w:rPr>
          <w:fldChar w:fldCharType="end"/>
        </w:r>
      </w:hyperlink>
    </w:p>
    <w:p w:rsidR="009F5732" w:rsidRDefault="00301FE0">
      <w:pPr>
        <w:pStyle w:val="TOC3"/>
        <w:tabs>
          <w:tab w:val="right" w:leader="dot" w:pos="8630"/>
        </w:tabs>
        <w:rPr>
          <w:rFonts w:asciiTheme="minorHAnsi" w:eastAsiaTheme="minorEastAsia" w:hAnsiTheme="minorHAnsi" w:cstheme="minorBidi"/>
          <w:noProof/>
          <w:sz w:val="22"/>
          <w:szCs w:val="22"/>
        </w:rPr>
      </w:pPr>
      <w:hyperlink w:anchor="_Toc283634025" w:history="1">
        <w:r w:rsidR="009F5732" w:rsidRPr="00580120">
          <w:rPr>
            <w:rStyle w:val="Hyperlink"/>
            <w:noProof/>
          </w:rPr>
          <w:t>5.3.2 Acquisition Management</w:t>
        </w:r>
        <w:r w:rsidR="009F5732">
          <w:rPr>
            <w:noProof/>
            <w:webHidden/>
          </w:rPr>
          <w:tab/>
        </w:r>
        <w:r>
          <w:rPr>
            <w:noProof/>
            <w:webHidden/>
          </w:rPr>
          <w:fldChar w:fldCharType="begin"/>
        </w:r>
        <w:r w:rsidR="009F5732">
          <w:rPr>
            <w:noProof/>
            <w:webHidden/>
          </w:rPr>
          <w:instrText xml:space="preserve"> PAGEREF _Toc283634025 \h </w:instrText>
        </w:r>
        <w:r>
          <w:rPr>
            <w:noProof/>
            <w:webHidden/>
          </w:rPr>
        </w:r>
        <w:r>
          <w:rPr>
            <w:noProof/>
            <w:webHidden/>
          </w:rPr>
          <w:fldChar w:fldCharType="separate"/>
        </w:r>
        <w:r w:rsidR="009F5732">
          <w:rPr>
            <w:noProof/>
            <w:webHidden/>
          </w:rPr>
          <w:t>11</w:t>
        </w:r>
        <w:r>
          <w:rPr>
            <w:noProof/>
            <w:webHidden/>
          </w:rPr>
          <w:fldChar w:fldCharType="end"/>
        </w:r>
      </w:hyperlink>
    </w:p>
    <w:p w:rsidR="009F5732" w:rsidRDefault="00301FE0">
      <w:pPr>
        <w:pStyle w:val="TOC4"/>
        <w:tabs>
          <w:tab w:val="right" w:leader="dot" w:pos="8630"/>
        </w:tabs>
        <w:rPr>
          <w:rFonts w:asciiTheme="minorHAnsi" w:eastAsiaTheme="minorEastAsia" w:hAnsiTheme="minorHAnsi" w:cstheme="minorBidi"/>
          <w:noProof/>
          <w:sz w:val="22"/>
          <w:szCs w:val="22"/>
        </w:rPr>
      </w:pPr>
      <w:hyperlink w:anchor="_Toc283634026" w:history="1">
        <w:r w:rsidR="009F5732" w:rsidRPr="00580120">
          <w:rPr>
            <w:rStyle w:val="Hyperlink"/>
            <w:noProof/>
          </w:rPr>
          <w:t>5.3.2.1 Acquisition Services</w:t>
        </w:r>
        <w:r w:rsidR="009F5732">
          <w:rPr>
            <w:noProof/>
            <w:webHidden/>
          </w:rPr>
          <w:tab/>
        </w:r>
        <w:r>
          <w:rPr>
            <w:noProof/>
            <w:webHidden/>
          </w:rPr>
          <w:fldChar w:fldCharType="begin"/>
        </w:r>
        <w:r w:rsidR="009F5732">
          <w:rPr>
            <w:noProof/>
            <w:webHidden/>
          </w:rPr>
          <w:instrText xml:space="preserve"> PAGEREF _Toc283634026 \h </w:instrText>
        </w:r>
        <w:r>
          <w:rPr>
            <w:noProof/>
            <w:webHidden/>
          </w:rPr>
        </w:r>
        <w:r>
          <w:rPr>
            <w:noProof/>
            <w:webHidden/>
          </w:rPr>
          <w:fldChar w:fldCharType="separate"/>
        </w:r>
        <w:r w:rsidR="009F5732">
          <w:rPr>
            <w:noProof/>
            <w:webHidden/>
          </w:rPr>
          <w:t>11</w:t>
        </w:r>
        <w:r>
          <w:rPr>
            <w:noProof/>
            <w:webHidden/>
          </w:rPr>
          <w:fldChar w:fldCharType="end"/>
        </w:r>
      </w:hyperlink>
    </w:p>
    <w:p w:rsidR="009F5732" w:rsidRDefault="00301FE0">
      <w:pPr>
        <w:pStyle w:val="TOC4"/>
        <w:tabs>
          <w:tab w:val="right" w:leader="dot" w:pos="8630"/>
        </w:tabs>
        <w:rPr>
          <w:rFonts w:asciiTheme="minorHAnsi" w:eastAsiaTheme="minorEastAsia" w:hAnsiTheme="minorHAnsi" w:cstheme="minorBidi"/>
          <w:noProof/>
          <w:sz w:val="22"/>
          <w:szCs w:val="22"/>
        </w:rPr>
      </w:pPr>
      <w:hyperlink w:anchor="_Toc283634027" w:history="1">
        <w:r w:rsidR="009F5732" w:rsidRPr="00580120">
          <w:rPr>
            <w:rStyle w:val="Hyperlink"/>
            <w:noProof/>
          </w:rPr>
          <w:t>5.3.2.2 Data Management</w:t>
        </w:r>
        <w:r w:rsidR="009F5732">
          <w:rPr>
            <w:noProof/>
            <w:webHidden/>
          </w:rPr>
          <w:tab/>
        </w:r>
        <w:r>
          <w:rPr>
            <w:noProof/>
            <w:webHidden/>
          </w:rPr>
          <w:fldChar w:fldCharType="begin"/>
        </w:r>
        <w:r w:rsidR="009F5732">
          <w:rPr>
            <w:noProof/>
            <w:webHidden/>
          </w:rPr>
          <w:instrText xml:space="preserve"> PAGEREF _Toc283634027 \h </w:instrText>
        </w:r>
        <w:r>
          <w:rPr>
            <w:noProof/>
            <w:webHidden/>
          </w:rPr>
        </w:r>
        <w:r>
          <w:rPr>
            <w:noProof/>
            <w:webHidden/>
          </w:rPr>
          <w:fldChar w:fldCharType="separate"/>
        </w:r>
        <w:r w:rsidR="009F5732">
          <w:rPr>
            <w:noProof/>
            <w:webHidden/>
          </w:rPr>
          <w:t>11</w:t>
        </w:r>
        <w:r>
          <w:rPr>
            <w:noProof/>
            <w:webHidden/>
          </w:rPr>
          <w:fldChar w:fldCharType="end"/>
        </w:r>
      </w:hyperlink>
    </w:p>
    <w:p w:rsidR="009F5732" w:rsidRDefault="00301FE0">
      <w:pPr>
        <w:pStyle w:val="TOC3"/>
        <w:tabs>
          <w:tab w:val="right" w:leader="dot" w:pos="8630"/>
        </w:tabs>
        <w:rPr>
          <w:rFonts w:asciiTheme="minorHAnsi" w:eastAsiaTheme="minorEastAsia" w:hAnsiTheme="minorHAnsi" w:cstheme="minorBidi"/>
          <w:noProof/>
          <w:sz w:val="22"/>
          <w:szCs w:val="22"/>
        </w:rPr>
      </w:pPr>
      <w:hyperlink w:anchor="_Toc283634028" w:history="1">
        <w:r w:rsidR="009F5732" w:rsidRPr="00580120">
          <w:rPr>
            <w:rStyle w:val="Hyperlink"/>
            <w:noProof/>
          </w:rPr>
          <w:t>5.3.3 Technical Services</w:t>
        </w:r>
        <w:r w:rsidR="009F5732">
          <w:rPr>
            <w:noProof/>
            <w:webHidden/>
          </w:rPr>
          <w:tab/>
        </w:r>
        <w:r>
          <w:rPr>
            <w:noProof/>
            <w:webHidden/>
          </w:rPr>
          <w:fldChar w:fldCharType="begin"/>
        </w:r>
        <w:r w:rsidR="009F5732">
          <w:rPr>
            <w:noProof/>
            <w:webHidden/>
          </w:rPr>
          <w:instrText xml:space="preserve"> PAGEREF _Toc283634028 \h </w:instrText>
        </w:r>
        <w:r>
          <w:rPr>
            <w:noProof/>
            <w:webHidden/>
          </w:rPr>
        </w:r>
        <w:r>
          <w:rPr>
            <w:noProof/>
            <w:webHidden/>
          </w:rPr>
          <w:fldChar w:fldCharType="separate"/>
        </w:r>
        <w:r w:rsidR="009F5732">
          <w:rPr>
            <w:noProof/>
            <w:webHidden/>
          </w:rPr>
          <w:t>11</w:t>
        </w:r>
        <w:r>
          <w:rPr>
            <w:noProof/>
            <w:webHidden/>
          </w:rPr>
          <w:fldChar w:fldCharType="end"/>
        </w:r>
      </w:hyperlink>
    </w:p>
    <w:p w:rsidR="009F5732" w:rsidRDefault="00301FE0">
      <w:pPr>
        <w:pStyle w:val="TOC4"/>
        <w:tabs>
          <w:tab w:val="right" w:leader="dot" w:pos="8630"/>
        </w:tabs>
        <w:rPr>
          <w:rFonts w:asciiTheme="minorHAnsi" w:eastAsiaTheme="minorEastAsia" w:hAnsiTheme="minorHAnsi" w:cstheme="minorBidi"/>
          <w:noProof/>
          <w:sz w:val="22"/>
          <w:szCs w:val="22"/>
        </w:rPr>
      </w:pPr>
      <w:hyperlink w:anchor="_Toc283634029" w:history="1">
        <w:r w:rsidR="009F5732" w:rsidRPr="00580120">
          <w:rPr>
            <w:rStyle w:val="Hyperlink"/>
            <w:noProof/>
          </w:rPr>
          <w:t>5.3.3.1 Program Reviews, Technical Reviews, and Conferences</w:t>
        </w:r>
        <w:r w:rsidR="009F5732">
          <w:rPr>
            <w:noProof/>
            <w:webHidden/>
          </w:rPr>
          <w:tab/>
        </w:r>
        <w:r>
          <w:rPr>
            <w:noProof/>
            <w:webHidden/>
          </w:rPr>
          <w:fldChar w:fldCharType="begin"/>
        </w:r>
        <w:r w:rsidR="009F5732">
          <w:rPr>
            <w:noProof/>
            <w:webHidden/>
          </w:rPr>
          <w:instrText xml:space="preserve"> PAGEREF _Toc283634029 \h </w:instrText>
        </w:r>
        <w:r>
          <w:rPr>
            <w:noProof/>
            <w:webHidden/>
          </w:rPr>
        </w:r>
        <w:r>
          <w:rPr>
            <w:noProof/>
            <w:webHidden/>
          </w:rPr>
          <w:fldChar w:fldCharType="separate"/>
        </w:r>
        <w:r w:rsidR="009F5732">
          <w:rPr>
            <w:noProof/>
            <w:webHidden/>
          </w:rPr>
          <w:t>11</w:t>
        </w:r>
        <w:r>
          <w:rPr>
            <w:noProof/>
            <w:webHidden/>
          </w:rPr>
          <w:fldChar w:fldCharType="end"/>
        </w:r>
      </w:hyperlink>
    </w:p>
    <w:p w:rsidR="009F5732" w:rsidRDefault="00301FE0">
      <w:pPr>
        <w:pStyle w:val="TOC4"/>
        <w:tabs>
          <w:tab w:val="right" w:leader="dot" w:pos="8630"/>
        </w:tabs>
        <w:rPr>
          <w:rFonts w:asciiTheme="minorHAnsi" w:eastAsiaTheme="minorEastAsia" w:hAnsiTheme="minorHAnsi" w:cstheme="minorBidi"/>
          <w:noProof/>
          <w:sz w:val="22"/>
          <w:szCs w:val="22"/>
        </w:rPr>
      </w:pPr>
      <w:hyperlink w:anchor="_Toc283634030" w:history="1">
        <w:r w:rsidR="009F5732" w:rsidRPr="00580120">
          <w:rPr>
            <w:rStyle w:val="Hyperlink"/>
            <w:noProof/>
          </w:rPr>
          <w:t>5.3.3.2 Configuration Management (CM)</w:t>
        </w:r>
        <w:r w:rsidR="009F5732">
          <w:rPr>
            <w:noProof/>
            <w:webHidden/>
          </w:rPr>
          <w:tab/>
        </w:r>
        <w:r>
          <w:rPr>
            <w:noProof/>
            <w:webHidden/>
          </w:rPr>
          <w:fldChar w:fldCharType="begin"/>
        </w:r>
        <w:r w:rsidR="009F5732">
          <w:rPr>
            <w:noProof/>
            <w:webHidden/>
          </w:rPr>
          <w:instrText xml:space="preserve"> PAGEREF _Toc283634030 \h </w:instrText>
        </w:r>
        <w:r>
          <w:rPr>
            <w:noProof/>
            <w:webHidden/>
          </w:rPr>
        </w:r>
        <w:r>
          <w:rPr>
            <w:noProof/>
            <w:webHidden/>
          </w:rPr>
          <w:fldChar w:fldCharType="separate"/>
        </w:r>
        <w:r w:rsidR="009F5732">
          <w:rPr>
            <w:noProof/>
            <w:webHidden/>
          </w:rPr>
          <w:t>11</w:t>
        </w:r>
        <w:r>
          <w:rPr>
            <w:noProof/>
            <w:webHidden/>
          </w:rPr>
          <w:fldChar w:fldCharType="end"/>
        </w:r>
      </w:hyperlink>
    </w:p>
    <w:p w:rsidR="009F5732" w:rsidRDefault="00301FE0">
      <w:pPr>
        <w:pStyle w:val="TOC5"/>
        <w:tabs>
          <w:tab w:val="right" w:leader="dot" w:pos="8630"/>
        </w:tabs>
        <w:rPr>
          <w:rFonts w:asciiTheme="minorHAnsi" w:eastAsiaTheme="minorEastAsia" w:hAnsiTheme="minorHAnsi" w:cstheme="minorBidi"/>
          <w:noProof/>
          <w:sz w:val="22"/>
          <w:szCs w:val="22"/>
        </w:rPr>
      </w:pPr>
      <w:hyperlink w:anchor="_Toc283634031" w:history="1">
        <w:r w:rsidR="009F5732" w:rsidRPr="00580120">
          <w:rPr>
            <w:rStyle w:val="Hyperlink"/>
            <w:noProof/>
          </w:rPr>
          <w:t>5.3.3.2.1 Configuration Management Documents</w:t>
        </w:r>
        <w:r w:rsidR="009F5732">
          <w:rPr>
            <w:noProof/>
            <w:webHidden/>
          </w:rPr>
          <w:tab/>
        </w:r>
        <w:r>
          <w:rPr>
            <w:noProof/>
            <w:webHidden/>
          </w:rPr>
          <w:fldChar w:fldCharType="begin"/>
        </w:r>
        <w:r w:rsidR="009F5732">
          <w:rPr>
            <w:noProof/>
            <w:webHidden/>
          </w:rPr>
          <w:instrText xml:space="preserve"> PAGEREF _Toc283634031 \h </w:instrText>
        </w:r>
        <w:r>
          <w:rPr>
            <w:noProof/>
            <w:webHidden/>
          </w:rPr>
        </w:r>
        <w:r>
          <w:rPr>
            <w:noProof/>
            <w:webHidden/>
          </w:rPr>
          <w:fldChar w:fldCharType="separate"/>
        </w:r>
        <w:r w:rsidR="009F5732">
          <w:rPr>
            <w:noProof/>
            <w:webHidden/>
          </w:rPr>
          <w:t>12</w:t>
        </w:r>
        <w:r>
          <w:rPr>
            <w:noProof/>
            <w:webHidden/>
          </w:rPr>
          <w:fldChar w:fldCharType="end"/>
        </w:r>
      </w:hyperlink>
    </w:p>
    <w:p w:rsidR="009F5732" w:rsidRDefault="00301FE0">
      <w:pPr>
        <w:pStyle w:val="TOC5"/>
        <w:tabs>
          <w:tab w:val="right" w:leader="dot" w:pos="8630"/>
        </w:tabs>
        <w:rPr>
          <w:rFonts w:asciiTheme="minorHAnsi" w:eastAsiaTheme="minorEastAsia" w:hAnsiTheme="minorHAnsi" w:cstheme="minorBidi"/>
          <w:noProof/>
          <w:sz w:val="22"/>
          <w:szCs w:val="22"/>
        </w:rPr>
      </w:pPr>
      <w:hyperlink w:anchor="_Toc283634032" w:history="1">
        <w:r w:rsidR="009F5732" w:rsidRPr="00580120">
          <w:rPr>
            <w:rStyle w:val="Hyperlink"/>
            <w:noProof/>
          </w:rPr>
          <w:t>5.3.3.2.2 Configuration Control Process</w:t>
        </w:r>
        <w:r w:rsidR="009F5732">
          <w:rPr>
            <w:noProof/>
            <w:webHidden/>
          </w:rPr>
          <w:tab/>
        </w:r>
        <w:r>
          <w:rPr>
            <w:noProof/>
            <w:webHidden/>
          </w:rPr>
          <w:fldChar w:fldCharType="begin"/>
        </w:r>
        <w:r w:rsidR="009F5732">
          <w:rPr>
            <w:noProof/>
            <w:webHidden/>
          </w:rPr>
          <w:instrText xml:space="preserve"> PAGEREF _Toc283634032 \h </w:instrText>
        </w:r>
        <w:r>
          <w:rPr>
            <w:noProof/>
            <w:webHidden/>
          </w:rPr>
        </w:r>
        <w:r>
          <w:rPr>
            <w:noProof/>
            <w:webHidden/>
          </w:rPr>
          <w:fldChar w:fldCharType="separate"/>
        </w:r>
        <w:r w:rsidR="009F5732">
          <w:rPr>
            <w:noProof/>
            <w:webHidden/>
          </w:rPr>
          <w:t>12</w:t>
        </w:r>
        <w:r>
          <w:rPr>
            <w:noProof/>
            <w:webHidden/>
          </w:rPr>
          <w:fldChar w:fldCharType="end"/>
        </w:r>
      </w:hyperlink>
    </w:p>
    <w:p w:rsidR="009F5732" w:rsidRDefault="00301FE0">
      <w:pPr>
        <w:pStyle w:val="TOC5"/>
        <w:tabs>
          <w:tab w:val="right" w:leader="dot" w:pos="8630"/>
        </w:tabs>
        <w:rPr>
          <w:rFonts w:asciiTheme="minorHAnsi" w:eastAsiaTheme="minorEastAsia" w:hAnsiTheme="minorHAnsi" w:cstheme="minorBidi"/>
          <w:noProof/>
          <w:sz w:val="22"/>
          <w:szCs w:val="22"/>
        </w:rPr>
      </w:pPr>
      <w:hyperlink w:anchor="_Toc283634033" w:history="1">
        <w:r w:rsidR="009F5732" w:rsidRPr="00580120">
          <w:rPr>
            <w:rStyle w:val="Hyperlink"/>
            <w:noProof/>
          </w:rPr>
          <w:t>5.3.3.2.3 Configuration Items (CI)</w:t>
        </w:r>
        <w:r w:rsidR="009F5732">
          <w:rPr>
            <w:noProof/>
            <w:webHidden/>
          </w:rPr>
          <w:tab/>
        </w:r>
        <w:r>
          <w:rPr>
            <w:noProof/>
            <w:webHidden/>
          </w:rPr>
          <w:fldChar w:fldCharType="begin"/>
        </w:r>
        <w:r w:rsidR="009F5732">
          <w:rPr>
            <w:noProof/>
            <w:webHidden/>
          </w:rPr>
          <w:instrText xml:space="preserve"> PAGEREF _Toc283634033 \h </w:instrText>
        </w:r>
        <w:r>
          <w:rPr>
            <w:noProof/>
            <w:webHidden/>
          </w:rPr>
        </w:r>
        <w:r>
          <w:rPr>
            <w:noProof/>
            <w:webHidden/>
          </w:rPr>
          <w:fldChar w:fldCharType="separate"/>
        </w:r>
        <w:r w:rsidR="009F5732">
          <w:rPr>
            <w:noProof/>
            <w:webHidden/>
          </w:rPr>
          <w:t>12</w:t>
        </w:r>
        <w:r>
          <w:rPr>
            <w:noProof/>
            <w:webHidden/>
          </w:rPr>
          <w:fldChar w:fldCharType="end"/>
        </w:r>
      </w:hyperlink>
    </w:p>
    <w:p w:rsidR="009F5732" w:rsidRDefault="00301FE0">
      <w:pPr>
        <w:pStyle w:val="TOC5"/>
        <w:tabs>
          <w:tab w:val="right" w:leader="dot" w:pos="8630"/>
        </w:tabs>
        <w:rPr>
          <w:rFonts w:asciiTheme="minorHAnsi" w:eastAsiaTheme="minorEastAsia" w:hAnsiTheme="minorHAnsi" w:cstheme="minorBidi"/>
          <w:noProof/>
          <w:sz w:val="22"/>
          <w:szCs w:val="22"/>
        </w:rPr>
      </w:pPr>
      <w:hyperlink w:anchor="_Toc283634034" w:history="1">
        <w:r w:rsidR="009F5732" w:rsidRPr="00580120">
          <w:rPr>
            <w:rStyle w:val="Hyperlink"/>
            <w:noProof/>
          </w:rPr>
          <w:t>5.3.3.2.4 Configuration Management Information Systems</w:t>
        </w:r>
        <w:r w:rsidR="009F5732">
          <w:rPr>
            <w:noProof/>
            <w:webHidden/>
          </w:rPr>
          <w:tab/>
        </w:r>
        <w:r>
          <w:rPr>
            <w:noProof/>
            <w:webHidden/>
          </w:rPr>
          <w:fldChar w:fldCharType="begin"/>
        </w:r>
        <w:r w:rsidR="009F5732">
          <w:rPr>
            <w:noProof/>
            <w:webHidden/>
          </w:rPr>
          <w:instrText xml:space="preserve"> PAGEREF _Toc283634034 \h </w:instrText>
        </w:r>
        <w:r>
          <w:rPr>
            <w:noProof/>
            <w:webHidden/>
          </w:rPr>
        </w:r>
        <w:r>
          <w:rPr>
            <w:noProof/>
            <w:webHidden/>
          </w:rPr>
          <w:fldChar w:fldCharType="separate"/>
        </w:r>
        <w:r w:rsidR="009F5732">
          <w:rPr>
            <w:noProof/>
            <w:webHidden/>
          </w:rPr>
          <w:t>12</w:t>
        </w:r>
        <w:r>
          <w:rPr>
            <w:noProof/>
            <w:webHidden/>
          </w:rPr>
          <w:fldChar w:fldCharType="end"/>
        </w:r>
      </w:hyperlink>
    </w:p>
    <w:p w:rsidR="009F5732" w:rsidRDefault="00301FE0">
      <w:pPr>
        <w:pStyle w:val="TOC5"/>
        <w:tabs>
          <w:tab w:val="right" w:leader="dot" w:pos="8630"/>
        </w:tabs>
        <w:rPr>
          <w:rFonts w:asciiTheme="minorHAnsi" w:eastAsiaTheme="minorEastAsia" w:hAnsiTheme="minorHAnsi" w:cstheme="minorBidi"/>
          <w:noProof/>
          <w:sz w:val="22"/>
          <w:szCs w:val="22"/>
        </w:rPr>
      </w:pPr>
      <w:hyperlink w:anchor="_Toc283634035" w:history="1">
        <w:r w:rsidR="009F5732" w:rsidRPr="00580120">
          <w:rPr>
            <w:rStyle w:val="Hyperlink"/>
            <w:noProof/>
          </w:rPr>
          <w:t>5.3.3.2.5 Configuration Change Documentation</w:t>
        </w:r>
        <w:r w:rsidR="009F5732">
          <w:rPr>
            <w:noProof/>
            <w:webHidden/>
          </w:rPr>
          <w:tab/>
        </w:r>
        <w:r>
          <w:rPr>
            <w:noProof/>
            <w:webHidden/>
          </w:rPr>
          <w:fldChar w:fldCharType="begin"/>
        </w:r>
        <w:r w:rsidR="009F5732">
          <w:rPr>
            <w:noProof/>
            <w:webHidden/>
          </w:rPr>
          <w:instrText xml:space="preserve"> PAGEREF _Toc283634035 \h </w:instrText>
        </w:r>
        <w:r>
          <w:rPr>
            <w:noProof/>
            <w:webHidden/>
          </w:rPr>
        </w:r>
        <w:r>
          <w:rPr>
            <w:noProof/>
            <w:webHidden/>
          </w:rPr>
          <w:fldChar w:fldCharType="separate"/>
        </w:r>
        <w:r w:rsidR="009F5732">
          <w:rPr>
            <w:noProof/>
            <w:webHidden/>
          </w:rPr>
          <w:t>12</w:t>
        </w:r>
        <w:r>
          <w:rPr>
            <w:noProof/>
            <w:webHidden/>
          </w:rPr>
          <w:fldChar w:fldCharType="end"/>
        </w:r>
      </w:hyperlink>
    </w:p>
    <w:p w:rsidR="009F5732" w:rsidRDefault="00301FE0">
      <w:pPr>
        <w:pStyle w:val="TOC4"/>
        <w:tabs>
          <w:tab w:val="right" w:leader="dot" w:pos="8630"/>
        </w:tabs>
        <w:rPr>
          <w:rFonts w:asciiTheme="minorHAnsi" w:eastAsiaTheme="minorEastAsia" w:hAnsiTheme="minorHAnsi" w:cstheme="minorBidi"/>
          <w:noProof/>
          <w:sz w:val="22"/>
          <w:szCs w:val="22"/>
        </w:rPr>
      </w:pPr>
      <w:hyperlink w:anchor="_Toc283634036" w:history="1">
        <w:r w:rsidR="009F5732" w:rsidRPr="00580120">
          <w:rPr>
            <w:rStyle w:val="Hyperlink"/>
            <w:noProof/>
          </w:rPr>
          <w:t>5.3.3.3 Manufacturing, Production and Quality Assurance</w:t>
        </w:r>
        <w:r w:rsidR="009F5732">
          <w:rPr>
            <w:noProof/>
            <w:webHidden/>
          </w:rPr>
          <w:tab/>
        </w:r>
        <w:r>
          <w:rPr>
            <w:noProof/>
            <w:webHidden/>
          </w:rPr>
          <w:fldChar w:fldCharType="begin"/>
        </w:r>
        <w:r w:rsidR="009F5732">
          <w:rPr>
            <w:noProof/>
            <w:webHidden/>
          </w:rPr>
          <w:instrText xml:space="preserve"> PAGEREF _Toc283634036 \h </w:instrText>
        </w:r>
        <w:r>
          <w:rPr>
            <w:noProof/>
            <w:webHidden/>
          </w:rPr>
        </w:r>
        <w:r>
          <w:rPr>
            <w:noProof/>
            <w:webHidden/>
          </w:rPr>
          <w:fldChar w:fldCharType="separate"/>
        </w:r>
        <w:r w:rsidR="009F5732">
          <w:rPr>
            <w:noProof/>
            <w:webHidden/>
          </w:rPr>
          <w:t>13</w:t>
        </w:r>
        <w:r>
          <w:rPr>
            <w:noProof/>
            <w:webHidden/>
          </w:rPr>
          <w:fldChar w:fldCharType="end"/>
        </w:r>
      </w:hyperlink>
    </w:p>
    <w:p w:rsidR="009F5732" w:rsidRDefault="00301FE0">
      <w:pPr>
        <w:pStyle w:val="TOC5"/>
        <w:tabs>
          <w:tab w:val="right" w:leader="dot" w:pos="8630"/>
        </w:tabs>
        <w:rPr>
          <w:rFonts w:asciiTheme="minorHAnsi" w:eastAsiaTheme="minorEastAsia" w:hAnsiTheme="minorHAnsi" w:cstheme="minorBidi"/>
          <w:noProof/>
          <w:sz w:val="22"/>
          <w:szCs w:val="22"/>
        </w:rPr>
      </w:pPr>
      <w:hyperlink w:anchor="_Toc283634037" w:history="1">
        <w:r w:rsidR="009F5732" w:rsidRPr="00580120">
          <w:rPr>
            <w:rStyle w:val="Hyperlink"/>
            <w:noProof/>
          </w:rPr>
          <w:t>5.3.3.3.1 Operations Assessments</w:t>
        </w:r>
        <w:r w:rsidR="009F5732">
          <w:rPr>
            <w:noProof/>
            <w:webHidden/>
          </w:rPr>
          <w:tab/>
        </w:r>
        <w:r>
          <w:rPr>
            <w:noProof/>
            <w:webHidden/>
          </w:rPr>
          <w:fldChar w:fldCharType="begin"/>
        </w:r>
        <w:r w:rsidR="009F5732">
          <w:rPr>
            <w:noProof/>
            <w:webHidden/>
          </w:rPr>
          <w:instrText xml:space="preserve"> PAGEREF _Toc283634037 \h </w:instrText>
        </w:r>
        <w:r>
          <w:rPr>
            <w:noProof/>
            <w:webHidden/>
          </w:rPr>
        </w:r>
        <w:r>
          <w:rPr>
            <w:noProof/>
            <w:webHidden/>
          </w:rPr>
          <w:fldChar w:fldCharType="separate"/>
        </w:r>
        <w:r w:rsidR="009F5732">
          <w:rPr>
            <w:noProof/>
            <w:webHidden/>
          </w:rPr>
          <w:t>13</w:t>
        </w:r>
        <w:r>
          <w:rPr>
            <w:noProof/>
            <w:webHidden/>
          </w:rPr>
          <w:fldChar w:fldCharType="end"/>
        </w:r>
      </w:hyperlink>
    </w:p>
    <w:p w:rsidR="009F5732" w:rsidRDefault="00301FE0">
      <w:pPr>
        <w:pStyle w:val="TOC5"/>
        <w:tabs>
          <w:tab w:val="right" w:leader="dot" w:pos="8630"/>
        </w:tabs>
        <w:rPr>
          <w:rFonts w:asciiTheme="minorHAnsi" w:eastAsiaTheme="minorEastAsia" w:hAnsiTheme="minorHAnsi" w:cstheme="minorBidi"/>
          <w:noProof/>
          <w:sz w:val="22"/>
          <w:szCs w:val="22"/>
        </w:rPr>
      </w:pPr>
      <w:hyperlink w:anchor="_Toc283634038" w:history="1">
        <w:r w:rsidR="009F5732" w:rsidRPr="00580120">
          <w:rPr>
            <w:rStyle w:val="Hyperlink"/>
            <w:noProof/>
          </w:rPr>
          <w:t>5.3.3.3.2 Product Inspections</w:t>
        </w:r>
        <w:r w:rsidR="009F5732">
          <w:rPr>
            <w:noProof/>
            <w:webHidden/>
          </w:rPr>
          <w:tab/>
        </w:r>
        <w:r>
          <w:rPr>
            <w:noProof/>
            <w:webHidden/>
          </w:rPr>
          <w:fldChar w:fldCharType="begin"/>
        </w:r>
        <w:r w:rsidR="009F5732">
          <w:rPr>
            <w:noProof/>
            <w:webHidden/>
          </w:rPr>
          <w:instrText xml:space="preserve"> PAGEREF _Toc283634038 \h </w:instrText>
        </w:r>
        <w:r>
          <w:rPr>
            <w:noProof/>
            <w:webHidden/>
          </w:rPr>
        </w:r>
        <w:r>
          <w:rPr>
            <w:noProof/>
            <w:webHidden/>
          </w:rPr>
          <w:fldChar w:fldCharType="separate"/>
        </w:r>
        <w:r w:rsidR="009F5732">
          <w:rPr>
            <w:noProof/>
            <w:webHidden/>
          </w:rPr>
          <w:t>13</w:t>
        </w:r>
        <w:r>
          <w:rPr>
            <w:noProof/>
            <w:webHidden/>
          </w:rPr>
          <w:fldChar w:fldCharType="end"/>
        </w:r>
      </w:hyperlink>
    </w:p>
    <w:p w:rsidR="009F5732" w:rsidRDefault="00301FE0">
      <w:pPr>
        <w:pStyle w:val="TOC3"/>
        <w:tabs>
          <w:tab w:val="right" w:leader="dot" w:pos="8630"/>
        </w:tabs>
        <w:rPr>
          <w:rFonts w:asciiTheme="minorHAnsi" w:eastAsiaTheme="minorEastAsia" w:hAnsiTheme="minorHAnsi" w:cstheme="minorBidi"/>
          <w:noProof/>
          <w:sz w:val="22"/>
          <w:szCs w:val="22"/>
        </w:rPr>
      </w:pPr>
      <w:hyperlink w:anchor="_Toc283634039" w:history="1">
        <w:r w:rsidR="009F5732" w:rsidRPr="00580120">
          <w:rPr>
            <w:rStyle w:val="Hyperlink"/>
            <w:noProof/>
          </w:rPr>
          <w:t>5.3.4 Administrative Services</w:t>
        </w:r>
        <w:r w:rsidR="009F5732">
          <w:rPr>
            <w:noProof/>
            <w:webHidden/>
          </w:rPr>
          <w:tab/>
        </w:r>
        <w:r>
          <w:rPr>
            <w:noProof/>
            <w:webHidden/>
          </w:rPr>
          <w:fldChar w:fldCharType="begin"/>
        </w:r>
        <w:r w:rsidR="009F5732">
          <w:rPr>
            <w:noProof/>
            <w:webHidden/>
          </w:rPr>
          <w:instrText xml:space="preserve"> PAGEREF _Toc283634039 \h </w:instrText>
        </w:r>
        <w:r>
          <w:rPr>
            <w:noProof/>
            <w:webHidden/>
          </w:rPr>
        </w:r>
        <w:r>
          <w:rPr>
            <w:noProof/>
            <w:webHidden/>
          </w:rPr>
          <w:fldChar w:fldCharType="separate"/>
        </w:r>
        <w:r w:rsidR="009F5732">
          <w:rPr>
            <w:noProof/>
            <w:webHidden/>
          </w:rPr>
          <w:t>13</w:t>
        </w:r>
        <w:r>
          <w:rPr>
            <w:noProof/>
            <w:webHidden/>
          </w:rPr>
          <w:fldChar w:fldCharType="end"/>
        </w:r>
      </w:hyperlink>
    </w:p>
    <w:p w:rsidR="009F5732" w:rsidRDefault="00301FE0">
      <w:pPr>
        <w:pStyle w:val="TOC2"/>
        <w:tabs>
          <w:tab w:val="right" w:leader="dot" w:pos="8630"/>
        </w:tabs>
        <w:rPr>
          <w:rFonts w:asciiTheme="minorHAnsi" w:eastAsiaTheme="minorEastAsia" w:hAnsiTheme="minorHAnsi" w:cstheme="minorBidi"/>
          <w:noProof/>
          <w:sz w:val="22"/>
          <w:szCs w:val="22"/>
        </w:rPr>
      </w:pPr>
      <w:hyperlink w:anchor="_Toc283634040" w:history="1">
        <w:r w:rsidR="009F5732" w:rsidRPr="00580120">
          <w:rPr>
            <w:rStyle w:val="Hyperlink"/>
            <w:noProof/>
          </w:rPr>
          <w:t>5.4 VXX IPT Requirements</w:t>
        </w:r>
        <w:r w:rsidR="009F5732">
          <w:rPr>
            <w:noProof/>
            <w:webHidden/>
          </w:rPr>
          <w:tab/>
        </w:r>
        <w:r>
          <w:rPr>
            <w:noProof/>
            <w:webHidden/>
          </w:rPr>
          <w:fldChar w:fldCharType="begin"/>
        </w:r>
        <w:r w:rsidR="009F5732">
          <w:rPr>
            <w:noProof/>
            <w:webHidden/>
          </w:rPr>
          <w:instrText xml:space="preserve"> PAGEREF _Toc283634040 \h </w:instrText>
        </w:r>
        <w:r>
          <w:rPr>
            <w:noProof/>
            <w:webHidden/>
          </w:rPr>
        </w:r>
        <w:r>
          <w:rPr>
            <w:noProof/>
            <w:webHidden/>
          </w:rPr>
          <w:fldChar w:fldCharType="separate"/>
        </w:r>
        <w:r w:rsidR="009F5732">
          <w:rPr>
            <w:noProof/>
            <w:webHidden/>
          </w:rPr>
          <w:t>13</w:t>
        </w:r>
        <w:r>
          <w:rPr>
            <w:noProof/>
            <w:webHidden/>
          </w:rPr>
          <w:fldChar w:fldCharType="end"/>
        </w:r>
      </w:hyperlink>
    </w:p>
    <w:p w:rsidR="009F5732" w:rsidRDefault="00301FE0">
      <w:pPr>
        <w:pStyle w:val="TOC3"/>
        <w:tabs>
          <w:tab w:val="right" w:leader="dot" w:pos="8630"/>
        </w:tabs>
        <w:rPr>
          <w:rFonts w:asciiTheme="minorHAnsi" w:eastAsiaTheme="minorEastAsia" w:hAnsiTheme="minorHAnsi" w:cstheme="minorBidi"/>
          <w:noProof/>
          <w:sz w:val="22"/>
          <w:szCs w:val="22"/>
        </w:rPr>
      </w:pPr>
      <w:hyperlink w:anchor="_Toc283634041" w:history="1">
        <w:r w:rsidR="009F5732" w:rsidRPr="00580120">
          <w:rPr>
            <w:rStyle w:val="Hyperlink"/>
            <w:noProof/>
          </w:rPr>
          <w:t>5.4.1 Program Management</w:t>
        </w:r>
        <w:r w:rsidR="009F5732">
          <w:rPr>
            <w:noProof/>
            <w:webHidden/>
          </w:rPr>
          <w:tab/>
        </w:r>
        <w:r>
          <w:rPr>
            <w:noProof/>
            <w:webHidden/>
          </w:rPr>
          <w:fldChar w:fldCharType="begin"/>
        </w:r>
        <w:r w:rsidR="009F5732">
          <w:rPr>
            <w:noProof/>
            <w:webHidden/>
          </w:rPr>
          <w:instrText xml:space="preserve"> PAGEREF _Toc283634041 \h </w:instrText>
        </w:r>
        <w:r>
          <w:rPr>
            <w:noProof/>
            <w:webHidden/>
          </w:rPr>
        </w:r>
        <w:r>
          <w:rPr>
            <w:noProof/>
            <w:webHidden/>
          </w:rPr>
          <w:fldChar w:fldCharType="separate"/>
        </w:r>
        <w:r w:rsidR="009F5732">
          <w:rPr>
            <w:noProof/>
            <w:webHidden/>
          </w:rPr>
          <w:t>13</w:t>
        </w:r>
        <w:r>
          <w:rPr>
            <w:noProof/>
            <w:webHidden/>
          </w:rPr>
          <w:fldChar w:fldCharType="end"/>
        </w:r>
      </w:hyperlink>
    </w:p>
    <w:p w:rsidR="009F5732" w:rsidRDefault="00301FE0">
      <w:pPr>
        <w:pStyle w:val="TOC4"/>
        <w:tabs>
          <w:tab w:val="right" w:leader="dot" w:pos="8630"/>
        </w:tabs>
        <w:rPr>
          <w:rFonts w:asciiTheme="minorHAnsi" w:eastAsiaTheme="minorEastAsia" w:hAnsiTheme="minorHAnsi" w:cstheme="minorBidi"/>
          <w:noProof/>
          <w:sz w:val="22"/>
          <w:szCs w:val="22"/>
        </w:rPr>
      </w:pPr>
      <w:hyperlink w:anchor="_Toc283634042" w:history="1">
        <w:r w:rsidR="009F5732" w:rsidRPr="00580120">
          <w:rPr>
            <w:rStyle w:val="Hyperlink"/>
            <w:noProof/>
          </w:rPr>
          <w:t>5.4.1.1 Program Planning</w:t>
        </w:r>
        <w:r w:rsidR="009F5732">
          <w:rPr>
            <w:noProof/>
            <w:webHidden/>
          </w:rPr>
          <w:tab/>
        </w:r>
        <w:r>
          <w:rPr>
            <w:noProof/>
            <w:webHidden/>
          </w:rPr>
          <w:fldChar w:fldCharType="begin"/>
        </w:r>
        <w:r w:rsidR="009F5732">
          <w:rPr>
            <w:noProof/>
            <w:webHidden/>
          </w:rPr>
          <w:instrText xml:space="preserve"> PAGEREF _Toc283634042 \h </w:instrText>
        </w:r>
        <w:r>
          <w:rPr>
            <w:noProof/>
            <w:webHidden/>
          </w:rPr>
        </w:r>
        <w:r>
          <w:rPr>
            <w:noProof/>
            <w:webHidden/>
          </w:rPr>
          <w:fldChar w:fldCharType="separate"/>
        </w:r>
        <w:r w:rsidR="009F5732">
          <w:rPr>
            <w:noProof/>
            <w:webHidden/>
          </w:rPr>
          <w:t>14</w:t>
        </w:r>
        <w:r>
          <w:rPr>
            <w:noProof/>
            <w:webHidden/>
          </w:rPr>
          <w:fldChar w:fldCharType="end"/>
        </w:r>
      </w:hyperlink>
    </w:p>
    <w:p w:rsidR="009F5732" w:rsidRDefault="00301FE0">
      <w:pPr>
        <w:pStyle w:val="TOC4"/>
        <w:tabs>
          <w:tab w:val="right" w:leader="dot" w:pos="8630"/>
        </w:tabs>
        <w:rPr>
          <w:rFonts w:asciiTheme="minorHAnsi" w:eastAsiaTheme="minorEastAsia" w:hAnsiTheme="minorHAnsi" w:cstheme="minorBidi"/>
          <w:noProof/>
          <w:sz w:val="22"/>
          <w:szCs w:val="22"/>
        </w:rPr>
      </w:pPr>
      <w:hyperlink w:anchor="_Toc283634043" w:history="1">
        <w:r w:rsidR="009F5732" w:rsidRPr="00580120">
          <w:rPr>
            <w:rStyle w:val="Hyperlink"/>
            <w:noProof/>
          </w:rPr>
          <w:t>5.4.1.2 Program Documentation</w:t>
        </w:r>
        <w:r w:rsidR="009F5732">
          <w:rPr>
            <w:noProof/>
            <w:webHidden/>
          </w:rPr>
          <w:tab/>
        </w:r>
        <w:r>
          <w:rPr>
            <w:noProof/>
            <w:webHidden/>
          </w:rPr>
          <w:fldChar w:fldCharType="begin"/>
        </w:r>
        <w:r w:rsidR="009F5732">
          <w:rPr>
            <w:noProof/>
            <w:webHidden/>
          </w:rPr>
          <w:instrText xml:space="preserve"> PAGEREF _Toc283634043 \h </w:instrText>
        </w:r>
        <w:r>
          <w:rPr>
            <w:noProof/>
            <w:webHidden/>
          </w:rPr>
        </w:r>
        <w:r>
          <w:rPr>
            <w:noProof/>
            <w:webHidden/>
          </w:rPr>
          <w:fldChar w:fldCharType="separate"/>
        </w:r>
        <w:r w:rsidR="009F5732">
          <w:rPr>
            <w:noProof/>
            <w:webHidden/>
          </w:rPr>
          <w:t>14</w:t>
        </w:r>
        <w:r>
          <w:rPr>
            <w:noProof/>
            <w:webHidden/>
          </w:rPr>
          <w:fldChar w:fldCharType="end"/>
        </w:r>
      </w:hyperlink>
    </w:p>
    <w:p w:rsidR="009F5732" w:rsidRDefault="00301FE0">
      <w:pPr>
        <w:pStyle w:val="TOC4"/>
        <w:tabs>
          <w:tab w:val="right" w:leader="dot" w:pos="8630"/>
        </w:tabs>
        <w:rPr>
          <w:rFonts w:asciiTheme="minorHAnsi" w:eastAsiaTheme="minorEastAsia" w:hAnsiTheme="minorHAnsi" w:cstheme="minorBidi"/>
          <w:noProof/>
          <w:sz w:val="22"/>
          <w:szCs w:val="22"/>
        </w:rPr>
      </w:pPr>
      <w:hyperlink w:anchor="_Toc283634044" w:history="1">
        <w:r w:rsidR="009F5732" w:rsidRPr="00580120">
          <w:rPr>
            <w:rStyle w:val="Hyperlink"/>
            <w:noProof/>
          </w:rPr>
          <w:t>5.4.1.3 Risk Management</w:t>
        </w:r>
        <w:r w:rsidR="009F5732">
          <w:rPr>
            <w:noProof/>
            <w:webHidden/>
          </w:rPr>
          <w:tab/>
        </w:r>
        <w:r>
          <w:rPr>
            <w:noProof/>
            <w:webHidden/>
          </w:rPr>
          <w:fldChar w:fldCharType="begin"/>
        </w:r>
        <w:r w:rsidR="009F5732">
          <w:rPr>
            <w:noProof/>
            <w:webHidden/>
          </w:rPr>
          <w:instrText xml:space="preserve"> PAGEREF _Toc283634044 \h </w:instrText>
        </w:r>
        <w:r>
          <w:rPr>
            <w:noProof/>
            <w:webHidden/>
          </w:rPr>
        </w:r>
        <w:r>
          <w:rPr>
            <w:noProof/>
            <w:webHidden/>
          </w:rPr>
          <w:fldChar w:fldCharType="separate"/>
        </w:r>
        <w:r w:rsidR="009F5732">
          <w:rPr>
            <w:noProof/>
            <w:webHidden/>
          </w:rPr>
          <w:t>14</w:t>
        </w:r>
        <w:r>
          <w:rPr>
            <w:noProof/>
            <w:webHidden/>
          </w:rPr>
          <w:fldChar w:fldCharType="end"/>
        </w:r>
      </w:hyperlink>
    </w:p>
    <w:p w:rsidR="009F5732" w:rsidRDefault="00301FE0">
      <w:pPr>
        <w:pStyle w:val="TOC3"/>
        <w:tabs>
          <w:tab w:val="right" w:leader="dot" w:pos="8630"/>
        </w:tabs>
        <w:rPr>
          <w:rFonts w:asciiTheme="minorHAnsi" w:eastAsiaTheme="minorEastAsia" w:hAnsiTheme="minorHAnsi" w:cstheme="minorBidi"/>
          <w:noProof/>
          <w:sz w:val="22"/>
          <w:szCs w:val="22"/>
        </w:rPr>
      </w:pPr>
      <w:hyperlink w:anchor="_Toc283634045" w:history="1">
        <w:r w:rsidR="009F5732" w:rsidRPr="00580120">
          <w:rPr>
            <w:rStyle w:val="Hyperlink"/>
            <w:noProof/>
            <w:lang w:val="fr-FR"/>
          </w:rPr>
          <w:t>5.4.2 Acquisition Management</w:t>
        </w:r>
        <w:r w:rsidR="009F5732">
          <w:rPr>
            <w:noProof/>
            <w:webHidden/>
          </w:rPr>
          <w:tab/>
        </w:r>
        <w:r>
          <w:rPr>
            <w:noProof/>
            <w:webHidden/>
          </w:rPr>
          <w:fldChar w:fldCharType="begin"/>
        </w:r>
        <w:r w:rsidR="009F5732">
          <w:rPr>
            <w:noProof/>
            <w:webHidden/>
          </w:rPr>
          <w:instrText xml:space="preserve"> PAGEREF _Toc283634045 \h </w:instrText>
        </w:r>
        <w:r>
          <w:rPr>
            <w:noProof/>
            <w:webHidden/>
          </w:rPr>
        </w:r>
        <w:r>
          <w:rPr>
            <w:noProof/>
            <w:webHidden/>
          </w:rPr>
          <w:fldChar w:fldCharType="separate"/>
        </w:r>
        <w:r w:rsidR="009F5732">
          <w:rPr>
            <w:noProof/>
            <w:webHidden/>
          </w:rPr>
          <w:t>14</w:t>
        </w:r>
        <w:r>
          <w:rPr>
            <w:noProof/>
            <w:webHidden/>
          </w:rPr>
          <w:fldChar w:fldCharType="end"/>
        </w:r>
      </w:hyperlink>
    </w:p>
    <w:p w:rsidR="009F5732" w:rsidRDefault="00301FE0">
      <w:pPr>
        <w:pStyle w:val="TOC4"/>
        <w:tabs>
          <w:tab w:val="right" w:leader="dot" w:pos="8630"/>
        </w:tabs>
        <w:rPr>
          <w:rFonts w:asciiTheme="minorHAnsi" w:eastAsiaTheme="minorEastAsia" w:hAnsiTheme="minorHAnsi" w:cstheme="minorBidi"/>
          <w:noProof/>
          <w:sz w:val="22"/>
          <w:szCs w:val="22"/>
        </w:rPr>
      </w:pPr>
      <w:hyperlink w:anchor="_Toc283634046" w:history="1">
        <w:r w:rsidR="009F5732" w:rsidRPr="00580120">
          <w:rPr>
            <w:rStyle w:val="Hyperlink"/>
            <w:noProof/>
            <w:lang w:val="fr-FR"/>
          </w:rPr>
          <w:t>5.4.2.1 Acquisition Services</w:t>
        </w:r>
        <w:r w:rsidR="009F5732">
          <w:rPr>
            <w:noProof/>
            <w:webHidden/>
          </w:rPr>
          <w:tab/>
        </w:r>
        <w:r>
          <w:rPr>
            <w:noProof/>
            <w:webHidden/>
          </w:rPr>
          <w:fldChar w:fldCharType="begin"/>
        </w:r>
        <w:r w:rsidR="009F5732">
          <w:rPr>
            <w:noProof/>
            <w:webHidden/>
          </w:rPr>
          <w:instrText xml:space="preserve"> PAGEREF _Toc283634046 \h </w:instrText>
        </w:r>
        <w:r>
          <w:rPr>
            <w:noProof/>
            <w:webHidden/>
          </w:rPr>
        </w:r>
        <w:r>
          <w:rPr>
            <w:noProof/>
            <w:webHidden/>
          </w:rPr>
          <w:fldChar w:fldCharType="separate"/>
        </w:r>
        <w:r w:rsidR="009F5732">
          <w:rPr>
            <w:noProof/>
            <w:webHidden/>
          </w:rPr>
          <w:t>14</w:t>
        </w:r>
        <w:r>
          <w:rPr>
            <w:noProof/>
            <w:webHidden/>
          </w:rPr>
          <w:fldChar w:fldCharType="end"/>
        </w:r>
      </w:hyperlink>
    </w:p>
    <w:p w:rsidR="009F5732" w:rsidRDefault="00301FE0">
      <w:pPr>
        <w:pStyle w:val="TOC4"/>
        <w:tabs>
          <w:tab w:val="right" w:leader="dot" w:pos="8630"/>
        </w:tabs>
        <w:rPr>
          <w:rFonts w:asciiTheme="minorHAnsi" w:eastAsiaTheme="minorEastAsia" w:hAnsiTheme="minorHAnsi" w:cstheme="minorBidi"/>
          <w:noProof/>
          <w:sz w:val="22"/>
          <w:szCs w:val="22"/>
        </w:rPr>
      </w:pPr>
      <w:hyperlink w:anchor="_Toc283634047" w:history="1">
        <w:r w:rsidR="009F5732" w:rsidRPr="00580120">
          <w:rPr>
            <w:rStyle w:val="Hyperlink"/>
            <w:noProof/>
          </w:rPr>
          <w:t>5.4.2.2 Data Management</w:t>
        </w:r>
        <w:r w:rsidR="009F5732">
          <w:rPr>
            <w:noProof/>
            <w:webHidden/>
          </w:rPr>
          <w:tab/>
        </w:r>
        <w:r>
          <w:rPr>
            <w:noProof/>
            <w:webHidden/>
          </w:rPr>
          <w:fldChar w:fldCharType="begin"/>
        </w:r>
        <w:r w:rsidR="009F5732">
          <w:rPr>
            <w:noProof/>
            <w:webHidden/>
          </w:rPr>
          <w:instrText xml:space="preserve"> PAGEREF _Toc283634047 \h </w:instrText>
        </w:r>
        <w:r>
          <w:rPr>
            <w:noProof/>
            <w:webHidden/>
          </w:rPr>
        </w:r>
        <w:r>
          <w:rPr>
            <w:noProof/>
            <w:webHidden/>
          </w:rPr>
          <w:fldChar w:fldCharType="separate"/>
        </w:r>
        <w:r w:rsidR="009F5732">
          <w:rPr>
            <w:noProof/>
            <w:webHidden/>
          </w:rPr>
          <w:t>14</w:t>
        </w:r>
        <w:r>
          <w:rPr>
            <w:noProof/>
            <w:webHidden/>
          </w:rPr>
          <w:fldChar w:fldCharType="end"/>
        </w:r>
      </w:hyperlink>
    </w:p>
    <w:p w:rsidR="009F5732" w:rsidRDefault="00301FE0">
      <w:pPr>
        <w:pStyle w:val="TOC3"/>
        <w:tabs>
          <w:tab w:val="right" w:leader="dot" w:pos="8630"/>
        </w:tabs>
        <w:rPr>
          <w:rFonts w:asciiTheme="minorHAnsi" w:eastAsiaTheme="minorEastAsia" w:hAnsiTheme="minorHAnsi" w:cstheme="minorBidi"/>
          <w:noProof/>
          <w:sz w:val="22"/>
          <w:szCs w:val="22"/>
        </w:rPr>
      </w:pPr>
      <w:hyperlink w:anchor="_Toc283634048" w:history="1">
        <w:r w:rsidR="009F5732" w:rsidRPr="00580120">
          <w:rPr>
            <w:rStyle w:val="Hyperlink"/>
            <w:noProof/>
          </w:rPr>
          <w:t>5.4.3 Technical Services</w:t>
        </w:r>
        <w:r w:rsidR="009F5732">
          <w:rPr>
            <w:noProof/>
            <w:webHidden/>
          </w:rPr>
          <w:tab/>
        </w:r>
        <w:r>
          <w:rPr>
            <w:noProof/>
            <w:webHidden/>
          </w:rPr>
          <w:fldChar w:fldCharType="begin"/>
        </w:r>
        <w:r w:rsidR="009F5732">
          <w:rPr>
            <w:noProof/>
            <w:webHidden/>
          </w:rPr>
          <w:instrText xml:space="preserve"> PAGEREF _Toc283634048 \h </w:instrText>
        </w:r>
        <w:r>
          <w:rPr>
            <w:noProof/>
            <w:webHidden/>
          </w:rPr>
        </w:r>
        <w:r>
          <w:rPr>
            <w:noProof/>
            <w:webHidden/>
          </w:rPr>
          <w:fldChar w:fldCharType="separate"/>
        </w:r>
        <w:r w:rsidR="009F5732">
          <w:rPr>
            <w:noProof/>
            <w:webHidden/>
          </w:rPr>
          <w:t>15</w:t>
        </w:r>
        <w:r>
          <w:rPr>
            <w:noProof/>
            <w:webHidden/>
          </w:rPr>
          <w:fldChar w:fldCharType="end"/>
        </w:r>
      </w:hyperlink>
    </w:p>
    <w:p w:rsidR="009F5732" w:rsidRDefault="00301FE0">
      <w:pPr>
        <w:pStyle w:val="TOC4"/>
        <w:tabs>
          <w:tab w:val="right" w:leader="dot" w:pos="8630"/>
        </w:tabs>
        <w:rPr>
          <w:rFonts w:asciiTheme="minorHAnsi" w:eastAsiaTheme="minorEastAsia" w:hAnsiTheme="minorHAnsi" w:cstheme="minorBidi"/>
          <w:noProof/>
          <w:sz w:val="22"/>
          <w:szCs w:val="22"/>
        </w:rPr>
      </w:pPr>
      <w:hyperlink w:anchor="_Toc283634049" w:history="1">
        <w:r w:rsidR="009F5732" w:rsidRPr="00580120">
          <w:rPr>
            <w:rStyle w:val="Hyperlink"/>
            <w:noProof/>
          </w:rPr>
          <w:t>5.4.3.1 Program Reviews, Technical Reviews, and Conferences</w:t>
        </w:r>
        <w:r w:rsidR="009F5732">
          <w:rPr>
            <w:noProof/>
            <w:webHidden/>
          </w:rPr>
          <w:tab/>
        </w:r>
        <w:r>
          <w:rPr>
            <w:noProof/>
            <w:webHidden/>
          </w:rPr>
          <w:fldChar w:fldCharType="begin"/>
        </w:r>
        <w:r w:rsidR="009F5732">
          <w:rPr>
            <w:noProof/>
            <w:webHidden/>
          </w:rPr>
          <w:instrText xml:space="preserve"> PAGEREF _Toc283634049 \h </w:instrText>
        </w:r>
        <w:r>
          <w:rPr>
            <w:noProof/>
            <w:webHidden/>
          </w:rPr>
        </w:r>
        <w:r>
          <w:rPr>
            <w:noProof/>
            <w:webHidden/>
          </w:rPr>
          <w:fldChar w:fldCharType="separate"/>
        </w:r>
        <w:r w:rsidR="009F5732">
          <w:rPr>
            <w:noProof/>
            <w:webHidden/>
          </w:rPr>
          <w:t>15</w:t>
        </w:r>
        <w:r>
          <w:rPr>
            <w:noProof/>
            <w:webHidden/>
          </w:rPr>
          <w:fldChar w:fldCharType="end"/>
        </w:r>
      </w:hyperlink>
    </w:p>
    <w:p w:rsidR="009F5732" w:rsidRDefault="00301FE0">
      <w:pPr>
        <w:pStyle w:val="TOC4"/>
        <w:tabs>
          <w:tab w:val="right" w:leader="dot" w:pos="8630"/>
        </w:tabs>
        <w:rPr>
          <w:rFonts w:asciiTheme="minorHAnsi" w:eastAsiaTheme="minorEastAsia" w:hAnsiTheme="minorHAnsi" w:cstheme="minorBidi"/>
          <w:noProof/>
          <w:sz w:val="22"/>
          <w:szCs w:val="22"/>
        </w:rPr>
      </w:pPr>
      <w:hyperlink w:anchor="_Toc283634050" w:history="1">
        <w:r w:rsidR="009F5732" w:rsidRPr="00580120">
          <w:rPr>
            <w:rStyle w:val="Hyperlink"/>
            <w:noProof/>
          </w:rPr>
          <w:t>5.4.3.2 Configuration Management (CM)</w:t>
        </w:r>
        <w:r w:rsidR="009F5732">
          <w:rPr>
            <w:noProof/>
            <w:webHidden/>
          </w:rPr>
          <w:tab/>
        </w:r>
        <w:r>
          <w:rPr>
            <w:noProof/>
            <w:webHidden/>
          </w:rPr>
          <w:fldChar w:fldCharType="begin"/>
        </w:r>
        <w:r w:rsidR="009F5732">
          <w:rPr>
            <w:noProof/>
            <w:webHidden/>
          </w:rPr>
          <w:instrText xml:space="preserve"> PAGEREF _Toc283634050 \h </w:instrText>
        </w:r>
        <w:r>
          <w:rPr>
            <w:noProof/>
            <w:webHidden/>
          </w:rPr>
        </w:r>
        <w:r>
          <w:rPr>
            <w:noProof/>
            <w:webHidden/>
          </w:rPr>
          <w:fldChar w:fldCharType="separate"/>
        </w:r>
        <w:r w:rsidR="009F5732">
          <w:rPr>
            <w:noProof/>
            <w:webHidden/>
          </w:rPr>
          <w:t>15</w:t>
        </w:r>
        <w:r>
          <w:rPr>
            <w:noProof/>
            <w:webHidden/>
          </w:rPr>
          <w:fldChar w:fldCharType="end"/>
        </w:r>
      </w:hyperlink>
    </w:p>
    <w:p w:rsidR="009F5732" w:rsidRDefault="00301FE0">
      <w:pPr>
        <w:pStyle w:val="TOC4"/>
        <w:tabs>
          <w:tab w:val="right" w:leader="dot" w:pos="8630"/>
        </w:tabs>
        <w:rPr>
          <w:rFonts w:asciiTheme="minorHAnsi" w:eastAsiaTheme="minorEastAsia" w:hAnsiTheme="minorHAnsi" w:cstheme="minorBidi"/>
          <w:noProof/>
          <w:sz w:val="22"/>
          <w:szCs w:val="22"/>
        </w:rPr>
      </w:pPr>
      <w:hyperlink w:anchor="_Toc283634051" w:history="1">
        <w:r w:rsidR="009F5732" w:rsidRPr="00580120">
          <w:rPr>
            <w:rStyle w:val="Hyperlink"/>
            <w:noProof/>
          </w:rPr>
          <w:t>5.4.3.3 Manufacturing, Production and Quality Assurance</w:t>
        </w:r>
        <w:r w:rsidR="009F5732">
          <w:rPr>
            <w:noProof/>
            <w:webHidden/>
          </w:rPr>
          <w:tab/>
        </w:r>
        <w:r>
          <w:rPr>
            <w:noProof/>
            <w:webHidden/>
          </w:rPr>
          <w:fldChar w:fldCharType="begin"/>
        </w:r>
        <w:r w:rsidR="009F5732">
          <w:rPr>
            <w:noProof/>
            <w:webHidden/>
          </w:rPr>
          <w:instrText xml:space="preserve"> PAGEREF _Toc283634051 \h </w:instrText>
        </w:r>
        <w:r>
          <w:rPr>
            <w:noProof/>
            <w:webHidden/>
          </w:rPr>
        </w:r>
        <w:r>
          <w:rPr>
            <w:noProof/>
            <w:webHidden/>
          </w:rPr>
          <w:fldChar w:fldCharType="separate"/>
        </w:r>
        <w:r w:rsidR="009F5732">
          <w:rPr>
            <w:noProof/>
            <w:webHidden/>
          </w:rPr>
          <w:t>15</w:t>
        </w:r>
        <w:r>
          <w:rPr>
            <w:noProof/>
            <w:webHidden/>
          </w:rPr>
          <w:fldChar w:fldCharType="end"/>
        </w:r>
      </w:hyperlink>
    </w:p>
    <w:p w:rsidR="009F5732" w:rsidRDefault="00301FE0">
      <w:pPr>
        <w:pStyle w:val="TOC5"/>
        <w:tabs>
          <w:tab w:val="right" w:leader="dot" w:pos="8630"/>
        </w:tabs>
        <w:rPr>
          <w:rFonts w:asciiTheme="minorHAnsi" w:eastAsiaTheme="minorEastAsia" w:hAnsiTheme="minorHAnsi" w:cstheme="minorBidi"/>
          <w:noProof/>
          <w:sz w:val="22"/>
          <w:szCs w:val="22"/>
        </w:rPr>
      </w:pPr>
      <w:hyperlink w:anchor="_Toc283634052" w:history="1">
        <w:r w:rsidR="009F5732" w:rsidRPr="00580120">
          <w:rPr>
            <w:rStyle w:val="Hyperlink"/>
            <w:noProof/>
          </w:rPr>
          <w:t>5.4.3.3.1 Operations Assessments</w:t>
        </w:r>
        <w:r w:rsidR="009F5732">
          <w:rPr>
            <w:noProof/>
            <w:webHidden/>
          </w:rPr>
          <w:tab/>
        </w:r>
        <w:r>
          <w:rPr>
            <w:noProof/>
            <w:webHidden/>
          </w:rPr>
          <w:fldChar w:fldCharType="begin"/>
        </w:r>
        <w:r w:rsidR="009F5732">
          <w:rPr>
            <w:noProof/>
            <w:webHidden/>
          </w:rPr>
          <w:instrText xml:space="preserve"> PAGEREF _Toc283634052 \h </w:instrText>
        </w:r>
        <w:r>
          <w:rPr>
            <w:noProof/>
            <w:webHidden/>
          </w:rPr>
        </w:r>
        <w:r>
          <w:rPr>
            <w:noProof/>
            <w:webHidden/>
          </w:rPr>
          <w:fldChar w:fldCharType="separate"/>
        </w:r>
        <w:r w:rsidR="009F5732">
          <w:rPr>
            <w:noProof/>
            <w:webHidden/>
          </w:rPr>
          <w:t>15</w:t>
        </w:r>
        <w:r>
          <w:rPr>
            <w:noProof/>
            <w:webHidden/>
          </w:rPr>
          <w:fldChar w:fldCharType="end"/>
        </w:r>
      </w:hyperlink>
    </w:p>
    <w:p w:rsidR="009F5732" w:rsidRDefault="00301FE0">
      <w:pPr>
        <w:pStyle w:val="TOC3"/>
        <w:tabs>
          <w:tab w:val="right" w:leader="dot" w:pos="8630"/>
        </w:tabs>
        <w:rPr>
          <w:rFonts w:asciiTheme="minorHAnsi" w:eastAsiaTheme="minorEastAsia" w:hAnsiTheme="minorHAnsi" w:cstheme="minorBidi"/>
          <w:noProof/>
          <w:sz w:val="22"/>
          <w:szCs w:val="22"/>
        </w:rPr>
      </w:pPr>
      <w:hyperlink w:anchor="_Toc283634053" w:history="1">
        <w:r w:rsidR="009F5732" w:rsidRPr="00580120">
          <w:rPr>
            <w:rStyle w:val="Hyperlink"/>
            <w:noProof/>
          </w:rPr>
          <w:t>5.4.4 Administrative Services</w:t>
        </w:r>
        <w:r w:rsidR="009F5732">
          <w:rPr>
            <w:noProof/>
            <w:webHidden/>
          </w:rPr>
          <w:tab/>
        </w:r>
        <w:r>
          <w:rPr>
            <w:noProof/>
            <w:webHidden/>
          </w:rPr>
          <w:fldChar w:fldCharType="begin"/>
        </w:r>
        <w:r w:rsidR="009F5732">
          <w:rPr>
            <w:noProof/>
            <w:webHidden/>
          </w:rPr>
          <w:instrText xml:space="preserve"> PAGEREF _Toc283634053 \h </w:instrText>
        </w:r>
        <w:r>
          <w:rPr>
            <w:noProof/>
            <w:webHidden/>
          </w:rPr>
        </w:r>
        <w:r>
          <w:rPr>
            <w:noProof/>
            <w:webHidden/>
          </w:rPr>
          <w:fldChar w:fldCharType="separate"/>
        </w:r>
        <w:r w:rsidR="009F5732">
          <w:rPr>
            <w:noProof/>
            <w:webHidden/>
          </w:rPr>
          <w:t>16</w:t>
        </w:r>
        <w:r>
          <w:rPr>
            <w:noProof/>
            <w:webHidden/>
          </w:rPr>
          <w:fldChar w:fldCharType="end"/>
        </w:r>
      </w:hyperlink>
    </w:p>
    <w:p w:rsidR="009F5732" w:rsidRDefault="00301FE0">
      <w:pPr>
        <w:pStyle w:val="TOC2"/>
        <w:tabs>
          <w:tab w:val="right" w:leader="dot" w:pos="8630"/>
        </w:tabs>
        <w:rPr>
          <w:rFonts w:asciiTheme="minorHAnsi" w:eastAsiaTheme="minorEastAsia" w:hAnsiTheme="minorHAnsi" w:cstheme="minorBidi"/>
          <w:noProof/>
          <w:sz w:val="22"/>
          <w:szCs w:val="22"/>
        </w:rPr>
      </w:pPr>
      <w:hyperlink w:anchor="_Toc283634054" w:history="1">
        <w:r w:rsidR="009F5732" w:rsidRPr="00580120">
          <w:rPr>
            <w:rStyle w:val="Hyperlink"/>
            <w:noProof/>
          </w:rPr>
          <w:t>5.5 Navy-Marine Corps Intranet (NMCI)</w:t>
        </w:r>
        <w:r w:rsidR="009F5732">
          <w:rPr>
            <w:noProof/>
            <w:webHidden/>
          </w:rPr>
          <w:tab/>
        </w:r>
        <w:r>
          <w:rPr>
            <w:noProof/>
            <w:webHidden/>
          </w:rPr>
          <w:fldChar w:fldCharType="begin"/>
        </w:r>
        <w:r w:rsidR="009F5732">
          <w:rPr>
            <w:noProof/>
            <w:webHidden/>
          </w:rPr>
          <w:instrText xml:space="preserve"> PAGEREF _Toc283634054 \h </w:instrText>
        </w:r>
        <w:r>
          <w:rPr>
            <w:noProof/>
            <w:webHidden/>
          </w:rPr>
        </w:r>
        <w:r>
          <w:rPr>
            <w:noProof/>
            <w:webHidden/>
          </w:rPr>
          <w:fldChar w:fldCharType="separate"/>
        </w:r>
        <w:r w:rsidR="009F5732">
          <w:rPr>
            <w:noProof/>
            <w:webHidden/>
          </w:rPr>
          <w:t>16</w:t>
        </w:r>
        <w:r>
          <w:rPr>
            <w:noProof/>
            <w:webHidden/>
          </w:rPr>
          <w:fldChar w:fldCharType="end"/>
        </w:r>
      </w:hyperlink>
    </w:p>
    <w:p w:rsidR="009F5732" w:rsidRDefault="00301FE0">
      <w:pPr>
        <w:pStyle w:val="TOC2"/>
        <w:tabs>
          <w:tab w:val="right" w:leader="dot" w:pos="8630"/>
        </w:tabs>
        <w:rPr>
          <w:rFonts w:asciiTheme="minorHAnsi" w:eastAsiaTheme="minorEastAsia" w:hAnsiTheme="minorHAnsi" w:cstheme="minorBidi"/>
          <w:noProof/>
          <w:sz w:val="22"/>
          <w:szCs w:val="22"/>
        </w:rPr>
      </w:pPr>
      <w:hyperlink w:anchor="_Toc283634055" w:history="1">
        <w:r w:rsidR="009F5732" w:rsidRPr="00580120">
          <w:rPr>
            <w:rStyle w:val="Hyperlink"/>
            <w:noProof/>
          </w:rPr>
          <w:t>5.6 Travel</w:t>
        </w:r>
        <w:r w:rsidR="009F5732">
          <w:rPr>
            <w:noProof/>
            <w:webHidden/>
          </w:rPr>
          <w:tab/>
        </w:r>
        <w:r>
          <w:rPr>
            <w:noProof/>
            <w:webHidden/>
          </w:rPr>
          <w:fldChar w:fldCharType="begin"/>
        </w:r>
        <w:r w:rsidR="009F5732">
          <w:rPr>
            <w:noProof/>
            <w:webHidden/>
          </w:rPr>
          <w:instrText xml:space="preserve"> PAGEREF _Toc283634055 \h </w:instrText>
        </w:r>
        <w:r>
          <w:rPr>
            <w:noProof/>
            <w:webHidden/>
          </w:rPr>
        </w:r>
        <w:r>
          <w:rPr>
            <w:noProof/>
            <w:webHidden/>
          </w:rPr>
          <w:fldChar w:fldCharType="separate"/>
        </w:r>
        <w:r w:rsidR="009F5732">
          <w:rPr>
            <w:noProof/>
            <w:webHidden/>
          </w:rPr>
          <w:t>16</w:t>
        </w:r>
        <w:r>
          <w:rPr>
            <w:noProof/>
            <w:webHidden/>
          </w:rPr>
          <w:fldChar w:fldCharType="end"/>
        </w:r>
      </w:hyperlink>
    </w:p>
    <w:p w:rsidR="009F5732" w:rsidRDefault="00301FE0">
      <w:pPr>
        <w:pStyle w:val="TOC2"/>
        <w:tabs>
          <w:tab w:val="right" w:leader="dot" w:pos="8630"/>
        </w:tabs>
        <w:rPr>
          <w:rFonts w:asciiTheme="minorHAnsi" w:eastAsiaTheme="minorEastAsia" w:hAnsiTheme="minorHAnsi" w:cstheme="minorBidi"/>
          <w:noProof/>
          <w:sz w:val="22"/>
          <w:szCs w:val="22"/>
        </w:rPr>
      </w:pPr>
      <w:hyperlink w:anchor="_Toc283634056" w:history="1">
        <w:r w:rsidR="009F5732" w:rsidRPr="00580120">
          <w:rPr>
            <w:rStyle w:val="Hyperlink"/>
            <w:noProof/>
          </w:rPr>
          <w:t>5.7 Program Security</w:t>
        </w:r>
        <w:r w:rsidR="009F5732">
          <w:rPr>
            <w:noProof/>
            <w:webHidden/>
          </w:rPr>
          <w:tab/>
        </w:r>
        <w:r>
          <w:rPr>
            <w:noProof/>
            <w:webHidden/>
          </w:rPr>
          <w:fldChar w:fldCharType="begin"/>
        </w:r>
        <w:r w:rsidR="009F5732">
          <w:rPr>
            <w:noProof/>
            <w:webHidden/>
          </w:rPr>
          <w:instrText xml:space="preserve"> PAGEREF _Toc283634056 \h </w:instrText>
        </w:r>
        <w:r>
          <w:rPr>
            <w:noProof/>
            <w:webHidden/>
          </w:rPr>
        </w:r>
        <w:r>
          <w:rPr>
            <w:noProof/>
            <w:webHidden/>
          </w:rPr>
          <w:fldChar w:fldCharType="separate"/>
        </w:r>
        <w:r w:rsidR="009F5732">
          <w:rPr>
            <w:noProof/>
            <w:webHidden/>
          </w:rPr>
          <w:t>16</w:t>
        </w:r>
        <w:r>
          <w:rPr>
            <w:noProof/>
            <w:webHidden/>
          </w:rPr>
          <w:fldChar w:fldCharType="end"/>
        </w:r>
      </w:hyperlink>
    </w:p>
    <w:p w:rsidR="009F5732" w:rsidRDefault="00301FE0">
      <w:pPr>
        <w:pStyle w:val="TOC3"/>
        <w:tabs>
          <w:tab w:val="right" w:leader="dot" w:pos="8630"/>
        </w:tabs>
        <w:rPr>
          <w:rFonts w:asciiTheme="minorHAnsi" w:eastAsiaTheme="minorEastAsia" w:hAnsiTheme="minorHAnsi" w:cstheme="minorBidi"/>
          <w:noProof/>
          <w:sz w:val="22"/>
          <w:szCs w:val="22"/>
        </w:rPr>
      </w:pPr>
      <w:hyperlink w:anchor="_Toc283634057" w:history="1">
        <w:r w:rsidR="009F5732" w:rsidRPr="00580120">
          <w:rPr>
            <w:rStyle w:val="Hyperlink"/>
            <w:noProof/>
          </w:rPr>
          <w:t>5.7.1 Security Procedures</w:t>
        </w:r>
        <w:r w:rsidR="009F5732">
          <w:rPr>
            <w:noProof/>
            <w:webHidden/>
          </w:rPr>
          <w:tab/>
        </w:r>
        <w:r>
          <w:rPr>
            <w:noProof/>
            <w:webHidden/>
          </w:rPr>
          <w:fldChar w:fldCharType="begin"/>
        </w:r>
        <w:r w:rsidR="009F5732">
          <w:rPr>
            <w:noProof/>
            <w:webHidden/>
          </w:rPr>
          <w:instrText xml:space="preserve"> PAGEREF _Toc283634057 \h </w:instrText>
        </w:r>
        <w:r>
          <w:rPr>
            <w:noProof/>
            <w:webHidden/>
          </w:rPr>
        </w:r>
        <w:r>
          <w:rPr>
            <w:noProof/>
            <w:webHidden/>
          </w:rPr>
          <w:fldChar w:fldCharType="separate"/>
        </w:r>
        <w:r w:rsidR="009F5732">
          <w:rPr>
            <w:noProof/>
            <w:webHidden/>
          </w:rPr>
          <w:t>16</w:t>
        </w:r>
        <w:r>
          <w:rPr>
            <w:noProof/>
            <w:webHidden/>
          </w:rPr>
          <w:fldChar w:fldCharType="end"/>
        </w:r>
      </w:hyperlink>
    </w:p>
    <w:p w:rsidR="009F5732" w:rsidRDefault="00301FE0">
      <w:pPr>
        <w:pStyle w:val="TOC3"/>
        <w:tabs>
          <w:tab w:val="right" w:leader="dot" w:pos="8630"/>
        </w:tabs>
        <w:rPr>
          <w:rFonts w:asciiTheme="minorHAnsi" w:eastAsiaTheme="minorEastAsia" w:hAnsiTheme="minorHAnsi" w:cstheme="minorBidi"/>
          <w:noProof/>
          <w:sz w:val="22"/>
          <w:szCs w:val="22"/>
        </w:rPr>
      </w:pPr>
      <w:hyperlink w:anchor="_Toc283634058" w:history="1">
        <w:r w:rsidR="009F5732" w:rsidRPr="00580120">
          <w:rPr>
            <w:rStyle w:val="Hyperlink"/>
            <w:noProof/>
          </w:rPr>
          <w:t>5.7.2 Operational Security Plan (OPSEC)</w:t>
        </w:r>
        <w:r w:rsidR="009F5732">
          <w:rPr>
            <w:noProof/>
            <w:webHidden/>
          </w:rPr>
          <w:tab/>
        </w:r>
        <w:r>
          <w:rPr>
            <w:noProof/>
            <w:webHidden/>
          </w:rPr>
          <w:fldChar w:fldCharType="begin"/>
        </w:r>
        <w:r w:rsidR="009F5732">
          <w:rPr>
            <w:noProof/>
            <w:webHidden/>
          </w:rPr>
          <w:instrText xml:space="preserve"> PAGEREF _Toc283634058 \h </w:instrText>
        </w:r>
        <w:r>
          <w:rPr>
            <w:noProof/>
            <w:webHidden/>
          </w:rPr>
        </w:r>
        <w:r>
          <w:rPr>
            <w:noProof/>
            <w:webHidden/>
          </w:rPr>
          <w:fldChar w:fldCharType="separate"/>
        </w:r>
        <w:r w:rsidR="009F5732">
          <w:rPr>
            <w:noProof/>
            <w:webHidden/>
          </w:rPr>
          <w:t>17</w:t>
        </w:r>
        <w:r>
          <w:rPr>
            <w:noProof/>
            <w:webHidden/>
          </w:rPr>
          <w:fldChar w:fldCharType="end"/>
        </w:r>
      </w:hyperlink>
    </w:p>
    <w:p w:rsidR="009F5732" w:rsidRDefault="00301FE0">
      <w:pPr>
        <w:pStyle w:val="TOC3"/>
        <w:tabs>
          <w:tab w:val="right" w:leader="dot" w:pos="8630"/>
        </w:tabs>
        <w:rPr>
          <w:rFonts w:asciiTheme="minorHAnsi" w:eastAsiaTheme="minorEastAsia" w:hAnsiTheme="minorHAnsi" w:cstheme="minorBidi"/>
          <w:noProof/>
          <w:sz w:val="22"/>
          <w:szCs w:val="22"/>
        </w:rPr>
      </w:pPr>
      <w:hyperlink w:anchor="_Toc283634059" w:history="1">
        <w:r w:rsidR="009F5732" w:rsidRPr="00580120">
          <w:rPr>
            <w:rStyle w:val="Hyperlink"/>
            <w:noProof/>
          </w:rPr>
          <w:t>5.7.3 Distribution Statement</w:t>
        </w:r>
        <w:r w:rsidR="009F5732">
          <w:rPr>
            <w:noProof/>
            <w:webHidden/>
          </w:rPr>
          <w:tab/>
        </w:r>
        <w:r>
          <w:rPr>
            <w:noProof/>
            <w:webHidden/>
          </w:rPr>
          <w:fldChar w:fldCharType="begin"/>
        </w:r>
        <w:r w:rsidR="009F5732">
          <w:rPr>
            <w:noProof/>
            <w:webHidden/>
          </w:rPr>
          <w:instrText xml:space="preserve"> PAGEREF _Toc283634059 \h </w:instrText>
        </w:r>
        <w:r>
          <w:rPr>
            <w:noProof/>
            <w:webHidden/>
          </w:rPr>
        </w:r>
        <w:r>
          <w:rPr>
            <w:noProof/>
            <w:webHidden/>
          </w:rPr>
          <w:fldChar w:fldCharType="separate"/>
        </w:r>
        <w:r w:rsidR="009F5732">
          <w:rPr>
            <w:noProof/>
            <w:webHidden/>
          </w:rPr>
          <w:t>17</w:t>
        </w:r>
        <w:r>
          <w:rPr>
            <w:noProof/>
            <w:webHidden/>
          </w:rPr>
          <w:fldChar w:fldCharType="end"/>
        </w:r>
      </w:hyperlink>
    </w:p>
    <w:p w:rsidR="009F5732" w:rsidRDefault="00301FE0">
      <w:pPr>
        <w:pStyle w:val="TOC2"/>
        <w:tabs>
          <w:tab w:val="right" w:leader="dot" w:pos="8630"/>
        </w:tabs>
        <w:rPr>
          <w:rFonts w:asciiTheme="minorHAnsi" w:eastAsiaTheme="minorEastAsia" w:hAnsiTheme="minorHAnsi" w:cstheme="minorBidi"/>
          <w:noProof/>
          <w:sz w:val="22"/>
          <w:szCs w:val="22"/>
        </w:rPr>
      </w:pPr>
      <w:hyperlink w:anchor="_Toc283634060" w:history="1">
        <w:r w:rsidR="009F5732" w:rsidRPr="00580120">
          <w:rPr>
            <w:rStyle w:val="Hyperlink"/>
            <w:noProof/>
          </w:rPr>
          <w:t>5.8 Personnel Security Clearances</w:t>
        </w:r>
        <w:r w:rsidR="009F5732">
          <w:rPr>
            <w:noProof/>
            <w:webHidden/>
          </w:rPr>
          <w:tab/>
        </w:r>
        <w:r>
          <w:rPr>
            <w:noProof/>
            <w:webHidden/>
          </w:rPr>
          <w:fldChar w:fldCharType="begin"/>
        </w:r>
        <w:r w:rsidR="009F5732">
          <w:rPr>
            <w:noProof/>
            <w:webHidden/>
          </w:rPr>
          <w:instrText xml:space="preserve"> PAGEREF _Toc283634060 \h </w:instrText>
        </w:r>
        <w:r>
          <w:rPr>
            <w:noProof/>
            <w:webHidden/>
          </w:rPr>
        </w:r>
        <w:r>
          <w:rPr>
            <w:noProof/>
            <w:webHidden/>
          </w:rPr>
          <w:fldChar w:fldCharType="separate"/>
        </w:r>
        <w:r w:rsidR="009F5732">
          <w:rPr>
            <w:noProof/>
            <w:webHidden/>
          </w:rPr>
          <w:t>17</w:t>
        </w:r>
        <w:r>
          <w:rPr>
            <w:noProof/>
            <w:webHidden/>
          </w:rPr>
          <w:fldChar w:fldCharType="end"/>
        </w:r>
      </w:hyperlink>
    </w:p>
    <w:p w:rsidR="009F5732" w:rsidRDefault="00301FE0">
      <w:pPr>
        <w:pStyle w:val="TOC2"/>
        <w:tabs>
          <w:tab w:val="right" w:leader="dot" w:pos="8630"/>
        </w:tabs>
        <w:rPr>
          <w:rFonts w:asciiTheme="minorHAnsi" w:eastAsiaTheme="minorEastAsia" w:hAnsiTheme="minorHAnsi" w:cstheme="minorBidi"/>
          <w:noProof/>
          <w:sz w:val="22"/>
          <w:szCs w:val="22"/>
        </w:rPr>
      </w:pPr>
      <w:hyperlink w:anchor="_Toc283634061" w:history="1">
        <w:r w:rsidR="009F5732" w:rsidRPr="00580120">
          <w:rPr>
            <w:rStyle w:val="Hyperlink"/>
            <w:noProof/>
          </w:rPr>
          <w:t>5.9 Information Assurance (IA)</w:t>
        </w:r>
        <w:r w:rsidR="009F5732">
          <w:rPr>
            <w:noProof/>
            <w:webHidden/>
          </w:rPr>
          <w:tab/>
        </w:r>
        <w:r>
          <w:rPr>
            <w:noProof/>
            <w:webHidden/>
          </w:rPr>
          <w:fldChar w:fldCharType="begin"/>
        </w:r>
        <w:r w:rsidR="009F5732">
          <w:rPr>
            <w:noProof/>
            <w:webHidden/>
          </w:rPr>
          <w:instrText xml:space="preserve"> PAGEREF _Toc283634061 \h </w:instrText>
        </w:r>
        <w:r>
          <w:rPr>
            <w:noProof/>
            <w:webHidden/>
          </w:rPr>
        </w:r>
        <w:r>
          <w:rPr>
            <w:noProof/>
            <w:webHidden/>
          </w:rPr>
          <w:fldChar w:fldCharType="separate"/>
        </w:r>
        <w:r w:rsidR="009F5732">
          <w:rPr>
            <w:noProof/>
            <w:webHidden/>
          </w:rPr>
          <w:t>18</w:t>
        </w:r>
        <w:r>
          <w:rPr>
            <w:noProof/>
            <w:webHidden/>
          </w:rPr>
          <w:fldChar w:fldCharType="end"/>
        </w:r>
      </w:hyperlink>
    </w:p>
    <w:p w:rsidR="009F5732" w:rsidRDefault="00301FE0">
      <w:pPr>
        <w:pStyle w:val="TOC3"/>
        <w:tabs>
          <w:tab w:val="right" w:leader="dot" w:pos="8630"/>
        </w:tabs>
        <w:rPr>
          <w:rFonts w:asciiTheme="minorHAnsi" w:eastAsiaTheme="minorEastAsia" w:hAnsiTheme="minorHAnsi" w:cstheme="minorBidi"/>
          <w:noProof/>
          <w:sz w:val="22"/>
          <w:szCs w:val="22"/>
        </w:rPr>
      </w:pPr>
      <w:hyperlink w:anchor="_Toc283634062" w:history="1">
        <w:r w:rsidR="009F5732" w:rsidRPr="00580120">
          <w:rPr>
            <w:rStyle w:val="Hyperlink"/>
            <w:noProof/>
          </w:rPr>
          <w:t>5.9.1 System Access Authorization Request-Navy (SAAR-N)</w:t>
        </w:r>
        <w:r w:rsidR="009F5732">
          <w:rPr>
            <w:noProof/>
            <w:webHidden/>
          </w:rPr>
          <w:tab/>
        </w:r>
        <w:r>
          <w:rPr>
            <w:noProof/>
            <w:webHidden/>
          </w:rPr>
          <w:fldChar w:fldCharType="begin"/>
        </w:r>
        <w:r w:rsidR="009F5732">
          <w:rPr>
            <w:noProof/>
            <w:webHidden/>
          </w:rPr>
          <w:instrText xml:space="preserve"> PAGEREF _Toc283634062 \h </w:instrText>
        </w:r>
        <w:r>
          <w:rPr>
            <w:noProof/>
            <w:webHidden/>
          </w:rPr>
        </w:r>
        <w:r>
          <w:rPr>
            <w:noProof/>
            <w:webHidden/>
          </w:rPr>
          <w:fldChar w:fldCharType="separate"/>
        </w:r>
        <w:r w:rsidR="009F5732">
          <w:rPr>
            <w:noProof/>
            <w:webHidden/>
          </w:rPr>
          <w:t>18</w:t>
        </w:r>
        <w:r>
          <w:rPr>
            <w:noProof/>
            <w:webHidden/>
          </w:rPr>
          <w:fldChar w:fldCharType="end"/>
        </w:r>
      </w:hyperlink>
    </w:p>
    <w:p w:rsidR="009F5732" w:rsidRDefault="00301FE0">
      <w:pPr>
        <w:pStyle w:val="TOC4"/>
        <w:tabs>
          <w:tab w:val="right" w:leader="dot" w:pos="8630"/>
        </w:tabs>
        <w:rPr>
          <w:rFonts w:asciiTheme="minorHAnsi" w:eastAsiaTheme="minorEastAsia" w:hAnsiTheme="minorHAnsi" w:cstheme="minorBidi"/>
          <w:noProof/>
          <w:sz w:val="22"/>
          <w:szCs w:val="22"/>
        </w:rPr>
      </w:pPr>
      <w:hyperlink w:anchor="_Toc283634063" w:history="1">
        <w:r w:rsidR="009F5732" w:rsidRPr="00580120">
          <w:rPr>
            <w:rStyle w:val="Hyperlink"/>
            <w:noProof/>
          </w:rPr>
          <w:t>5.9.1.1 Common Access Card (CAC)</w:t>
        </w:r>
        <w:r w:rsidR="009F5732">
          <w:rPr>
            <w:noProof/>
            <w:webHidden/>
          </w:rPr>
          <w:tab/>
        </w:r>
        <w:r>
          <w:rPr>
            <w:noProof/>
            <w:webHidden/>
          </w:rPr>
          <w:fldChar w:fldCharType="begin"/>
        </w:r>
        <w:r w:rsidR="009F5732">
          <w:rPr>
            <w:noProof/>
            <w:webHidden/>
          </w:rPr>
          <w:instrText xml:space="preserve"> PAGEREF _Toc283634063 \h </w:instrText>
        </w:r>
        <w:r>
          <w:rPr>
            <w:noProof/>
            <w:webHidden/>
          </w:rPr>
        </w:r>
        <w:r>
          <w:rPr>
            <w:noProof/>
            <w:webHidden/>
          </w:rPr>
          <w:fldChar w:fldCharType="separate"/>
        </w:r>
        <w:r w:rsidR="009F5732">
          <w:rPr>
            <w:noProof/>
            <w:webHidden/>
          </w:rPr>
          <w:t>19</w:t>
        </w:r>
        <w:r>
          <w:rPr>
            <w:noProof/>
            <w:webHidden/>
          </w:rPr>
          <w:fldChar w:fldCharType="end"/>
        </w:r>
      </w:hyperlink>
    </w:p>
    <w:p w:rsidR="009F5732" w:rsidRDefault="00301FE0">
      <w:pPr>
        <w:pStyle w:val="TOC3"/>
        <w:tabs>
          <w:tab w:val="right" w:leader="dot" w:pos="8630"/>
        </w:tabs>
        <w:rPr>
          <w:rFonts w:asciiTheme="minorHAnsi" w:eastAsiaTheme="minorEastAsia" w:hAnsiTheme="minorHAnsi" w:cstheme="minorBidi"/>
          <w:noProof/>
          <w:sz w:val="22"/>
          <w:szCs w:val="22"/>
        </w:rPr>
      </w:pPr>
      <w:hyperlink w:anchor="_Toc283634064" w:history="1">
        <w:r w:rsidR="009F5732" w:rsidRPr="00580120">
          <w:rPr>
            <w:rStyle w:val="Hyperlink"/>
            <w:noProof/>
          </w:rPr>
          <w:t>5.9.2 Information Assurance Training</w:t>
        </w:r>
        <w:r w:rsidR="009F5732">
          <w:rPr>
            <w:noProof/>
            <w:webHidden/>
          </w:rPr>
          <w:tab/>
        </w:r>
        <w:r>
          <w:rPr>
            <w:noProof/>
            <w:webHidden/>
          </w:rPr>
          <w:fldChar w:fldCharType="begin"/>
        </w:r>
        <w:r w:rsidR="009F5732">
          <w:rPr>
            <w:noProof/>
            <w:webHidden/>
          </w:rPr>
          <w:instrText xml:space="preserve"> PAGEREF _Toc283634064 \h </w:instrText>
        </w:r>
        <w:r>
          <w:rPr>
            <w:noProof/>
            <w:webHidden/>
          </w:rPr>
        </w:r>
        <w:r>
          <w:rPr>
            <w:noProof/>
            <w:webHidden/>
          </w:rPr>
          <w:fldChar w:fldCharType="separate"/>
        </w:r>
        <w:r w:rsidR="009F5732">
          <w:rPr>
            <w:noProof/>
            <w:webHidden/>
          </w:rPr>
          <w:t>19</w:t>
        </w:r>
        <w:r>
          <w:rPr>
            <w:noProof/>
            <w:webHidden/>
          </w:rPr>
          <w:fldChar w:fldCharType="end"/>
        </w:r>
      </w:hyperlink>
    </w:p>
    <w:p w:rsidR="009F5732" w:rsidRDefault="00301FE0">
      <w:pPr>
        <w:pStyle w:val="TOC3"/>
        <w:tabs>
          <w:tab w:val="right" w:leader="dot" w:pos="8630"/>
        </w:tabs>
        <w:rPr>
          <w:rFonts w:asciiTheme="minorHAnsi" w:eastAsiaTheme="minorEastAsia" w:hAnsiTheme="minorHAnsi" w:cstheme="minorBidi"/>
          <w:noProof/>
          <w:sz w:val="22"/>
          <w:szCs w:val="22"/>
        </w:rPr>
      </w:pPr>
      <w:hyperlink w:anchor="_Toc283634065" w:history="1">
        <w:r w:rsidR="009F5732" w:rsidRPr="00580120">
          <w:rPr>
            <w:rStyle w:val="Hyperlink"/>
            <w:noProof/>
          </w:rPr>
          <w:t>5.9.3 Information Systems Certification and Accreditation</w:t>
        </w:r>
        <w:r w:rsidR="009F5732">
          <w:rPr>
            <w:noProof/>
            <w:webHidden/>
          </w:rPr>
          <w:tab/>
        </w:r>
        <w:r>
          <w:rPr>
            <w:noProof/>
            <w:webHidden/>
          </w:rPr>
          <w:fldChar w:fldCharType="begin"/>
        </w:r>
        <w:r w:rsidR="009F5732">
          <w:rPr>
            <w:noProof/>
            <w:webHidden/>
          </w:rPr>
          <w:instrText xml:space="preserve"> PAGEREF _Toc283634065 \h </w:instrText>
        </w:r>
        <w:r>
          <w:rPr>
            <w:noProof/>
            <w:webHidden/>
          </w:rPr>
        </w:r>
        <w:r>
          <w:rPr>
            <w:noProof/>
            <w:webHidden/>
          </w:rPr>
          <w:fldChar w:fldCharType="separate"/>
        </w:r>
        <w:r w:rsidR="009F5732">
          <w:rPr>
            <w:noProof/>
            <w:webHidden/>
          </w:rPr>
          <w:t>19</w:t>
        </w:r>
        <w:r>
          <w:rPr>
            <w:noProof/>
            <w:webHidden/>
          </w:rPr>
          <w:fldChar w:fldCharType="end"/>
        </w:r>
      </w:hyperlink>
    </w:p>
    <w:p w:rsidR="009F5732" w:rsidRDefault="00301FE0">
      <w:pPr>
        <w:pStyle w:val="TOC4"/>
        <w:tabs>
          <w:tab w:val="right" w:leader="dot" w:pos="8630"/>
        </w:tabs>
        <w:rPr>
          <w:rFonts w:asciiTheme="minorHAnsi" w:eastAsiaTheme="minorEastAsia" w:hAnsiTheme="minorHAnsi" w:cstheme="minorBidi"/>
          <w:noProof/>
          <w:sz w:val="22"/>
          <w:szCs w:val="22"/>
        </w:rPr>
      </w:pPr>
      <w:hyperlink w:anchor="_Toc283634066" w:history="1">
        <w:r w:rsidR="009F5732" w:rsidRPr="00580120">
          <w:rPr>
            <w:rStyle w:val="Hyperlink"/>
            <w:noProof/>
          </w:rPr>
          <w:t>5.9.3.1 Certification and Accreditation Timelines</w:t>
        </w:r>
        <w:r w:rsidR="009F5732">
          <w:rPr>
            <w:noProof/>
            <w:webHidden/>
          </w:rPr>
          <w:tab/>
        </w:r>
        <w:r>
          <w:rPr>
            <w:noProof/>
            <w:webHidden/>
          </w:rPr>
          <w:fldChar w:fldCharType="begin"/>
        </w:r>
        <w:r w:rsidR="009F5732">
          <w:rPr>
            <w:noProof/>
            <w:webHidden/>
          </w:rPr>
          <w:instrText xml:space="preserve"> PAGEREF _Toc283634066 \h </w:instrText>
        </w:r>
        <w:r>
          <w:rPr>
            <w:noProof/>
            <w:webHidden/>
          </w:rPr>
        </w:r>
        <w:r>
          <w:rPr>
            <w:noProof/>
            <w:webHidden/>
          </w:rPr>
          <w:fldChar w:fldCharType="separate"/>
        </w:r>
        <w:r w:rsidR="009F5732">
          <w:rPr>
            <w:noProof/>
            <w:webHidden/>
          </w:rPr>
          <w:t>19</w:t>
        </w:r>
        <w:r>
          <w:rPr>
            <w:noProof/>
            <w:webHidden/>
          </w:rPr>
          <w:fldChar w:fldCharType="end"/>
        </w:r>
      </w:hyperlink>
    </w:p>
    <w:p w:rsidR="009F5732" w:rsidRDefault="00301FE0">
      <w:pPr>
        <w:pStyle w:val="TOC3"/>
        <w:tabs>
          <w:tab w:val="right" w:leader="dot" w:pos="8630"/>
        </w:tabs>
        <w:rPr>
          <w:rFonts w:asciiTheme="minorHAnsi" w:eastAsiaTheme="minorEastAsia" w:hAnsiTheme="minorHAnsi" w:cstheme="minorBidi"/>
          <w:noProof/>
          <w:sz w:val="22"/>
          <w:szCs w:val="22"/>
        </w:rPr>
      </w:pPr>
      <w:hyperlink w:anchor="_Toc283634067" w:history="1">
        <w:r w:rsidR="009F5732" w:rsidRPr="00580120">
          <w:rPr>
            <w:rStyle w:val="Hyperlink"/>
            <w:noProof/>
          </w:rPr>
          <w:t>5.9.4 Contractor Owned and Operated Systems Processing Government Information</w:t>
        </w:r>
        <w:r w:rsidR="009F5732">
          <w:rPr>
            <w:noProof/>
            <w:webHidden/>
          </w:rPr>
          <w:tab/>
        </w:r>
        <w:r>
          <w:rPr>
            <w:noProof/>
            <w:webHidden/>
          </w:rPr>
          <w:fldChar w:fldCharType="begin"/>
        </w:r>
        <w:r w:rsidR="009F5732">
          <w:rPr>
            <w:noProof/>
            <w:webHidden/>
          </w:rPr>
          <w:instrText xml:space="preserve"> PAGEREF _Toc283634067 \h </w:instrText>
        </w:r>
        <w:r>
          <w:rPr>
            <w:noProof/>
            <w:webHidden/>
          </w:rPr>
        </w:r>
        <w:r>
          <w:rPr>
            <w:noProof/>
            <w:webHidden/>
          </w:rPr>
          <w:fldChar w:fldCharType="separate"/>
        </w:r>
        <w:r w:rsidR="009F5732">
          <w:rPr>
            <w:noProof/>
            <w:webHidden/>
          </w:rPr>
          <w:t>19</w:t>
        </w:r>
        <w:r>
          <w:rPr>
            <w:noProof/>
            <w:webHidden/>
          </w:rPr>
          <w:fldChar w:fldCharType="end"/>
        </w:r>
      </w:hyperlink>
    </w:p>
    <w:p w:rsidR="009F5732" w:rsidRDefault="00301FE0">
      <w:pPr>
        <w:pStyle w:val="TOC3"/>
        <w:tabs>
          <w:tab w:val="right" w:leader="dot" w:pos="8630"/>
        </w:tabs>
        <w:rPr>
          <w:rFonts w:asciiTheme="minorHAnsi" w:eastAsiaTheme="minorEastAsia" w:hAnsiTheme="minorHAnsi" w:cstheme="minorBidi"/>
          <w:noProof/>
          <w:sz w:val="22"/>
          <w:szCs w:val="22"/>
        </w:rPr>
      </w:pPr>
      <w:hyperlink w:anchor="_Toc283634068" w:history="1">
        <w:r w:rsidR="009F5732" w:rsidRPr="00580120">
          <w:rPr>
            <w:rStyle w:val="Hyperlink"/>
            <w:noProof/>
          </w:rPr>
          <w:t>5.9.5 Email Transmission of Controlled Unclassified Information</w:t>
        </w:r>
        <w:r w:rsidR="009F5732">
          <w:rPr>
            <w:noProof/>
            <w:webHidden/>
          </w:rPr>
          <w:tab/>
        </w:r>
        <w:r>
          <w:rPr>
            <w:noProof/>
            <w:webHidden/>
          </w:rPr>
          <w:fldChar w:fldCharType="begin"/>
        </w:r>
        <w:r w:rsidR="009F5732">
          <w:rPr>
            <w:noProof/>
            <w:webHidden/>
          </w:rPr>
          <w:instrText xml:space="preserve"> PAGEREF _Toc283634068 \h </w:instrText>
        </w:r>
        <w:r>
          <w:rPr>
            <w:noProof/>
            <w:webHidden/>
          </w:rPr>
        </w:r>
        <w:r>
          <w:rPr>
            <w:noProof/>
            <w:webHidden/>
          </w:rPr>
          <w:fldChar w:fldCharType="separate"/>
        </w:r>
        <w:r w:rsidR="009F5732">
          <w:rPr>
            <w:noProof/>
            <w:webHidden/>
          </w:rPr>
          <w:t>19</w:t>
        </w:r>
        <w:r>
          <w:rPr>
            <w:noProof/>
            <w:webHidden/>
          </w:rPr>
          <w:fldChar w:fldCharType="end"/>
        </w:r>
      </w:hyperlink>
    </w:p>
    <w:p w:rsidR="009F5732" w:rsidRDefault="00301FE0">
      <w:pPr>
        <w:pStyle w:val="TOC3"/>
        <w:tabs>
          <w:tab w:val="right" w:leader="dot" w:pos="8630"/>
        </w:tabs>
        <w:rPr>
          <w:rFonts w:asciiTheme="minorHAnsi" w:eastAsiaTheme="minorEastAsia" w:hAnsiTheme="minorHAnsi" w:cstheme="minorBidi"/>
          <w:noProof/>
          <w:sz w:val="22"/>
          <w:szCs w:val="22"/>
        </w:rPr>
      </w:pPr>
      <w:hyperlink w:anchor="_Toc283634069" w:history="1">
        <w:r w:rsidR="009F5732" w:rsidRPr="00580120">
          <w:rPr>
            <w:rStyle w:val="Hyperlink"/>
            <w:noProof/>
          </w:rPr>
          <w:t>5.9.6 Information Assurance and Information Technology (IT) Workforce</w:t>
        </w:r>
        <w:r w:rsidR="009F5732">
          <w:rPr>
            <w:noProof/>
            <w:webHidden/>
          </w:rPr>
          <w:tab/>
        </w:r>
        <w:r>
          <w:rPr>
            <w:noProof/>
            <w:webHidden/>
          </w:rPr>
          <w:fldChar w:fldCharType="begin"/>
        </w:r>
        <w:r w:rsidR="009F5732">
          <w:rPr>
            <w:noProof/>
            <w:webHidden/>
          </w:rPr>
          <w:instrText xml:space="preserve"> PAGEREF _Toc283634069 \h </w:instrText>
        </w:r>
        <w:r>
          <w:rPr>
            <w:noProof/>
            <w:webHidden/>
          </w:rPr>
        </w:r>
        <w:r>
          <w:rPr>
            <w:noProof/>
            <w:webHidden/>
          </w:rPr>
          <w:fldChar w:fldCharType="separate"/>
        </w:r>
        <w:r w:rsidR="009F5732">
          <w:rPr>
            <w:noProof/>
            <w:webHidden/>
          </w:rPr>
          <w:t>20</w:t>
        </w:r>
        <w:r>
          <w:rPr>
            <w:noProof/>
            <w:webHidden/>
          </w:rPr>
          <w:fldChar w:fldCharType="end"/>
        </w:r>
      </w:hyperlink>
    </w:p>
    <w:p w:rsidR="009F5732" w:rsidRDefault="00301FE0">
      <w:pPr>
        <w:pStyle w:val="TOC2"/>
        <w:tabs>
          <w:tab w:val="right" w:leader="dot" w:pos="8630"/>
        </w:tabs>
        <w:rPr>
          <w:rFonts w:asciiTheme="minorHAnsi" w:eastAsiaTheme="minorEastAsia" w:hAnsiTheme="minorHAnsi" w:cstheme="minorBidi"/>
          <w:noProof/>
          <w:sz w:val="22"/>
          <w:szCs w:val="22"/>
        </w:rPr>
      </w:pPr>
      <w:hyperlink w:anchor="_Toc283634070" w:history="1">
        <w:r w:rsidR="009F5732" w:rsidRPr="00580120">
          <w:rPr>
            <w:rStyle w:val="Hyperlink"/>
            <w:noProof/>
          </w:rPr>
          <w:t>5.10 Continuity of Operations</w:t>
        </w:r>
        <w:r w:rsidR="009F5732">
          <w:rPr>
            <w:noProof/>
            <w:webHidden/>
          </w:rPr>
          <w:tab/>
        </w:r>
        <w:r>
          <w:rPr>
            <w:noProof/>
            <w:webHidden/>
          </w:rPr>
          <w:fldChar w:fldCharType="begin"/>
        </w:r>
        <w:r w:rsidR="009F5732">
          <w:rPr>
            <w:noProof/>
            <w:webHidden/>
          </w:rPr>
          <w:instrText xml:space="preserve"> PAGEREF _Toc283634070 \h </w:instrText>
        </w:r>
        <w:r>
          <w:rPr>
            <w:noProof/>
            <w:webHidden/>
          </w:rPr>
        </w:r>
        <w:r>
          <w:rPr>
            <w:noProof/>
            <w:webHidden/>
          </w:rPr>
          <w:fldChar w:fldCharType="separate"/>
        </w:r>
        <w:r w:rsidR="009F5732">
          <w:rPr>
            <w:noProof/>
            <w:webHidden/>
          </w:rPr>
          <w:t>20</w:t>
        </w:r>
        <w:r>
          <w:rPr>
            <w:noProof/>
            <w:webHidden/>
          </w:rPr>
          <w:fldChar w:fldCharType="end"/>
        </w:r>
      </w:hyperlink>
    </w:p>
    <w:p w:rsidR="009F5732" w:rsidRDefault="00301FE0">
      <w:pPr>
        <w:pStyle w:val="TOC3"/>
        <w:tabs>
          <w:tab w:val="right" w:leader="dot" w:pos="8630"/>
        </w:tabs>
        <w:rPr>
          <w:rFonts w:asciiTheme="minorHAnsi" w:eastAsiaTheme="minorEastAsia" w:hAnsiTheme="minorHAnsi" w:cstheme="minorBidi"/>
          <w:noProof/>
          <w:sz w:val="22"/>
          <w:szCs w:val="22"/>
        </w:rPr>
      </w:pPr>
      <w:hyperlink w:anchor="_Toc283634071" w:history="1">
        <w:r w:rsidR="009F5732" w:rsidRPr="00580120">
          <w:rPr>
            <w:rStyle w:val="Hyperlink"/>
            <w:noProof/>
          </w:rPr>
          <w:t>5.10.1 Continuation of Mission Essential Contractor Services</w:t>
        </w:r>
        <w:r w:rsidR="009F5732">
          <w:rPr>
            <w:noProof/>
            <w:webHidden/>
          </w:rPr>
          <w:tab/>
        </w:r>
        <w:r>
          <w:rPr>
            <w:noProof/>
            <w:webHidden/>
          </w:rPr>
          <w:fldChar w:fldCharType="begin"/>
        </w:r>
        <w:r w:rsidR="009F5732">
          <w:rPr>
            <w:noProof/>
            <w:webHidden/>
          </w:rPr>
          <w:instrText xml:space="preserve"> PAGEREF _Toc283634071 \h </w:instrText>
        </w:r>
        <w:r>
          <w:rPr>
            <w:noProof/>
            <w:webHidden/>
          </w:rPr>
        </w:r>
        <w:r>
          <w:rPr>
            <w:noProof/>
            <w:webHidden/>
          </w:rPr>
          <w:fldChar w:fldCharType="separate"/>
        </w:r>
        <w:r w:rsidR="009F5732">
          <w:rPr>
            <w:noProof/>
            <w:webHidden/>
          </w:rPr>
          <w:t>20</w:t>
        </w:r>
        <w:r>
          <w:rPr>
            <w:noProof/>
            <w:webHidden/>
          </w:rPr>
          <w:fldChar w:fldCharType="end"/>
        </w:r>
      </w:hyperlink>
    </w:p>
    <w:p w:rsidR="009F5732" w:rsidRDefault="00301FE0">
      <w:pPr>
        <w:pStyle w:val="TOC2"/>
        <w:tabs>
          <w:tab w:val="right" w:leader="dot" w:pos="8630"/>
        </w:tabs>
        <w:rPr>
          <w:rFonts w:asciiTheme="minorHAnsi" w:eastAsiaTheme="minorEastAsia" w:hAnsiTheme="minorHAnsi" w:cstheme="minorBidi"/>
          <w:noProof/>
          <w:sz w:val="22"/>
          <w:szCs w:val="22"/>
        </w:rPr>
      </w:pPr>
      <w:hyperlink w:anchor="_Toc283634072" w:history="1">
        <w:r w:rsidR="009F5732" w:rsidRPr="00580120">
          <w:rPr>
            <w:rStyle w:val="Hyperlink"/>
            <w:noProof/>
          </w:rPr>
          <w:t>5.11 Personnel Placement</w:t>
        </w:r>
        <w:r w:rsidR="009F5732">
          <w:rPr>
            <w:noProof/>
            <w:webHidden/>
          </w:rPr>
          <w:tab/>
        </w:r>
        <w:r>
          <w:rPr>
            <w:noProof/>
            <w:webHidden/>
          </w:rPr>
          <w:fldChar w:fldCharType="begin"/>
        </w:r>
        <w:r w:rsidR="009F5732">
          <w:rPr>
            <w:noProof/>
            <w:webHidden/>
          </w:rPr>
          <w:instrText xml:space="preserve"> PAGEREF _Toc283634072 \h </w:instrText>
        </w:r>
        <w:r>
          <w:rPr>
            <w:noProof/>
            <w:webHidden/>
          </w:rPr>
        </w:r>
        <w:r>
          <w:rPr>
            <w:noProof/>
            <w:webHidden/>
          </w:rPr>
          <w:fldChar w:fldCharType="separate"/>
        </w:r>
        <w:r w:rsidR="009F5732">
          <w:rPr>
            <w:noProof/>
            <w:webHidden/>
          </w:rPr>
          <w:t>21</w:t>
        </w:r>
        <w:r>
          <w:rPr>
            <w:noProof/>
            <w:webHidden/>
          </w:rPr>
          <w:fldChar w:fldCharType="end"/>
        </w:r>
      </w:hyperlink>
    </w:p>
    <w:p w:rsidR="009F5732" w:rsidRDefault="00301FE0">
      <w:pPr>
        <w:pStyle w:val="TOC3"/>
        <w:tabs>
          <w:tab w:val="right" w:leader="dot" w:pos="8630"/>
        </w:tabs>
        <w:rPr>
          <w:rFonts w:asciiTheme="minorHAnsi" w:eastAsiaTheme="minorEastAsia" w:hAnsiTheme="minorHAnsi" w:cstheme="minorBidi"/>
          <w:noProof/>
          <w:sz w:val="22"/>
          <w:szCs w:val="22"/>
        </w:rPr>
      </w:pPr>
      <w:hyperlink w:anchor="_Toc283634073" w:history="1">
        <w:r w:rsidR="009F5732" w:rsidRPr="00580120">
          <w:rPr>
            <w:rStyle w:val="Hyperlink"/>
            <w:noProof/>
          </w:rPr>
          <w:t>5.11.1 Personnel Gain/Loss Report</w:t>
        </w:r>
        <w:r w:rsidR="009F5732">
          <w:rPr>
            <w:noProof/>
            <w:webHidden/>
          </w:rPr>
          <w:tab/>
        </w:r>
        <w:r>
          <w:rPr>
            <w:noProof/>
            <w:webHidden/>
          </w:rPr>
          <w:fldChar w:fldCharType="begin"/>
        </w:r>
        <w:r w:rsidR="009F5732">
          <w:rPr>
            <w:noProof/>
            <w:webHidden/>
          </w:rPr>
          <w:instrText xml:space="preserve"> PAGEREF _Toc283634073 \h </w:instrText>
        </w:r>
        <w:r>
          <w:rPr>
            <w:noProof/>
            <w:webHidden/>
          </w:rPr>
        </w:r>
        <w:r>
          <w:rPr>
            <w:noProof/>
            <w:webHidden/>
          </w:rPr>
          <w:fldChar w:fldCharType="separate"/>
        </w:r>
        <w:r w:rsidR="009F5732">
          <w:rPr>
            <w:noProof/>
            <w:webHidden/>
          </w:rPr>
          <w:t>21</w:t>
        </w:r>
        <w:r>
          <w:rPr>
            <w:noProof/>
            <w:webHidden/>
          </w:rPr>
          <w:fldChar w:fldCharType="end"/>
        </w:r>
      </w:hyperlink>
    </w:p>
    <w:p w:rsidR="009F5732" w:rsidRDefault="00301FE0">
      <w:pPr>
        <w:pStyle w:val="TOC2"/>
        <w:tabs>
          <w:tab w:val="right" w:leader="dot" w:pos="8630"/>
        </w:tabs>
        <w:rPr>
          <w:rFonts w:asciiTheme="minorHAnsi" w:eastAsiaTheme="minorEastAsia" w:hAnsiTheme="minorHAnsi" w:cstheme="minorBidi"/>
          <w:noProof/>
          <w:sz w:val="22"/>
          <w:szCs w:val="22"/>
        </w:rPr>
      </w:pPr>
      <w:hyperlink w:anchor="_Toc283634074" w:history="1">
        <w:r w:rsidR="009F5732" w:rsidRPr="00580120">
          <w:rPr>
            <w:rStyle w:val="Hyperlink"/>
            <w:noProof/>
          </w:rPr>
          <w:t>5.12 Performance Self-Assessment</w:t>
        </w:r>
        <w:r w:rsidR="009F5732">
          <w:rPr>
            <w:noProof/>
            <w:webHidden/>
          </w:rPr>
          <w:tab/>
        </w:r>
        <w:r>
          <w:rPr>
            <w:noProof/>
            <w:webHidden/>
          </w:rPr>
          <w:fldChar w:fldCharType="begin"/>
        </w:r>
        <w:r w:rsidR="009F5732">
          <w:rPr>
            <w:noProof/>
            <w:webHidden/>
          </w:rPr>
          <w:instrText xml:space="preserve"> PAGEREF _Toc283634074 \h </w:instrText>
        </w:r>
        <w:r>
          <w:rPr>
            <w:noProof/>
            <w:webHidden/>
          </w:rPr>
        </w:r>
        <w:r>
          <w:rPr>
            <w:noProof/>
            <w:webHidden/>
          </w:rPr>
          <w:fldChar w:fldCharType="separate"/>
        </w:r>
        <w:r w:rsidR="009F5732">
          <w:rPr>
            <w:noProof/>
            <w:webHidden/>
          </w:rPr>
          <w:t>21</w:t>
        </w:r>
        <w:r>
          <w:rPr>
            <w:noProof/>
            <w:webHidden/>
          </w:rPr>
          <w:fldChar w:fldCharType="end"/>
        </w:r>
      </w:hyperlink>
    </w:p>
    <w:p w:rsidR="009F5732" w:rsidRDefault="00301FE0">
      <w:pPr>
        <w:pStyle w:val="TOC2"/>
        <w:tabs>
          <w:tab w:val="right" w:leader="dot" w:pos="8630"/>
        </w:tabs>
        <w:rPr>
          <w:rFonts w:asciiTheme="minorHAnsi" w:eastAsiaTheme="minorEastAsia" w:hAnsiTheme="minorHAnsi" w:cstheme="minorBidi"/>
          <w:noProof/>
          <w:sz w:val="22"/>
          <w:szCs w:val="22"/>
        </w:rPr>
      </w:pPr>
      <w:hyperlink w:anchor="_Toc283634075" w:history="1">
        <w:r w:rsidR="009F5732" w:rsidRPr="00580120">
          <w:rPr>
            <w:rStyle w:val="Hyperlink"/>
            <w:noProof/>
          </w:rPr>
          <w:t>5.13 Material Purchases</w:t>
        </w:r>
        <w:r w:rsidR="009F5732">
          <w:rPr>
            <w:noProof/>
            <w:webHidden/>
          </w:rPr>
          <w:tab/>
        </w:r>
        <w:r>
          <w:rPr>
            <w:noProof/>
            <w:webHidden/>
          </w:rPr>
          <w:fldChar w:fldCharType="begin"/>
        </w:r>
        <w:r w:rsidR="009F5732">
          <w:rPr>
            <w:noProof/>
            <w:webHidden/>
          </w:rPr>
          <w:instrText xml:space="preserve"> PAGEREF _Toc283634075 \h </w:instrText>
        </w:r>
        <w:r>
          <w:rPr>
            <w:noProof/>
            <w:webHidden/>
          </w:rPr>
        </w:r>
        <w:r>
          <w:rPr>
            <w:noProof/>
            <w:webHidden/>
          </w:rPr>
          <w:fldChar w:fldCharType="separate"/>
        </w:r>
        <w:r w:rsidR="009F5732">
          <w:rPr>
            <w:noProof/>
            <w:webHidden/>
          </w:rPr>
          <w:t>21</w:t>
        </w:r>
        <w:r>
          <w:rPr>
            <w:noProof/>
            <w:webHidden/>
          </w:rPr>
          <w:fldChar w:fldCharType="end"/>
        </w:r>
      </w:hyperlink>
    </w:p>
    <w:p w:rsidR="009F5732" w:rsidRDefault="00301FE0">
      <w:pPr>
        <w:pStyle w:val="TOC2"/>
        <w:tabs>
          <w:tab w:val="right" w:leader="dot" w:pos="8630"/>
        </w:tabs>
        <w:rPr>
          <w:rFonts w:asciiTheme="minorHAnsi" w:eastAsiaTheme="minorEastAsia" w:hAnsiTheme="minorHAnsi" w:cstheme="minorBidi"/>
          <w:noProof/>
          <w:sz w:val="22"/>
          <w:szCs w:val="22"/>
        </w:rPr>
      </w:pPr>
      <w:hyperlink w:anchor="_Toc283634076" w:history="1">
        <w:r w:rsidR="009F5732" w:rsidRPr="00580120">
          <w:rPr>
            <w:rStyle w:val="Hyperlink"/>
            <w:noProof/>
          </w:rPr>
          <w:t>5.14 Work Locations</w:t>
        </w:r>
        <w:r w:rsidR="009F5732">
          <w:rPr>
            <w:noProof/>
            <w:webHidden/>
          </w:rPr>
          <w:tab/>
        </w:r>
        <w:r>
          <w:rPr>
            <w:noProof/>
            <w:webHidden/>
          </w:rPr>
          <w:fldChar w:fldCharType="begin"/>
        </w:r>
        <w:r w:rsidR="009F5732">
          <w:rPr>
            <w:noProof/>
            <w:webHidden/>
          </w:rPr>
          <w:instrText xml:space="preserve"> PAGEREF _Toc283634076 \h </w:instrText>
        </w:r>
        <w:r>
          <w:rPr>
            <w:noProof/>
            <w:webHidden/>
          </w:rPr>
        </w:r>
        <w:r>
          <w:rPr>
            <w:noProof/>
            <w:webHidden/>
          </w:rPr>
          <w:fldChar w:fldCharType="separate"/>
        </w:r>
        <w:r w:rsidR="009F5732">
          <w:rPr>
            <w:noProof/>
            <w:webHidden/>
          </w:rPr>
          <w:t>22</w:t>
        </w:r>
        <w:r>
          <w:rPr>
            <w:noProof/>
            <w:webHidden/>
          </w:rPr>
          <w:fldChar w:fldCharType="end"/>
        </w:r>
      </w:hyperlink>
    </w:p>
    <w:p w:rsidR="009F5732" w:rsidRDefault="00301FE0">
      <w:pPr>
        <w:pStyle w:val="TOC3"/>
        <w:tabs>
          <w:tab w:val="right" w:leader="dot" w:pos="8630"/>
        </w:tabs>
        <w:rPr>
          <w:rFonts w:asciiTheme="minorHAnsi" w:eastAsiaTheme="minorEastAsia" w:hAnsiTheme="minorHAnsi" w:cstheme="minorBidi"/>
          <w:noProof/>
          <w:sz w:val="22"/>
          <w:szCs w:val="22"/>
        </w:rPr>
      </w:pPr>
      <w:hyperlink w:anchor="_Toc283634077" w:history="1">
        <w:r w:rsidR="009F5732" w:rsidRPr="00580120">
          <w:rPr>
            <w:rStyle w:val="Hyperlink"/>
            <w:noProof/>
          </w:rPr>
          <w:t>5.14.1 Contractor Facilities</w:t>
        </w:r>
        <w:r w:rsidR="009F5732">
          <w:rPr>
            <w:noProof/>
            <w:webHidden/>
          </w:rPr>
          <w:tab/>
        </w:r>
        <w:r>
          <w:rPr>
            <w:noProof/>
            <w:webHidden/>
          </w:rPr>
          <w:fldChar w:fldCharType="begin"/>
        </w:r>
        <w:r w:rsidR="009F5732">
          <w:rPr>
            <w:noProof/>
            <w:webHidden/>
          </w:rPr>
          <w:instrText xml:space="preserve"> PAGEREF _Toc283634077 \h </w:instrText>
        </w:r>
        <w:r>
          <w:rPr>
            <w:noProof/>
            <w:webHidden/>
          </w:rPr>
        </w:r>
        <w:r>
          <w:rPr>
            <w:noProof/>
            <w:webHidden/>
          </w:rPr>
          <w:fldChar w:fldCharType="separate"/>
        </w:r>
        <w:r w:rsidR="009F5732">
          <w:rPr>
            <w:noProof/>
            <w:webHidden/>
          </w:rPr>
          <w:t>22</w:t>
        </w:r>
        <w:r>
          <w:rPr>
            <w:noProof/>
            <w:webHidden/>
          </w:rPr>
          <w:fldChar w:fldCharType="end"/>
        </w:r>
      </w:hyperlink>
    </w:p>
    <w:p w:rsidR="009F5732" w:rsidRDefault="00301FE0">
      <w:pPr>
        <w:pStyle w:val="TOC3"/>
        <w:tabs>
          <w:tab w:val="right" w:leader="dot" w:pos="8630"/>
        </w:tabs>
        <w:rPr>
          <w:rFonts w:asciiTheme="minorHAnsi" w:eastAsiaTheme="minorEastAsia" w:hAnsiTheme="minorHAnsi" w:cstheme="minorBidi"/>
          <w:noProof/>
          <w:sz w:val="22"/>
          <w:szCs w:val="22"/>
        </w:rPr>
      </w:pPr>
      <w:hyperlink w:anchor="_Toc283634078" w:history="1">
        <w:r w:rsidR="009F5732" w:rsidRPr="00580120">
          <w:rPr>
            <w:rStyle w:val="Hyperlink"/>
            <w:noProof/>
          </w:rPr>
          <w:t>5.14.2 Government Facilities</w:t>
        </w:r>
        <w:r w:rsidR="009F5732">
          <w:rPr>
            <w:noProof/>
            <w:webHidden/>
          </w:rPr>
          <w:tab/>
        </w:r>
        <w:r>
          <w:rPr>
            <w:noProof/>
            <w:webHidden/>
          </w:rPr>
          <w:fldChar w:fldCharType="begin"/>
        </w:r>
        <w:r w:rsidR="009F5732">
          <w:rPr>
            <w:noProof/>
            <w:webHidden/>
          </w:rPr>
          <w:instrText xml:space="preserve"> PAGEREF _Toc283634078 \h </w:instrText>
        </w:r>
        <w:r>
          <w:rPr>
            <w:noProof/>
            <w:webHidden/>
          </w:rPr>
        </w:r>
        <w:r>
          <w:rPr>
            <w:noProof/>
            <w:webHidden/>
          </w:rPr>
          <w:fldChar w:fldCharType="separate"/>
        </w:r>
        <w:r w:rsidR="009F5732">
          <w:rPr>
            <w:noProof/>
            <w:webHidden/>
          </w:rPr>
          <w:t>22</w:t>
        </w:r>
        <w:r>
          <w:rPr>
            <w:noProof/>
            <w:webHidden/>
          </w:rPr>
          <w:fldChar w:fldCharType="end"/>
        </w:r>
      </w:hyperlink>
    </w:p>
    <w:p w:rsidR="009F5732" w:rsidRDefault="00301FE0">
      <w:pPr>
        <w:pStyle w:val="TOC3"/>
        <w:tabs>
          <w:tab w:val="right" w:leader="dot" w:pos="8630"/>
        </w:tabs>
        <w:rPr>
          <w:rFonts w:asciiTheme="minorHAnsi" w:eastAsiaTheme="minorEastAsia" w:hAnsiTheme="minorHAnsi" w:cstheme="minorBidi"/>
          <w:noProof/>
          <w:sz w:val="22"/>
          <w:szCs w:val="22"/>
        </w:rPr>
      </w:pPr>
      <w:hyperlink w:anchor="_Toc283634079" w:history="1">
        <w:r w:rsidR="009F5732" w:rsidRPr="00580120">
          <w:rPr>
            <w:rStyle w:val="Hyperlink"/>
            <w:noProof/>
          </w:rPr>
          <w:t>5.14.3 Relocation Facilities</w:t>
        </w:r>
        <w:r w:rsidR="009F5732">
          <w:rPr>
            <w:noProof/>
            <w:webHidden/>
          </w:rPr>
          <w:tab/>
        </w:r>
        <w:r>
          <w:rPr>
            <w:noProof/>
            <w:webHidden/>
          </w:rPr>
          <w:fldChar w:fldCharType="begin"/>
        </w:r>
        <w:r w:rsidR="009F5732">
          <w:rPr>
            <w:noProof/>
            <w:webHidden/>
          </w:rPr>
          <w:instrText xml:space="preserve"> PAGEREF _Toc283634079 \h </w:instrText>
        </w:r>
        <w:r>
          <w:rPr>
            <w:noProof/>
            <w:webHidden/>
          </w:rPr>
        </w:r>
        <w:r>
          <w:rPr>
            <w:noProof/>
            <w:webHidden/>
          </w:rPr>
          <w:fldChar w:fldCharType="separate"/>
        </w:r>
        <w:r w:rsidR="009F5732">
          <w:rPr>
            <w:noProof/>
            <w:webHidden/>
          </w:rPr>
          <w:t>22</w:t>
        </w:r>
        <w:r>
          <w:rPr>
            <w:noProof/>
            <w:webHidden/>
          </w:rPr>
          <w:fldChar w:fldCharType="end"/>
        </w:r>
      </w:hyperlink>
    </w:p>
    <w:p w:rsidR="009F5732" w:rsidRDefault="00301FE0">
      <w:pPr>
        <w:pStyle w:val="TOC2"/>
        <w:tabs>
          <w:tab w:val="right" w:leader="dot" w:pos="8630"/>
        </w:tabs>
        <w:rPr>
          <w:rFonts w:asciiTheme="minorHAnsi" w:eastAsiaTheme="minorEastAsia" w:hAnsiTheme="minorHAnsi" w:cstheme="minorBidi"/>
          <w:noProof/>
          <w:sz w:val="22"/>
          <w:szCs w:val="22"/>
        </w:rPr>
      </w:pPr>
      <w:hyperlink w:anchor="_Toc283634080" w:history="1">
        <w:r w:rsidR="009F5732" w:rsidRPr="00580120">
          <w:rPr>
            <w:rStyle w:val="Hyperlink"/>
            <w:noProof/>
          </w:rPr>
          <w:t>5.15 List of Deliverables</w:t>
        </w:r>
        <w:r w:rsidR="009F5732">
          <w:rPr>
            <w:noProof/>
            <w:webHidden/>
          </w:rPr>
          <w:tab/>
        </w:r>
        <w:r>
          <w:rPr>
            <w:noProof/>
            <w:webHidden/>
          </w:rPr>
          <w:fldChar w:fldCharType="begin"/>
        </w:r>
        <w:r w:rsidR="009F5732">
          <w:rPr>
            <w:noProof/>
            <w:webHidden/>
          </w:rPr>
          <w:instrText xml:space="preserve"> PAGEREF _Toc283634080 \h </w:instrText>
        </w:r>
        <w:r>
          <w:rPr>
            <w:noProof/>
            <w:webHidden/>
          </w:rPr>
        </w:r>
        <w:r>
          <w:rPr>
            <w:noProof/>
            <w:webHidden/>
          </w:rPr>
          <w:fldChar w:fldCharType="separate"/>
        </w:r>
        <w:r w:rsidR="009F5732">
          <w:rPr>
            <w:noProof/>
            <w:webHidden/>
          </w:rPr>
          <w:t>22</w:t>
        </w:r>
        <w:r>
          <w:rPr>
            <w:noProof/>
            <w:webHidden/>
          </w:rPr>
          <w:fldChar w:fldCharType="end"/>
        </w:r>
      </w:hyperlink>
    </w:p>
    <w:p w:rsidR="009F5732" w:rsidRDefault="00301FE0">
      <w:pPr>
        <w:pStyle w:val="TOC1"/>
        <w:tabs>
          <w:tab w:val="right" w:leader="dot" w:pos="8630"/>
        </w:tabs>
        <w:rPr>
          <w:rFonts w:asciiTheme="minorHAnsi" w:eastAsiaTheme="minorEastAsia" w:hAnsiTheme="minorHAnsi" w:cstheme="minorBidi"/>
          <w:noProof/>
          <w:sz w:val="22"/>
          <w:szCs w:val="22"/>
        </w:rPr>
      </w:pPr>
      <w:hyperlink w:anchor="_Toc283634081" w:history="1">
        <w:r w:rsidR="009F5732" w:rsidRPr="00580120">
          <w:rPr>
            <w:rStyle w:val="Hyperlink"/>
            <w:noProof/>
          </w:rPr>
          <w:t>6.0 Government Furnished Materials/Equipment/Information (GFM/E/I)</w:t>
        </w:r>
        <w:r w:rsidR="009F5732">
          <w:rPr>
            <w:noProof/>
            <w:webHidden/>
          </w:rPr>
          <w:tab/>
        </w:r>
        <w:r>
          <w:rPr>
            <w:noProof/>
            <w:webHidden/>
          </w:rPr>
          <w:fldChar w:fldCharType="begin"/>
        </w:r>
        <w:r w:rsidR="009F5732">
          <w:rPr>
            <w:noProof/>
            <w:webHidden/>
          </w:rPr>
          <w:instrText xml:space="preserve"> PAGEREF _Toc283634081 \h </w:instrText>
        </w:r>
        <w:r>
          <w:rPr>
            <w:noProof/>
            <w:webHidden/>
          </w:rPr>
        </w:r>
        <w:r>
          <w:rPr>
            <w:noProof/>
            <w:webHidden/>
          </w:rPr>
          <w:fldChar w:fldCharType="separate"/>
        </w:r>
        <w:r w:rsidR="009F5732">
          <w:rPr>
            <w:noProof/>
            <w:webHidden/>
          </w:rPr>
          <w:t>23</w:t>
        </w:r>
        <w:r>
          <w:rPr>
            <w:noProof/>
            <w:webHidden/>
          </w:rPr>
          <w:fldChar w:fldCharType="end"/>
        </w:r>
      </w:hyperlink>
    </w:p>
    <w:p w:rsidR="00B32B7C" w:rsidRPr="006824A3" w:rsidRDefault="00301FE0" w:rsidP="006824A3">
      <w:r>
        <w:fldChar w:fldCharType="end"/>
      </w:r>
    </w:p>
    <w:p w:rsidR="007D0AE4" w:rsidRPr="007D0AE4" w:rsidRDefault="007D0AE4" w:rsidP="007D0AE4">
      <w:pPr>
        <w:rPr>
          <w:b/>
        </w:rPr>
      </w:pPr>
    </w:p>
    <w:p w:rsidR="007D0AE4" w:rsidRPr="007D0AE4" w:rsidRDefault="005F6C0A" w:rsidP="007D0AE4">
      <w:pPr>
        <w:rPr>
          <w:b/>
        </w:rPr>
      </w:pPr>
      <w:r>
        <w:rPr>
          <w:b/>
        </w:rPr>
        <w:br w:type="page"/>
      </w:r>
    </w:p>
    <w:p w:rsidR="00A2452B" w:rsidRPr="006824A3" w:rsidRDefault="00A2452B" w:rsidP="007D0AE4">
      <w:pPr>
        <w:pStyle w:val="Heading1"/>
      </w:pPr>
      <w:bookmarkStart w:id="0" w:name="_Toc283633998"/>
      <w:r w:rsidRPr="006824A3">
        <w:lastRenderedPageBreak/>
        <w:t>1.0 Introduction</w:t>
      </w:r>
      <w:bookmarkEnd w:id="0"/>
    </w:p>
    <w:p w:rsidR="00406E8C" w:rsidRPr="006824A3" w:rsidRDefault="0013473D" w:rsidP="006824A3">
      <w:r w:rsidRPr="006824A3">
        <w:t xml:space="preserve">The Presidential Helicopters Program Office (PMA-274) at Naval Air Station </w:t>
      </w:r>
      <w:r>
        <w:t xml:space="preserve">(NAS) </w:t>
      </w:r>
      <w:smartTag w:uri="urn:schemas-microsoft-com:office:smarttags" w:element="place">
        <w:smartTag w:uri="urn:schemas-microsoft-com:office:smarttags" w:element="City">
          <w:r w:rsidRPr="006824A3">
            <w:t>Patuxent River</w:t>
          </w:r>
        </w:smartTag>
        <w:r w:rsidRPr="006824A3">
          <w:t xml:space="preserve">, </w:t>
        </w:r>
        <w:smartTag w:uri="urn:schemas-microsoft-com:office:smarttags" w:element="State">
          <w:r w:rsidRPr="006824A3">
            <w:t>Maryland</w:t>
          </w:r>
        </w:smartTag>
      </w:smartTag>
      <w:r w:rsidRPr="006824A3">
        <w:t xml:space="preserve"> is acquiring contractor services to perform </w:t>
      </w:r>
      <w:r>
        <w:t>p</w:t>
      </w:r>
      <w:r w:rsidRPr="006824A3">
        <w:t xml:space="preserve">rogram </w:t>
      </w:r>
      <w:r>
        <w:t>m</w:t>
      </w:r>
      <w:r w:rsidRPr="006824A3">
        <w:t xml:space="preserve">anagement, </w:t>
      </w:r>
      <w:r>
        <w:t>a</w:t>
      </w:r>
      <w:r w:rsidRPr="006824A3">
        <w:t xml:space="preserve">cquisition </w:t>
      </w:r>
      <w:r>
        <w:t>m</w:t>
      </w:r>
      <w:r w:rsidRPr="006824A3">
        <w:t xml:space="preserve">anagement, </w:t>
      </w:r>
      <w:r>
        <w:t>t</w:t>
      </w:r>
      <w:r w:rsidRPr="006824A3">
        <w:t xml:space="preserve">echnical and </w:t>
      </w:r>
      <w:r>
        <w:t>a</w:t>
      </w:r>
      <w:r w:rsidRPr="006824A3">
        <w:t>dministrative</w:t>
      </w:r>
      <w:r>
        <w:t xml:space="preserve"> support</w:t>
      </w:r>
      <w:r w:rsidRPr="006824A3">
        <w:t xml:space="preserve"> tasks to support the execution of PMA</w:t>
      </w:r>
      <w:r>
        <w:t>-</w:t>
      </w:r>
      <w:r w:rsidRPr="006824A3">
        <w:t xml:space="preserve">274 acquisition programs.  </w:t>
      </w:r>
    </w:p>
    <w:p w:rsidR="00B32B7C" w:rsidRPr="006824A3" w:rsidRDefault="00B32B7C" w:rsidP="006824A3"/>
    <w:p w:rsidR="00A2452B" w:rsidRPr="006824A3" w:rsidRDefault="00A2452B" w:rsidP="007D0AE4">
      <w:pPr>
        <w:pStyle w:val="Heading1"/>
      </w:pPr>
      <w:bookmarkStart w:id="1" w:name="_Toc283633999"/>
      <w:r w:rsidRPr="006824A3">
        <w:t>2.0 Background</w:t>
      </w:r>
      <w:bookmarkEnd w:id="1"/>
    </w:p>
    <w:p w:rsidR="00406E8C" w:rsidRPr="006824A3" w:rsidRDefault="00A2452B" w:rsidP="006824A3">
      <w:r w:rsidRPr="006824A3">
        <w:t>PMA-274, a program under the Program Executive Officer, Air ASW Assault and Special Mission Programs (</w:t>
      </w:r>
      <w:r w:rsidR="00434E24" w:rsidRPr="006824A3">
        <w:t>PEO</w:t>
      </w:r>
      <w:r w:rsidR="00434E24">
        <w:t xml:space="preserve"> (</w:t>
      </w:r>
      <w:r w:rsidRPr="006824A3">
        <w:t>A</w:t>
      </w:r>
      <w:r w:rsidR="000D3ADC">
        <w:t>)</w:t>
      </w:r>
      <w:r w:rsidRPr="006824A3">
        <w:t>),</w:t>
      </w:r>
      <w:r w:rsidR="00B1718F" w:rsidRPr="006824A3">
        <w:t xml:space="preserve"> </w:t>
      </w:r>
      <w:r w:rsidR="00E31F63" w:rsidRPr="006824A3">
        <w:t xml:space="preserve">is responsible for the life-cycle management of the existing In-Service </w:t>
      </w:r>
      <w:r w:rsidR="000D3ADC">
        <w:t>aircraft</w:t>
      </w:r>
      <w:r w:rsidR="000D3ADC" w:rsidRPr="006824A3">
        <w:t xml:space="preserve"> </w:t>
      </w:r>
      <w:r w:rsidR="00E31F63" w:rsidRPr="006824A3">
        <w:t>(</w:t>
      </w:r>
      <w:r w:rsidRPr="006824A3">
        <w:t>VH-3D and VH-60N</w:t>
      </w:r>
      <w:r w:rsidR="00E31F63" w:rsidRPr="006824A3">
        <w:t xml:space="preserve">) </w:t>
      </w:r>
      <w:r w:rsidR="000D3ADC">
        <w:t xml:space="preserve">and </w:t>
      </w:r>
      <w:r w:rsidR="00406E8C" w:rsidRPr="006824A3">
        <w:t xml:space="preserve">the </w:t>
      </w:r>
      <w:r w:rsidR="00E31F63" w:rsidRPr="006824A3">
        <w:t>development o</w:t>
      </w:r>
      <w:r w:rsidR="0056612E" w:rsidRPr="006824A3">
        <w:t xml:space="preserve">f </w:t>
      </w:r>
      <w:r w:rsidR="00E36DDD">
        <w:t xml:space="preserve">the VXX ACAT 1D program </w:t>
      </w:r>
      <w:r w:rsidR="0056612E" w:rsidRPr="006824A3">
        <w:t>to replace the In-</w:t>
      </w:r>
      <w:r w:rsidR="00E31F63" w:rsidRPr="006824A3">
        <w:t xml:space="preserve">Service fleet. </w:t>
      </w:r>
      <w:r w:rsidR="000D3ADC">
        <w:t>PMA-274 is responsible for providing</w:t>
      </w:r>
      <w:r w:rsidRPr="006824A3">
        <w:t xml:space="preserve"> safe and timely transportation for the</w:t>
      </w:r>
      <w:r w:rsidR="00B1718F" w:rsidRPr="006824A3">
        <w:t xml:space="preserve"> </w:t>
      </w:r>
      <w:r w:rsidRPr="006824A3">
        <w:t xml:space="preserve">President and Vice President of the United States, </w:t>
      </w:r>
      <w:r w:rsidR="000D3ADC">
        <w:t>heads of states</w:t>
      </w:r>
      <w:r w:rsidRPr="006824A3">
        <w:t xml:space="preserve">, and </w:t>
      </w:r>
      <w:r w:rsidR="000D3ADC">
        <w:t>others</w:t>
      </w:r>
      <w:r w:rsidRPr="006824A3">
        <w:t xml:space="preserve"> as</w:t>
      </w:r>
      <w:r w:rsidR="00B1718F" w:rsidRPr="006824A3">
        <w:t xml:space="preserve"> </w:t>
      </w:r>
      <w:r w:rsidRPr="006824A3">
        <w:t xml:space="preserve">directed by the White House Military Office (WHMO). </w:t>
      </w:r>
    </w:p>
    <w:p w:rsidR="00B32B7C" w:rsidRPr="006824A3" w:rsidRDefault="00B32B7C" w:rsidP="006824A3"/>
    <w:p w:rsidR="00A2452B" w:rsidRPr="006824A3" w:rsidRDefault="00A2452B" w:rsidP="007D0AE4">
      <w:pPr>
        <w:pStyle w:val="Heading1"/>
      </w:pPr>
      <w:bookmarkStart w:id="2" w:name="_Toc283634000"/>
      <w:r w:rsidRPr="006824A3">
        <w:t>3.0 Scope</w:t>
      </w:r>
      <w:bookmarkEnd w:id="2"/>
    </w:p>
    <w:p w:rsidR="00A2452B" w:rsidRPr="006824A3" w:rsidRDefault="00A2452B" w:rsidP="006824A3">
      <w:r w:rsidRPr="006824A3">
        <w:t xml:space="preserve">The </w:t>
      </w:r>
      <w:r w:rsidR="005760A3" w:rsidRPr="006824A3">
        <w:t xml:space="preserve">scope of </w:t>
      </w:r>
      <w:r w:rsidR="000D3ADC">
        <w:t>the requirement</w:t>
      </w:r>
      <w:r w:rsidR="005760A3" w:rsidRPr="006824A3">
        <w:t xml:space="preserve"> is to </w:t>
      </w:r>
      <w:r w:rsidR="0013473D">
        <w:t>provide program</w:t>
      </w:r>
      <w:r w:rsidR="00DC3524">
        <w:t xml:space="preserve"> management, </w:t>
      </w:r>
      <w:r w:rsidR="0013473D">
        <w:t>acquisition</w:t>
      </w:r>
      <w:r w:rsidR="00DC3524">
        <w:t xml:space="preserve"> management, </w:t>
      </w:r>
      <w:r w:rsidR="0013473D">
        <w:t>technical</w:t>
      </w:r>
      <w:r w:rsidR="00DC3524">
        <w:t xml:space="preserve"> and admininistive support</w:t>
      </w:r>
      <w:r w:rsidR="00E31F63" w:rsidRPr="006824A3">
        <w:t xml:space="preserve"> </w:t>
      </w:r>
      <w:r w:rsidRPr="006824A3">
        <w:t xml:space="preserve">services </w:t>
      </w:r>
      <w:r w:rsidR="005760A3" w:rsidRPr="006824A3">
        <w:t xml:space="preserve">to </w:t>
      </w:r>
      <w:r w:rsidR="00E36DDD">
        <w:t xml:space="preserve">perform </w:t>
      </w:r>
      <w:r w:rsidR="00C355AD" w:rsidRPr="006824A3">
        <w:t xml:space="preserve">tasks that </w:t>
      </w:r>
      <w:r w:rsidRPr="006824A3">
        <w:t xml:space="preserve">support </w:t>
      </w:r>
      <w:r w:rsidR="00BC532B" w:rsidRPr="006824A3">
        <w:t xml:space="preserve">the </w:t>
      </w:r>
      <w:r w:rsidR="00DC01F1" w:rsidRPr="006824A3">
        <w:t xml:space="preserve">Program Office, </w:t>
      </w:r>
      <w:r w:rsidR="00C355AD" w:rsidRPr="006824A3">
        <w:t xml:space="preserve">the </w:t>
      </w:r>
      <w:r w:rsidR="0056612E" w:rsidRPr="006824A3">
        <w:t>In-Service</w:t>
      </w:r>
      <w:r w:rsidR="00BC532B" w:rsidRPr="006824A3">
        <w:t xml:space="preserve"> IPT</w:t>
      </w:r>
      <w:r w:rsidR="0056612E" w:rsidRPr="006824A3">
        <w:t xml:space="preserve">, </w:t>
      </w:r>
      <w:r w:rsidR="00BC532B" w:rsidRPr="006824A3">
        <w:t xml:space="preserve">and the </w:t>
      </w:r>
      <w:r w:rsidR="00DC01F1" w:rsidRPr="006824A3">
        <w:t>VXX IPT</w:t>
      </w:r>
      <w:r w:rsidR="00C355AD" w:rsidRPr="006824A3">
        <w:t xml:space="preserve"> in execution of acquisition programs</w:t>
      </w:r>
      <w:r w:rsidR="00BC532B" w:rsidRPr="006824A3">
        <w:t xml:space="preserve">. </w:t>
      </w:r>
      <w:r w:rsidR="00E31F63" w:rsidRPr="006824A3">
        <w:t xml:space="preserve">Program Office requirements include tasks that support both the </w:t>
      </w:r>
      <w:r w:rsidR="0056612E" w:rsidRPr="006824A3">
        <w:t xml:space="preserve">In-Service and </w:t>
      </w:r>
      <w:r w:rsidR="00E31F63" w:rsidRPr="006824A3">
        <w:t>VXX IPTs</w:t>
      </w:r>
      <w:r w:rsidR="00020A8C" w:rsidRPr="006824A3">
        <w:t xml:space="preserve">. </w:t>
      </w:r>
      <w:r w:rsidR="00E31F63" w:rsidRPr="006824A3">
        <w:t xml:space="preserve"> </w:t>
      </w:r>
      <w:r w:rsidR="0056612E" w:rsidRPr="006824A3">
        <w:t>In-Service IPT requirements include tasks in the Sustainment phase of the acquisition life-cycle to implement upgrades and modifications to ensure that the aircraft continue</w:t>
      </w:r>
      <w:r w:rsidR="00DC3524">
        <w:t>s</w:t>
      </w:r>
      <w:r w:rsidR="0056612E" w:rsidRPr="006824A3">
        <w:t xml:space="preserve"> to meet the mission requirements.  </w:t>
      </w:r>
      <w:r w:rsidR="00E31F63" w:rsidRPr="006824A3">
        <w:t xml:space="preserve">VXX IPT requirements </w:t>
      </w:r>
      <w:r w:rsidR="00020A8C" w:rsidRPr="006824A3">
        <w:t xml:space="preserve">include </w:t>
      </w:r>
      <w:r w:rsidR="00E31F63" w:rsidRPr="006824A3">
        <w:t>t</w:t>
      </w:r>
      <w:r w:rsidR="00020A8C" w:rsidRPr="006824A3">
        <w:t xml:space="preserve">asks in the </w:t>
      </w:r>
      <w:r w:rsidR="00E31F63" w:rsidRPr="006824A3">
        <w:t xml:space="preserve">Technology Development </w:t>
      </w:r>
      <w:r w:rsidR="00020A8C" w:rsidRPr="006824A3">
        <w:t xml:space="preserve">(TD) phase and very early in the Engineering and Manufacturing Development (EMD) phase of the acquisition life-cycle. </w:t>
      </w:r>
    </w:p>
    <w:p w:rsidR="00B32B7C" w:rsidRPr="006824A3" w:rsidRDefault="00B32B7C" w:rsidP="006824A3"/>
    <w:p w:rsidR="00A2452B" w:rsidRPr="006824A3" w:rsidRDefault="00A2452B" w:rsidP="007D0AE4">
      <w:pPr>
        <w:pStyle w:val="Heading1"/>
      </w:pPr>
      <w:bookmarkStart w:id="3" w:name="_Toc283634001"/>
      <w:r w:rsidRPr="006824A3">
        <w:t xml:space="preserve">4.0 Applicable </w:t>
      </w:r>
      <w:r w:rsidR="00DE3221" w:rsidRPr="006824A3">
        <w:t xml:space="preserve">Instructions, </w:t>
      </w:r>
      <w:r w:rsidR="00CF1E53" w:rsidRPr="006824A3">
        <w:t>D</w:t>
      </w:r>
      <w:r w:rsidRPr="006824A3">
        <w:t>irectives</w:t>
      </w:r>
      <w:r w:rsidR="00DE3221" w:rsidRPr="006824A3">
        <w:t>, Policies and Memorandums</w:t>
      </w:r>
      <w:bookmarkEnd w:id="3"/>
    </w:p>
    <w:p w:rsidR="00DE3221" w:rsidRPr="006824A3" w:rsidRDefault="00DE3221" w:rsidP="006824A3">
      <w:r w:rsidRPr="006824A3">
        <w:t>The contractor shall use the following documents in execution of this Statement of Work. Each document is identified in the specific paragraph where it applies.</w:t>
      </w:r>
    </w:p>
    <w:p w:rsidR="009F66A5" w:rsidRPr="006824A3" w:rsidRDefault="00F70FBE" w:rsidP="00802607">
      <w:pPr>
        <w:ind w:left="720"/>
      </w:pPr>
      <w:r w:rsidRPr="006824A3">
        <w:t xml:space="preserve">a. </w:t>
      </w:r>
      <w:r w:rsidR="009F66A5" w:rsidRPr="006824A3">
        <w:rPr>
          <w:bCs/>
          <w:kern w:val="36"/>
        </w:rPr>
        <w:t xml:space="preserve">Department of the Navy Records Management Program, </w:t>
      </w:r>
      <w:r w:rsidR="00C355AD" w:rsidRPr="006824A3">
        <w:rPr>
          <w:bCs/>
          <w:kern w:val="36"/>
        </w:rPr>
        <w:t>SECNAVINST 5210.8D</w:t>
      </w:r>
      <w:r w:rsidR="009F66A5" w:rsidRPr="006824A3">
        <w:rPr>
          <w:bCs/>
          <w:kern w:val="36"/>
        </w:rPr>
        <w:t xml:space="preserve">, </w:t>
      </w:r>
      <w:r w:rsidR="00C355AD" w:rsidRPr="006824A3">
        <w:rPr>
          <w:bCs/>
          <w:kern w:val="36"/>
        </w:rPr>
        <w:t>31 Dec 2005</w:t>
      </w:r>
    </w:p>
    <w:p w:rsidR="0074774A" w:rsidRPr="006824A3" w:rsidRDefault="0074774A" w:rsidP="00802607">
      <w:pPr>
        <w:ind w:left="720"/>
      </w:pPr>
      <w:r w:rsidRPr="006824A3">
        <w:t>b. Navy Physical Security and Law Enforcement Program, OPNAVINST 5530.14E, 28 Jan 09</w:t>
      </w:r>
    </w:p>
    <w:p w:rsidR="00590E6C" w:rsidRPr="006824A3" w:rsidRDefault="0074774A" w:rsidP="00802607">
      <w:pPr>
        <w:ind w:left="720"/>
      </w:pPr>
      <w:r w:rsidRPr="006824A3">
        <w:t>c</w:t>
      </w:r>
      <w:r w:rsidR="00F70FBE" w:rsidRPr="006824A3">
        <w:t xml:space="preserve">. </w:t>
      </w:r>
      <w:r w:rsidR="00590E6C" w:rsidRPr="006824A3">
        <w:t>Classified National Security Information, Executive Order 13526, 29 Dec 09</w:t>
      </w:r>
    </w:p>
    <w:p w:rsidR="00590E6C" w:rsidRPr="006824A3" w:rsidRDefault="0074774A" w:rsidP="00802607">
      <w:pPr>
        <w:ind w:left="720"/>
      </w:pPr>
      <w:r w:rsidRPr="006824A3">
        <w:t xml:space="preserve">d. </w:t>
      </w:r>
      <w:r w:rsidR="00590E6C" w:rsidRPr="006824A3">
        <w:t>National Industrial Security Program Manual (NISPOM) 5220.22-M, 28 Feb 06</w:t>
      </w:r>
    </w:p>
    <w:p w:rsidR="00590E6C" w:rsidRPr="00EC319A" w:rsidRDefault="0074774A" w:rsidP="00802607">
      <w:pPr>
        <w:ind w:left="720"/>
      </w:pPr>
      <w:r w:rsidRPr="006824A3">
        <w:t xml:space="preserve">e. </w:t>
      </w:r>
      <w:r w:rsidR="00590E6C" w:rsidRPr="006824A3">
        <w:t xml:space="preserve">DoD </w:t>
      </w:r>
      <w:r w:rsidR="00590E6C" w:rsidRPr="00EC319A">
        <w:t>Information Security Program,</w:t>
      </w:r>
      <w:r w:rsidR="00590E6C" w:rsidRPr="00EC319A" w:rsidDel="00DE3221">
        <w:t xml:space="preserve"> </w:t>
      </w:r>
      <w:r w:rsidR="00590E6C" w:rsidRPr="00EC319A">
        <w:t>DoD 5200.1-R, 14 Jan 97</w:t>
      </w:r>
    </w:p>
    <w:p w:rsidR="0074774A" w:rsidRDefault="0074774A" w:rsidP="00802607">
      <w:pPr>
        <w:ind w:left="720"/>
      </w:pPr>
      <w:r w:rsidRPr="00EC319A">
        <w:t xml:space="preserve">f. </w:t>
      </w:r>
      <w:r w:rsidR="00590E6C" w:rsidRPr="00EC319A">
        <w:t xml:space="preserve">DoN Information Security Program Regulation, SECNAV M-5510.36, June 2006 </w:t>
      </w:r>
    </w:p>
    <w:p w:rsidR="00EC319A" w:rsidRDefault="00EC319A" w:rsidP="00EC319A">
      <w:pPr>
        <w:ind w:left="720"/>
      </w:pPr>
      <w:r>
        <w:t xml:space="preserve">g. </w:t>
      </w:r>
      <w:r w:rsidRPr="00EC319A">
        <w:t>OPNAVINST C5513-2B (216) VH-3D Executive Transport Security Classification Guide dated 22 December 2008</w:t>
      </w:r>
    </w:p>
    <w:p w:rsidR="00EC319A" w:rsidRPr="00EC319A" w:rsidRDefault="00EC319A" w:rsidP="00802607">
      <w:pPr>
        <w:ind w:left="720"/>
      </w:pPr>
      <w:r>
        <w:t xml:space="preserve">h. </w:t>
      </w:r>
      <w:r w:rsidRPr="00EC319A">
        <w:t>OPNAVINST C5513-2B (161) VH-60N Executive Transport Security Classification Guide dated 22 December 2008</w:t>
      </w:r>
    </w:p>
    <w:p w:rsidR="0074774A" w:rsidRPr="00EC319A" w:rsidRDefault="00B2051C" w:rsidP="00802607">
      <w:pPr>
        <w:ind w:left="720"/>
      </w:pPr>
      <w:r w:rsidRPr="00EC319A">
        <w:t>i</w:t>
      </w:r>
      <w:r w:rsidR="0074774A" w:rsidRPr="00EC319A">
        <w:t xml:space="preserve">. </w:t>
      </w:r>
      <w:r w:rsidR="00EC319A" w:rsidRPr="00EC319A">
        <w:t>Presidential Vertical Lift Platform(s) (VXX) Security Classification Guide (Draft)</w:t>
      </w:r>
    </w:p>
    <w:p w:rsidR="00B2051C" w:rsidRPr="00EC319A" w:rsidRDefault="00B2051C" w:rsidP="00802607">
      <w:pPr>
        <w:ind w:left="720"/>
      </w:pPr>
      <w:r w:rsidRPr="00EC319A">
        <w:t>j</w:t>
      </w:r>
      <w:r w:rsidR="0074774A" w:rsidRPr="00EC319A">
        <w:t xml:space="preserve">. </w:t>
      </w:r>
      <w:r w:rsidR="00507E4B" w:rsidRPr="00EC319A">
        <w:t xml:space="preserve">Selection of DoD Military and Civilian personnel and Contractor Employees for </w:t>
      </w:r>
    </w:p>
    <w:p w:rsidR="00507E4B" w:rsidRPr="00EC319A" w:rsidRDefault="00507E4B" w:rsidP="00B2051C">
      <w:pPr>
        <w:ind w:left="720"/>
      </w:pPr>
      <w:r w:rsidRPr="00EC319A">
        <w:lastRenderedPageBreak/>
        <w:t>Assignment to Presidential Support Activities (PSAs) DoD Directive 5210.55, 15 Dec 98 and DoD Instruction 5210.87, 30 Nov 98</w:t>
      </w:r>
    </w:p>
    <w:p w:rsidR="00F70FBE" w:rsidRPr="006824A3" w:rsidRDefault="00B2051C" w:rsidP="00802607">
      <w:pPr>
        <w:ind w:left="720"/>
      </w:pPr>
      <w:r w:rsidRPr="00EC319A">
        <w:t>k</w:t>
      </w:r>
      <w:r w:rsidR="00DE3221" w:rsidRPr="00EC319A">
        <w:t xml:space="preserve">. </w:t>
      </w:r>
      <w:r w:rsidR="00F70FBE" w:rsidRPr="00EC319A">
        <w:t>Information Assurance (IA), DoDD 8500</w:t>
      </w:r>
      <w:r w:rsidR="00F70FBE" w:rsidRPr="006824A3">
        <w:t xml:space="preserve">.01E, </w:t>
      </w:r>
      <w:r w:rsidR="00877347" w:rsidRPr="006824A3">
        <w:t>24 Oct 02</w:t>
      </w:r>
    </w:p>
    <w:p w:rsidR="00F70FBE" w:rsidRPr="006824A3" w:rsidRDefault="00B2051C" w:rsidP="00802607">
      <w:pPr>
        <w:ind w:left="720"/>
      </w:pPr>
      <w:r>
        <w:t>l</w:t>
      </w:r>
      <w:r w:rsidR="00F70FBE" w:rsidRPr="006824A3">
        <w:t>.</w:t>
      </w:r>
      <w:r w:rsidR="00877347" w:rsidRPr="006824A3">
        <w:t xml:space="preserve"> </w:t>
      </w:r>
      <w:r w:rsidR="00DE3221" w:rsidRPr="006824A3">
        <w:t>I</w:t>
      </w:r>
      <w:r w:rsidR="00F70FBE" w:rsidRPr="006824A3">
        <w:t>nformation Assurance Implementation, DoDI 8500.2, 6</w:t>
      </w:r>
      <w:r w:rsidR="00877347" w:rsidRPr="006824A3">
        <w:t xml:space="preserve"> </w:t>
      </w:r>
      <w:r w:rsidR="00F70FBE" w:rsidRPr="006824A3">
        <w:t>Feb</w:t>
      </w:r>
      <w:r w:rsidR="00877347" w:rsidRPr="006824A3">
        <w:t xml:space="preserve"> </w:t>
      </w:r>
      <w:r w:rsidR="00F70FBE" w:rsidRPr="006824A3">
        <w:t>03</w:t>
      </w:r>
    </w:p>
    <w:p w:rsidR="00F70FBE" w:rsidRPr="006824A3" w:rsidRDefault="00B2051C" w:rsidP="00802607">
      <w:pPr>
        <w:ind w:left="720"/>
      </w:pPr>
      <w:r>
        <w:t>m</w:t>
      </w:r>
      <w:r w:rsidR="00DE3221" w:rsidRPr="006824A3">
        <w:t xml:space="preserve">. </w:t>
      </w:r>
      <w:r w:rsidR="00F70FBE" w:rsidRPr="006824A3">
        <w:t xml:space="preserve">DoD IA Certification &amp; Accreditation Process (DIACAP), DoDI 8510.01, </w:t>
      </w:r>
      <w:r w:rsidR="00877347" w:rsidRPr="006824A3">
        <w:t xml:space="preserve">     </w:t>
      </w:r>
      <w:r w:rsidR="00F70FBE" w:rsidRPr="006824A3">
        <w:t>28</w:t>
      </w:r>
      <w:r w:rsidR="00877347" w:rsidRPr="006824A3">
        <w:t xml:space="preserve"> </w:t>
      </w:r>
      <w:r w:rsidR="00F70FBE" w:rsidRPr="006824A3">
        <w:t>Nov</w:t>
      </w:r>
      <w:r w:rsidR="00877347" w:rsidRPr="006824A3">
        <w:t xml:space="preserve"> </w:t>
      </w:r>
      <w:r w:rsidR="00F70FBE" w:rsidRPr="006824A3">
        <w:t>07</w:t>
      </w:r>
    </w:p>
    <w:p w:rsidR="00F70FBE" w:rsidRPr="006824A3" w:rsidRDefault="00B2051C" w:rsidP="00802607">
      <w:pPr>
        <w:ind w:left="720"/>
      </w:pPr>
      <w:r>
        <w:t>n</w:t>
      </w:r>
      <w:r w:rsidR="00DE3221" w:rsidRPr="006824A3">
        <w:t xml:space="preserve">. </w:t>
      </w:r>
      <w:r w:rsidR="00F70FBE" w:rsidRPr="006824A3">
        <w:t>Public Key Infrastructure &amp; Public Key Enabling, DoDI 8520.2, 1</w:t>
      </w:r>
      <w:r w:rsidR="00877347" w:rsidRPr="006824A3">
        <w:t xml:space="preserve"> </w:t>
      </w:r>
      <w:r w:rsidR="00F70FBE" w:rsidRPr="006824A3">
        <w:t>Apr</w:t>
      </w:r>
      <w:r w:rsidR="00877347" w:rsidRPr="006824A3">
        <w:t xml:space="preserve"> </w:t>
      </w:r>
      <w:r w:rsidR="00F70FBE" w:rsidRPr="006824A3">
        <w:t>04</w:t>
      </w:r>
    </w:p>
    <w:p w:rsidR="00F70FBE" w:rsidRPr="006824A3" w:rsidRDefault="00B2051C" w:rsidP="00802607">
      <w:pPr>
        <w:ind w:left="720"/>
      </w:pPr>
      <w:r>
        <w:t>o</w:t>
      </w:r>
      <w:r w:rsidR="00DE3221" w:rsidRPr="006824A3">
        <w:t xml:space="preserve">. </w:t>
      </w:r>
      <w:r w:rsidR="00F70FBE" w:rsidRPr="006824A3">
        <w:t xml:space="preserve">IA Training, Certification, &amp; Workforce Management, DoDD 8570.01, </w:t>
      </w:r>
      <w:r w:rsidR="00877347" w:rsidRPr="006824A3">
        <w:t xml:space="preserve">         </w:t>
      </w:r>
      <w:r w:rsidR="00F70FBE" w:rsidRPr="006824A3">
        <w:t>23</w:t>
      </w:r>
      <w:r w:rsidR="00877347" w:rsidRPr="006824A3">
        <w:t xml:space="preserve"> </w:t>
      </w:r>
      <w:r w:rsidR="00F70FBE" w:rsidRPr="006824A3">
        <w:t>Apr</w:t>
      </w:r>
      <w:r w:rsidR="00877347" w:rsidRPr="006824A3">
        <w:t xml:space="preserve"> </w:t>
      </w:r>
      <w:r w:rsidR="00F70FBE" w:rsidRPr="006824A3">
        <w:t>07</w:t>
      </w:r>
    </w:p>
    <w:p w:rsidR="00F70FBE" w:rsidRPr="006824A3" w:rsidRDefault="00B2051C" w:rsidP="00802607">
      <w:pPr>
        <w:ind w:left="720"/>
      </w:pPr>
      <w:r>
        <w:t>p</w:t>
      </w:r>
      <w:r w:rsidR="00F70FBE" w:rsidRPr="006824A3">
        <w:t xml:space="preserve">. IA Workforce </w:t>
      </w:r>
      <w:r w:rsidR="00A93AC0" w:rsidRPr="006824A3">
        <w:t>Improvement Program</w:t>
      </w:r>
      <w:r w:rsidR="00F70FBE" w:rsidRPr="006824A3">
        <w:t>, DoD 8570.01-M, 2</w:t>
      </w:r>
      <w:r w:rsidR="00720E83" w:rsidRPr="006824A3">
        <w:t xml:space="preserve">0 </w:t>
      </w:r>
      <w:r w:rsidR="00F70FBE" w:rsidRPr="006824A3">
        <w:t>Apr</w:t>
      </w:r>
      <w:r w:rsidR="00305787" w:rsidRPr="006824A3">
        <w:t xml:space="preserve"> 1</w:t>
      </w:r>
      <w:r w:rsidR="00F70FBE" w:rsidRPr="006824A3">
        <w:t>0</w:t>
      </w:r>
    </w:p>
    <w:p w:rsidR="00F70FBE" w:rsidRPr="006824A3" w:rsidRDefault="00B2051C" w:rsidP="00802607">
      <w:pPr>
        <w:ind w:left="720"/>
      </w:pPr>
      <w:r>
        <w:t>q</w:t>
      </w:r>
      <w:r w:rsidR="00DE3221" w:rsidRPr="006824A3">
        <w:t xml:space="preserve">. </w:t>
      </w:r>
      <w:r w:rsidR="00F70FBE" w:rsidRPr="006824A3">
        <w:t xml:space="preserve">Security of Unclassified DoD Information on Non-DoD Information Systems, </w:t>
      </w:r>
      <w:r>
        <w:t>D</w:t>
      </w:r>
      <w:r w:rsidR="00F70FBE" w:rsidRPr="006824A3">
        <w:t>TM 08-027, 31</w:t>
      </w:r>
      <w:r w:rsidR="00E03915" w:rsidRPr="006824A3">
        <w:t xml:space="preserve"> </w:t>
      </w:r>
      <w:r w:rsidR="00F70FBE" w:rsidRPr="006824A3">
        <w:t>Jul</w:t>
      </w:r>
      <w:r w:rsidR="00E03915" w:rsidRPr="006824A3">
        <w:t xml:space="preserve"> </w:t>
      </w:r>
      <w:r w:rsidR="00F70FBE" w:rsidRPr="006824A3">
        <w:t>09</w:t>
      </w:r>
    </w:p>
    <w:p w:rsidR="00F70FBE" w:rsidRPr="006824A3" w:rsidRDefault="00B2051C" w:rsidP="00802607">
      <w:pPr>
        <w:ind w:left="720"/>
      </w:pPr>
      <w:r>
        <w:t>r</w:t>
      </w:r>
      <w:r w:rsidR="00DE3221" w:rsidRPr="006824A3">
        <w:t xml:space="preserve">. </w:t>
      </w:r>
      <w:r w:rsidR="00F70FBE" w:rsidRPr="006824A3">
        <w:t>Navy Information Assurance (IA) Program, OPNAVINST 5239.1C, 20</w:t>
      </w:r>
      <w:r w:rsidR="00E03915" w:rsidRPr="006824A3">
        <w:t xml:space="preserve"> </w:t>
      </w:r>
      <w:r w:rsidR="00F70FBE" w:rsidRPr="006824A3">
        <w:t>Aug</w:t>
      </w:r>
      <w:r w:rsidR="00E03915" w:rsidRPr="006824A3">
        <w:t xml:space="preserve"> </w:t>
      </w:r>
      <w:r w:rsidR="00F70FBE" w:rsidRPr="006824A3">
        <w:t>08</w:t>
      </w:r>
    </w:p>
    <w:p w:rsidR="00B32B7C" w:rsidRPr="006824A3" w:rsidRDefault="00B2051C" w:rsidP="00802607">
      <w:pPr>
        <w:ind w:left="720"/>
      </w:pPr>
      <w:r>
        <w:t>s</w:t>
      </w:r>
      <w:r w:rsidR="0074774A" w:rsidRPr="006824A3">
        <w:t>. DoD Operations Security (OPSEC) Program Manual, DoD Manual 5205.02-M, 3 Nov 08</w:t>
      </w:r>
    </w:p>
    <w:p w:rsidR="0074774A" w:rsidRPr="006824A3" w:rsidRDefault="00B2051C" w:rsidP="00802607">
      <w:pPr>
        <w:ind w:left="720"/>
      </w:pPr>
      <w:r>
        <w:t>t</w:t>
      </w:r>
      <w:r w:rsidR="0074774A" w:rsidRPr="006824A3">
        <w:t>. National Security Decision Directive (NSDD) 298, 22 Jan 88</w:t>
      </w:r>
    </w:p>
    <w:p w:rsidR="002642C9" w:rsidRPr="006824A3" w:rsidRDefault="00B2051C" w:rsidP="00802607">
      <w:pPr>
        <w:ind w:left="720"/>
      </w:pPr>
      <w:r>
        <w:t>u</w:t>
      </w:r>
      <w:r w:rsidR="00802607">
        <w:t xml:space="preserve">. </w:t>
      </w:r>
      <w:r w:rsidR="00A93AC0">
        <w:t xml:space="preserve">PMA 274 </w:t>
      </w:r>
      <w:r w:rsidR="002642C9" w:rsidRPr="006824A3">
        <w:t>Configuration Management Plan (CMP)</w:t>
      </w:r>
      <w:r w:rsidR="00537866">
        <w:t>, 15</w:t>
      </w:r>
      <w:r w:rsidR="00A93AC0">
        <w:t xml:space="preserve"> Nov 09</w:t>
      </w:r>
      <w:r w:rsidR="002642C9" w:rsidRPr="006824A3">
        <w:t xml:space="preserve"> </w:t>
      </w:r>
    </w:p>
    <w:p w:rsidR="002642C9" w:rsidRPr="00534870" w:rsidRDefault="00A06A42" w:rsidP="00802607">
      <w:pPr>
        <w:ind w:left="720"/>
      </w:pPr>
      <w:r>
        <w:t>v</w:t>
      </w:r>
      <w:r w:rsidR="00802607" w:rsidRPr="00A65BD5">
        <w:t>.</w:t>
      </w:r>
      <w:r w:rsidR="00B335AA">
        <w:t xml:space="preserve"> </w:t>
      </w:r>
      <w:r w:rsidR="00996793" w:rsidRPr="00996793">
        <w:t>Military Handbook Configuration Management Guide</w:t>
      </w:r>
      <w:r w:rsidR="00996793">
        <w:t xml:space="preserve"> </w:t>
      </w:r>
      <w:r w:rsidR="002642C9" w:rsidRPr="00996793">
        <w:t>MIL</w:t>
      </w:r>
      <w:r w:rsidR="002642C9" w:rsidRPr="00534870">
        <w:t>-HDBK-61A</w:t>
      </w:r>
      <w:r w:rsidR="00534870" w:rsidRPr="00534870">
        <w:t xml:space="preserve">, </w:t>
      </w:r>
      <w:r w:rsidR="00996793">
        <w:t xml:space="preserve">         </w:t>
      </w:r>
      <w:r w:rsidR="00534870" w:rsidRPr="00534870">
        <w:t>7 Feb 01</w:t>
      </w:r>
    </w:p>
    <w:p w:rsidR="00A65BD5" w:rsidRPr="00340E55" w:rsidRDefault="00A06A42" w:rsidP="00A65BD5">
      <w:pPr>
        <w:ind w:left="720"/>
      </w:pPr>
      <w:r>
        <w:t>w</w:t>
      </w:r>
      <w:r w:rsidR="00802607" w:rsidRPr="00534870">
        <w:t xml:space="preserve">. </w:t>
      </w:r>
      <w:r w:rsidR="00534870" w:rsidRPr="00996793">
        <w:t xml:space="preserve">Naval Air </w:t>
      </w:r>
      <w:r w:rsidR="00534870" w:rsidRPr="00C53C61">
        <w:t>Systems Command</w:t>
      </w:r>
      <w:r w:rsidR="00534870" w:rsidRPr="00C53C61">
        <w:rPr>
          <w:bCs/>
        </w:rPr>
        <w:t xml:space="preserve"> Technical Directives System</w:t>
      </w:r>
      <w:r w:rsidR="00534870" w:rsidRPr="00C53C61">
        <w:t xml:space="preserve"> (N</w:t>
      </w:r>
      <w:r w:rsidR="002642C9" w:rsidRPr="00C53C61">
        <w:t>AVAIR 00-25-300</w:t>
      </w:r>
      <w:r w:rsidR="00534870" w:rsidRPr="00C53C61">
        <w:t>),</w:t>
      </w:r>
      <w:r w:rsidR="00996793" w:rsidRPr="00C53C61">
        <w:t xml:space="preserve"> 1 </w:t>
      </w:r>
      <w:r w:rsidR="00996793" w:rsidRPr="00340E55">
        <w:t>Mar 02</w:t>
      </w:r>
    </w:p>
    <w:p w:rsidR="00996793" w:rsidRPr="00340E55" w:rsidRDefault="00A06A42" w:rsidP="00A65BD5">
      <w:pPr>
        <w:ind w:left="720"/>
      </w:pPr>
      <w:r>
        <w:t xml:space="preserve"> x</w:t>
      </w:r>
      <w:r w:rsidR="00996793" w:rsidRPr="00340E55">
        <w:t>. Naval Air Systems Command</w:t>
      </w:r>
      <w:r w:rsidR="00996793" w:rsidRPr="00340E55">
        <w:rPr>
          <w:bCs/>
        </w:rPr>
        <w:t xml:space="preserve"> Configuration Management Process </w:t>
      </w:r>
      <w:r w:rsidR="00996793" w:rsidRPr="00340E55">
        <w:t>NAVAIRINST 4130.1D, 19 Dec 06</w:t>
      </w:r>
    </w:p>
    <w:p w:rsidR="009B4F2F" w:rsidRDefault="00A06A42" w:rsidP="00340E55">
      <w:pPr>
        <w:autoSpaceDE w:val="0"/>
        <w:autoSpaceDN w:val="0"/>
        <w:adjustRightInd w:val="0"/>
        <w:ind w:left="720"/>
      </w:pPr>
      <w:r>
        <w:t>y</w:t>
      </w:r>
      <w:r w:rsidR="00A65BD5" w:rsidRPr="00340E55">
        <w:t xml:space="preserve">. </w:t>
      </w:r>
      <w:r w:rsidR="00340E55" w:rsidRPr="00340E55">
        <w:t xml:space="preserve">Federal Continuity Directive 1 (FCD 1), </w:t>
      </w:r>
      <w:r w:rsidR="00C53C61" w:rsidRPr="00340E55">
        <w:t>Federal Executive Branch National Continuity Program and Requirements</w:t>
      </w:r>
      <w:r w:rsidR="00340E55">
        <w:t xml:space="preserve">, </w:t>
      </w:r>
      <w:r w:rsidR="00C53C61" w:rsidRPr="00340E55">
        <w:t xml:space="preserve">Feb 08 </w:t>
      </w:r>
    </w:p>
    <w:p w:rsidR="00A65BD5" w:rsidRPr="00340E55" w:rsidRDefault="009B4F2F" w:rsidP="00340E55">
      <w:pPr>
        <w:autoSpaceDE w:val="0"/>
        <w:autoSpaceDN w:val="0"/>
        <w:adjustRightInd w:val="0"/>
        <w:ind w:left="720"/>
      </w:pPr>
      <w:r>
        <w:t xml:space="preserve">z. </w:t>
      </w:r>
      <w:r w:rsidRPr="00427CB9">
        <w:rPr>
          <w:rStyle w:val="Emphasis"/>
          <w:b w:val="0"/>
          <w:color w:val="000000"/>
        </w:rPr>
        <w:t>EKMS</w:t>
      </w:r>
      <w:r w:rsidRPr="00427CB9">
        <w:rPr>
          <w:b/>
          <w:color w:val="000000"/>
        </w:rPr>
        <w:t>-</w:t>
      </w:r>
      <w:r w:rsidRPr="00427CB9">
        <w:rPr>
          <w:rStyle w:val="Emphasis"/>
          <w:b w:val="0"/>
          <w:color w:val="000000"/>
        </w:rPr>
        <w:t>1</w:t>
      </w:r>
      <w:r w:rsidRPr="00427CB9">
        <w:rPr>
          <w:b/>
          <w:color w:val="000000"/>
        </w:rPr>
        <w:t>,</w:t>
      </w:r>
      <w:r w:rsidRPr="00427CB9">
        <w:rPr>
          <w:color w:val="000000"/>
        </w:rPr>
        <w:t xml:space="preserve"> CMS Policy and Procedures for Navy Electronic Key Management Systems (U)</w:t>
      </w:r>
    </w:p>
    <w:p w:rsidR="00A65BD5" w:rsidRDefault="00A65BD5" w:rsidP="00A13D20">
      <w:pPr>
        <w:ind w:left="720"/>
      </w:pPr>
    </w:p>
    <w:p w:rsidR="00021B1C" w:rsidRPr="006824A3" w:rsidRDefault="00AE3793" w:rsidP="007D0AE4">
      <w:pPr>
        <w:pStyle w:val="Heading1"/>
      </w:pPr>
      <w:bookmarkStart w:id="4" w:name="_Toc283634002"/>
      <w:r w:rsidRPr="006824A3">
        <w:t>5.0 Performance R</w:t>
      </w:r>
      <w:r w:rsidR="00A2452B" w:rsidRPr="006824A3">
        <w:t>equirements</w:t>
      </w:r>
      <w:bookmarkEnd w:id="4"/>
      <w:r w:rsidR="0055582C" w:rsidRPr="006824A3">
        <w:t xml:space="preserve"> </w:t>
      </w:r>
    </w:p>
    <w:p w:rsidR="00036D6C" w:rsidRPr="006824A3" w:rsidRDefault="00036D6C" w:rsidP="006824A3"/>
    <w:p w:rsidR="00332411" w:rsidRPr="006824A3" w:rsidRDefault="00332411" w:rsidP="007D0AE4">
      <w:pPr>
        <w:pStyle w:val="Heading2"/>
      </w:pPr>
      <w:bookmarkStart w:id="5" w:name="_Toc283634003"/>
      <w:r w:rsidRPr="006824A3">
        <w:t>5.1 Contract Execution Coordination</w:t>
      </w:r>
      <w:bookmarkEnd w:id="5"/>
    </w:p>
    <w:p w:rsidR="005046AB" w:rsidRDefault="005046AB" w:rsidP="006824A3"/>
    <w:p w:rsidR="005046AB" w:rsidRDefault="005046AB" w:rsidP="007D0AE4">
      <w:pPr>
        <w:pStyle w:val="Heading3"/>
      </w:pPr>
      <w:bookmarkStart w:id="6" w:name="_Toc283634004"/>
      <w:r>
        <w:t>5.1.1. Contractor/Government Communications</w:t>
      </w:r>
      <w:bookmarkEnd w:id="6"/>
    </w:p>
    <w:p w:rsidR="009D719E" w:rsidRPr="005046AB" w:rsidRDefault="00021B1C" w:rsidP="006824A3">
      <w:pPr>
        <w:rPr>
          <w:b/>
        </w:rPr>
      </w:pPr>
      <w:r w:rsidRPr="006824A3">
        <w:t>The c</w:t>
      </w:r>
      <w:r w:rsidR="005F4086" w:rsidRPr="006824A3">
        <w:t>ontractor shall co</w:t>
      </w:r>
      <w:r w:rsidR="00020A8C" w:rsidRPr="006824A3">
        <w:t xml:space="preserve">nduct </w:t>
      </w:r>
      <w:r w:rsidR="005F4086" w:rsidRPr="006824A3">
        <w:t xml:space="preserve">monthly meetings with the </w:t>
      </w:r>
      <w:r w:rsidR="000D3ADC">
        <w:t xml:space="preserve">Contracting </w:t>
      </w:r>
      <w:r w:rsidR="00A87206">
        <w:t>Officer Representative</w:t>
      </w:r>
      <w:r w:rsidR="00332411" w:rsidRPr="006824A3">
        <w:t xml:space="preserve"> (</w:t>
      </w:r>
      <w:r w:rsidR="00A87206">
        <w:t>COR</w:t>
      </w:r>
      <w:r w:rsidR="00332411" w:rsidRPr="006824A3">
        <w:t>)</w:t>
      </w:r>
      <w:r w:rsidR="000D01B8" w:rsidRPr="006824A3">
        <w:t xml:space="preserve"> </w:t>
      </w:r>
      <w:r w:rsidR="005F4086" w:rsidRPr="006824A3">
        <w:t xml:space="preserve">to discuss </w:t>
      </w:r>
      <w:r w:rsidR="00020A8C" w:rsidRPr="006824A3">
        <w:t xml:space="preserve">the status of </w:t>
      </w:r>
      <w:r w:rsidR="005F4086" w:rsidRPr="006824A3">
        <w:t>issues</w:t>
      </w:r>
      <w:r w:rsidR="00020A8C" w:rsidRPr="006824A3">
        <w:t xml:space="preserve">, </w:t>
      </w:r>
      <w:r w:rsidR="005F4086" w:rsidRPr="006824A3">
        <w:t>plans</w:t>
      </w:r>
      <w:r w:rsidR="00A87206">
        <w:t xml:space="preserve"> and </w:t>
      </w:r>
      <w:r w:rsidR="00020A8C" w:rsidRPr="006824A3">
        <w:t>actions to resolve the issues</w:t>
      </w:r>
      <w:r w:rsidR="00BC532B" w:rsidRPr="006824A3">
        <w:t xml:space="preserve">, </w:t>
      </w:r>
      <w:r w:rsidR="00DC3524">
        <w:t xml:space="preserve">make </w:t>
      </w:r>
      <w:r w:rsidR="00020A8C" w:rsidRPr="006824A3">
        <w:t>recommendations to reduce cost while maintaining acceptable quality</w:t>
      </w:r>
      <w:r w:rsidR="007D3CA4" w:rsidRPr="006824A3">
        <w:t xml:space="preserve"> in accordanc</w:t>
      </w:r>
      <w:r w:rsidRPr="006824A3">
        <w:t>e</w:t>
      </w:r>
      <w:r w:rsidR="007D3CA4" w:rsidRPr="006824A3">
        <w:t xml:space="preserve"> with the Quality Assurance Surveillance Plan (QASP)</w:t>
      </w:r>
      <w:r w:rsidR="00020A8C" w:rsidRPr="006824A3">
        <w:t xml:space="preserve">, </w:t>
      </w:r>
      <w:r w:rsidR="00792895" w:rsidRPr="006824A3">
        <w:t xml:space="preserve">and </w:t>
      </w:r>
      <w:r w:rsidR="00DC3524" w:rsidRPr="006824A3">
        <w:t>improv</w:t>
      </w:r>
      <w:r w:rsidR="00DC3524">
        <w:t>e</w:t>
      </w:r>
      <w:r w:rsidR="00DC3524" w:rsidRPr="006824A3">
        <w:t xml:space="preserve"> </w:t>
      </w:r>
      <w:r w:rsidR="00020A8C" w:rsidRPr="006824A3">
        <w:t>quality</w:t>
      </w:r>
      <w:r w:rsidR="00792895" w:rsidRPr="006824A3">
        <w:t xml:space="preserve">, </w:t>
      </w:r>
      <w:r w:rsidR="00020A8C" w:rsidRPr="006824A3">
        <w:t>processes and products.</w:t>
      </w:r>
      <w:r w:rsidR="005F4086" w:rsidRPr="006824A3">
        <w:t xml:space="preserve"> In additio</w:t>
      </w:r>
      <w:r w:rsidR="00BC532B" w:rsidRPr="006824A3">
        <w:t>n to the monthly meetings, the c</w:t>
      </w:r>
      <w:r w:rsidR="005F4086" w:rsidRPr="006824A3">
        <w:t xml:space="preserve">ontractor shall </w:t>
      </w:r>
      <w:r w:rsidR="00E36DDD" w:rsidRPr="006824A3">
        <w:t>communicate with</w:t>
      </w:r>
      <w:r w:rsidR="000D01B8" w:rsidRPr="006824A3">
        <w:t xml:space="preserve"> </w:t>
      </w:r>
      <w:r w:rsidR="005F4086" w:rsidRPr="006824A3">
        <w:t xml:space="preserve">the </w:t>
      </w:r>
      <w:r w:rsidR="00A87206">
        <w:t>COR</w:t>
      </w:r>
      <w:r w:rsidR="00A87206" w:rsidRPr="006824A3">
        <w:t xml:space="preserve"> </w:t>
      </w:r>
      <w:r w:rsidR="000D01B8" w:rsidRPr="006824A3">
        <w:t>in a timely manner on ongoing topics relevant to contract execution</w:t>
      </w:r>
      <w:r w:rsidR="00DC3524">
        <w:t>.</w:t>
      </w:r>
      <w:r w:rsidR="0013473D">
        <w:t xml:space="preserve"> </w:t>
      </w:r>
      <w:r w:rsidR="002422A3">
        <w:t xml:space="preserve"> </w:t>
      </w:r>
      <w:r w:rsidR="005046AB" w:rsidRPr="006824A3">
        <w:t xml:space="preserve">The Contractor shall submit an agenda for </w:t>
      </w:r>
      <w:r w:rsidR="005046AB" w:rsidRPr="00A87206">
        <w:t>the monthly meeting no later than one (1) working day in advance of the meeting</w:t>
      </w:r>
      <w:r w:rsidR="00E36DDD">
        <w:t xml:space="preserve"> in accordance with</w:t>
      </w:r>
      <w:r w:rsidR="00A87206">
        <w:t xml:space="preserve"> </w:t>
      </w:r>
      <w:r w:rsidR="00A87206" w:rsidRPr="00A87206">
        <w:t>(IAW</w:t>
      </w:r>
      <w:r w:rsidR="00E36DDD">
        <w:t>)</w:t>
      </w:r>
      <w:r w:rsidR="00A87206" w:rsidRPr="00A87206">
        <w:t xml:space="preserve"> </w:t>
      </w:r>
      <w:r w:rsidR="005046AB" w:rsidRPr="00A87206">
        <w:t>CDRL A001</w:t>
      </w:r>
      <w:r w:rsidR="00A87206">
        <w:t>.</w:t>
      </w:r>
    </w:p>
    <w:p w:rsidR="00802607" w:rsidRDefault="00802607" w:rsidP="006824A3"/>
    <w:p w:rsidR="005046AB" w:rsidRDefault="005046AB" w:rsidP="007D0AE4">
      <w:pPr>
        <w:pStyle w:val="Heading3"/>
      </w:pPr>
      <w:bookmarkStart w:id="7" w:name="_Toc283634005"/>
      <w:r>
        <w:lastRenderedPageBreak/>
        <w:t>5.1.2 Monthly Status Report</w:t>
      </w:r>
      <w:bookmarkEnd w:id="7"/>
    </w:p>
    <w:p w:rsidR="005046AB" w:rsidRPr="00F30F07" w:rsidRDefault="005046AB" w:rsidP="005046AB">
      <w:r w:rsidRPr="006824A3">
        <w:t xml:space="preserve">The contractor shall submit a Monthly Status Report that documents accomplishments, problem status, improvement recommendations (e.g. cost reduction, quality </w:t>
      </w:r>
      <w:r w:rsidRPr="00F30F07">
        <w:t xml:space="preserve">improvement, and performance improvement) and leading indicators of future problem areas </w:t>
      </w:r>
      <w:r w:rsidR="00A87206" w:rsidRPr="00A87206">
        <w:t xml:space="preserve">IAW </w:t>
      </w:r>
      <w:r w:rsidR="00A87206">
        <w:t>CDRL A002</w:t>
      </w:r>
      <w:r w:rsidRPr="00F30F07">
        <w:t xml:space="preserve">. </w:t>
      </w:r>
    </w:p>
    <w:p w:rsidR="005046AB" w:rsidRPr="00F30F07" w:rsidRDefault="005046AB" w:rsidP="006824A3"/>
    <w:p w:rsidR="00FB7353" w:rsidRPr="00F30F07" w:rsidRDefault="00FB7353" w:rsidP="007D0AE4">
      <w:pPr>
        <w:pStyle w:val="Heading3"/>
      </w:pPr>
      <w:bookmarkStart w:id="8" w:name="_Toc283634006"/>
      <w:r w:rsidRPr="00F30F07">
        <w:t xml:space="preserve">5.1.3 </w:t>
      </w:r>
      <w:r w:rsidR="00F30F07" w:rsidRPr="00F30F07">
        <w:t>Funds and Man-Hour Expenditure</w:t>
      </w:r>
      <w:r w:rsidR="00F30F07">
        <w:t xml:space="preserve"> Tracking</w:t>
      </w:r>
      <w:bookmarkEnd w:id="8"/>
    </w:p>
    <w:p w:rsidR="00FB7353" w:rsidRPr="00F30F07" w:rsidRDefault="00FB7353" w:rsidP="00FB7353">
      <w:r w:rsidRPr="00F30F07">
        <w:t xml:space="preserve">The contractor shall submit a </w:t>
      </w:r>
      <w:r w:rsidR="00F30F07" w:rsidRPr="00F30F07">
        <w:t>Funds and Man-Hour Expenditure</w:t>
      </w:r>
      <w:r w:rsidR="00F30F07">
        <w:t xml:space="preserve"> </w:t>
      </w:r>
      <w:r w:rsidRPr="00F30F07">
        <w:t>Report that shows the status of contract funds</w:t>
      </w:r>
      <w:r w:rsidR="00A72B30" w:rsidRPr="00F30F07">
        <w:t xml:space="preserve"> by Contract Line Item Number (CLIN). The report shall provide detail cost curves depicting planned and actual costs for each labor and </w:t>
      </w:r>
      <w:r w:rsidR="00A87206">
        <w:t>other direct cost (</w:t>
      </w:r>
      <w:r w:rsidR="00A72B30" w:rsidRPr="00F30F07">
        <w:t>ODC</w:t>
      </w:r>
      <w:r w:rsidR="00A87206">
        <w:t>)</w:t>
      </w:r>
      <w:r w:rsidR="00A72B30" w:rsidRPr="00F30F07">
        <w:t xml:space="preserve"> CLIN. </w:t>
      </w:r>
      <w:r w:rsidRPr="00F30F07">
        <w:t xml:space="preserve">Additionally, this report shall include detailed </w:t>
      </w:r>
      <w:r w:rsidR="00F30F07">
        <w:t xml:space="preserve">man-hour and </w:t>
      </w:r>
      <w:r w:rsidRPr="00F30F07">
        <w:t>cost information (planned and actual) for each person</w:t>
      </w:r>
      <w:r w:rsidR="00A72B30" w:rsidRPr="00F30F07">
        <w:t>, grouped by each sub-contractor</w:t>
      </w:r>
      <w:r w:rsidR="00434E24" w:rsidRPr="00F30F07">
        <w:t>, which</w:t>
      </w:r>
      <w:r w:rsidR="00A72B30" w:rsidRPr="00F30F07">
        <w:t xml:space="preserve"> shows the labor category. </w:t>
      </w:r>
      <w:r w:rsidRPr="00F30F07">
        <w:t>Th</w:t>
      </w:r>
      <w:r w:rsidR="00767448" w:rsidRPr="00F30F07">
        <w:t>e</w:t>
      </w:r>
      <w:r w:rsidRPr="00F30F07">
        <w:t xml:space="preserve"> contractor shall submit the </w:t>
      </w:r>
      <w:r w:rsidR="00F30F07" w:rsidRPr="00F30F07">
        <w:t>Funds and Man-Hour Expenditure</w:t>
      </w:r>
      <w:r w:rsidRPr="00F30F07">
        <w:t xml:space="preserve"> Report </w:t>
      </w:r>
      <w:r w:rsidR="00A87206" w:rsidRPr="00A87206">
        <w:t xml:space="preserve">IAW </w:t>
      </w:r>
      <w:r w:rsidR="00A87206">
        <w:t>CDRL A003</w:t>
      </w:r>
      <w:r w:rsidR="00A87206" w:rsidRPr="00F30F07">
        <w:t>.</w:t>
      </w:r>
    </w:p>
    <w:p w:rsidR="005046AB" w:rsidRDefault="005046AB" w:rsidP="006824A3"/>
    <w:p w:rsidR="00332411" w:rsidRPr="006824A3" w:rsidRDefault="00332411" w:rsidP="007D0AE4">
      <w:pPr>
        <w:pStyle w:val="Heading3"/>
      </w:pPr>
      <w:bookmarkStart w:id="9" w:name="_Toc283634007"/>
      <w:r w:rsidRPr="006824A3">
        <w:t>5.</w:t>
      </w:r>
      <w:r w:rsidR="00977DA9">
        <w:t>1.4</w:t>
      </w:r>
      <w:r w:rsidRPr="006824A3">
        <w:t xml:space="preserve"> I</w:t>
      </w:r>
      <w:r w:rsidR="00A5097E" w:rsidRPr="006824A3">
        <w:t>ntegrated Product Team (IP</w:t>
      </w:r>
      <w:r w:rsidRPr="006824A3">
        <w:t>T</w:t>
      </w:r>
      <w:r w:rsidR="00A5097E" w:rsidRPr="006824A3">
        <w:t>)</w:t>
      </w:r>
      <w:r w:rsidRPr="006824A3">
        <w:t xml:space="preserve"> </w:t>
      </w:r>
      <w:r w:rsidR="009315AE">
        <w:t>Meetings</w:t>
      </w:r>
      <w:bookmarkEnd w:id="9"/>
    </w:p>
    <w:p w:rsidR="00021B1C" w:rsidRPr="006824A3" w:rsidRDefault="00021B1C" w:rsidP="006824A3">
      <w:r w:rsidRPr="006824A3">
        <w:t xml:space="preserve">Contractor personnel shall support the meetings for their assigned </w:t>
      </w:r>
      <w:r w:rsidR="00993F24">
        <w:t xml:space="preserve">IPTs </w:t>
      </w:r>
      <w:r w:rsidRPr="006824A3">
        <w:t xml:space="preserve">as well </w:t>
      </w:r>
      <w:r w:rsidR="00630939" w:rsidRPr="006824A3">
        <w:t>as</w:t>
      </w:r>
      <w:r w:rsidR="00630939">
        <w:t xml:space="preserve"> </w:t>
      </w:r>
      <w:r w:rsidR="00630939" w:rsidRPr="006824A3">
        <w:t>other</w:t>
      </w:r>
      <w:r w:rsidR="00690FA1">
        <w:t xml:space="preserve"> IPT </w:t>
      </w:r>
      <w:r w:rsidRPr="006824A3">
        <w:t>meetings</w:t>
      </w:r>
      <w:r w:rsidR="00690FA1">
        <w:t xml:space="preserve"> </w:t>
      </w:r>
      <w:r w:rsidR="00B2051C">
        <w:t xml:space="preserve">to </w:t>
      </w:r>
      <w:r w:rsidR="004E19B0">
        <w:t xml:space="preserve">execute PMA 274 </w:t>
      </w:r>
      <w:r w:rsidRPr="006824A3">
        <w:t xml:space="preserve">acquisition programs. </w:t>
      </w:r>
    </w:p>
    <w:p w:rsidR="005F4086" w:rsidRPr="006824A3" w:rsidRDefault="005F4086" w:rsidP="006824A3"/>
    <w:p w:rsidR="009D719E" w:rsidRPr="006824A3" w:rsidRDefault="00332411" w:rsidP="007D0AE4">
      <w:pPr>
        <w:pStyle w:val="Heading2"/>
      </w:pPr>
      <w:bookmarkStart w:id="10" w:name="_Toc283634008"/>
      <w:r w:rsidRPr="006824A3">
        <w:t>5.</w:t>
      </w:r>
      <w:r w:rsidR="00EA5017">
        <w:t xml:space="preserve">2 </w:t>
      </w:r>
      <w:r w:rsidR="009D719E" w:rsidRPr="006824A3">
        <w:t>Program Office Requirements</w:t>
      </w:r>
      <w:bookmarkEnd w:id="10"/>
      <w:r w:rsidRPr="006824A3">
        <w:t xml:space="preserve"> </w:t>
      </w:r>
    </w:p>
    <w:p w:rsidR="009D719E" w:rsidRPr="006824A3" w:rsidRDefault="009D719E" w:rsidP="006824A3"/>
    <w:p w:rsidR="001652D1" w:rsidRPr="006824A3" w:rsidRDefault="00381790" w:rsidP="007D0AE4">
      <w:pPr>
        <w:pStyle w:val="Heading3"/>
      </w:pPr>
      <w:bookmarkStart w:id="11" w:name="_Toc283634009"/>
      <w:r w:rsidRPr="006824A3">
        <w:t>5.</w:t>
      </w:r>
      <w:r w:rsidR="00EA5017">
        <w:t>2</w:t>
      </w:r>
      <w:r w:rsidR="002E7B0B" w:rsidRPr="006824A3">
        <w:t>.</w:t>
      </w:r>
      <w:r w:rsidR="0098186D">
        <w:t>1</w:t>
      </w:r>
      <w:r w:rsidR="001652D1" w:rsidRPr="006824A3">
        <w:t xml:space="preserve"> </w:t>
      </w:r>
      <w:r w:rsidR="0071435D" w:rsidRPr="006824A3">
        <w:t xml:space="preserve">Security </w:t>
      </w:r>
      <w:r w:rsidR="00311168">
        <w:t xml:space="preserve">Services </w:t>
      </w:r>
      <w:r w:rsidR="0071435D" w:rsidRPr="006824A3">
        <w:t xml:space="preserve">and </w:t>
      </w:r>
      <w:r w:rsidR="0001165F" w:rsidRPr="006824A3">
        <w:t xml:space="preserve">Facility </w:t>
      </w:r>
      <w:r w:rsidR="001652D1" w:rsidRPr="006824A3">
        <w:t>Management</w:t>
      </w:r>
      <w:bookmarkEnd w:id="11"/>
    </w:p>
    <w:p w:rsidR="00096E0A" w:rsidRDefault="001652D1" w:rsidP="006824A3">
      <w:r w:rsidRPr="006824A3">
        <w:t xml:space="preserve">The contractor shall provide </w:t>
      </w:r>
      <w:r w:rsidR="0001165F" w:rsidRPr="006824A3">
        <w:t xml:space="preserve">the following </w:t>
      </w:r>
      <w:r w:rsidR="00096E0A" w:rsidRPr="006824A3">
        <w:t xml:space="preserve">security </w:t>
      </w:r>
      <w:r w:rsidR="0028441D" w:rsidRPr="006824A3">
        <w:t xml:space="preserve">and facility management </w:t>
      </w:r>
      <w:r w:rsidR="00096E0A" w:rsidRPr="006824A3">
        <w:t>services for</w:t>
      </w:r>
      <w:r w:rsidR="00A87206">
        <w:t xml:space="preserve"> PMA-274,</w:t>
      </w:r>
      <w:r w:rsidR="00096E0A" w:rsidRPr="006824A3">
        <w:t xml:space="preserve"> </w:t>
      </w:r>
      <w:r w:rsidR="00311168">
        <w:t>Building 2805</w:t>
      </w:r>
      <w:r w:rsidR="00A87206">
        <w:t>,</w:t>
      </w:r>
      <w:r w:rsidR="00311168">
        <w:t xml:space="preserve"> </w:t>
      </w:r>
      <w:smartTag w:uri="urn:schemas-microsoft-com:office:smarttags" w:element="place">
        <w:smartTag w:uri="urn:schemas-microsoft-com:office:smarttags" w:element="City">
          <w:r w:rsidR="00311168">
            <w:t>NAS Patuxent River</w:t>
          </w:r>
        </w:smartTag>
        <w:r w:rsidR="00311168">
          <w:t xml:space="preserve">, </w:t>
        </w:r>
        <w:smartTag w:uri="urn:schemas-microsoft-com:office:smarttags" w:element="State">
          <w:r w:rsidR="00311168">
            <w:t>MD</w:t>
          </w:r>
        </w:smartTag>
      </w:smartTag>
      <w:r w:rsidR="00A87206">
        <w:t xml:space="preserve"> and </w:t>
      </w:r>
      <w:r w:rsidR="00096E0A" w:rsidRPr="006824A3">
        <w:t>the Presidential Helicopter Support Facility (including the hangar)</w:t>
      </w:r>
      <w:r w:rsidR="00311168">
        <w:t xml:space="preserve"> where PMA 274 spaces are located</w:t>
      </w:r>
      <w:r w:rsidR="0001165F" w:rsidRPr="006824A3">
        <w:t xml:space="preserve">: </w:t>
      </w:r>
    </w:p>
    <w:p w:rsidR="00802607" w:rsidRPr="006824A3" w:rsidRDefault="00802607" w:rsidP="006824A3"/>
    <w:p w:rsidR="00C23E52" w:rsidRPr="00643715" w:rsidRDefault="00FD3A83" w:rsidP="00802607">
      <w:pPr>
        <w:ind w:left="720"/>
      </w:pPr>
      <w:r w:rsidRPr="00643715">
        <w:t xml:space="preserve">a. </w:t>
      </w:r>
      <w:r w:rsidR="00C23E52" w:rsidRPr="00643715">
        <w:t>Visitor Control Desk (VCD)</w:t>
      </w:r>
      <w:r w:rsidR="00DD174B" w:rsidRPr="00643715">
        <w:t xml:space="preserve"> </w:t>
      </w:r>
    </w:p>
    <w:p w:rsidR="002925EF" w:rsidRPr="002F26FB" w:rsidRDefault="00C23E52" w:rsidP="00802607">
      <w:pPr>
        <w:ind w:left="720"/>
      </w:pPr>
      <w:r>
        <w:t>T</w:t>
      </w:r>
      <w:r w:rsidR="00732567" w:rsidRPr="006824A3">
        <w:t xml:space="preserve">he VCD </w:t>
      </w:r>
      <w:r>
        <w:t xml:space="preserve">shall be manned </w:t>
      </w:r>
      <w:r w:rsidR="00732567" w:rsidRPr="006824A3">
        <w:t xml:space="preserve">from </w:t>
      </w:r>
      <w:r w:rsidR="003E5D8B" w:rsidRPr="006824A3">
        <w:t xml:space="preserve">0600 – 1800 by two VCD personnel, Monday through Friday, except </w:t>
      </w:r>
      <w:r w:rsidR="00A87206">
        <w:t xml:space="preserve">federal </w:t>
      </w:r>
      <w:r w:rsidR="003E5D8B" w:rsidRPr="006824A3">
        <w:t xml:space="preserve">holidays. VCD personnel </w:t>
      </w:r>
      <w:r w:rsidR="001652D1" w:rsidRPr="006824A3">
        <w:t xml:space="preserve">shall verify personnel entering building for visible badge identification; direct visitors to </w:t>
      </w:r>
      <w:r w:rsidR="00A87206">
        <w:t>designated areas</w:t>
      </w:r>
      <w:r w:rsidR="00875341">
        <w:t>;</w:t>
      </w:r>
      <w:r w:rsidR="001652D1" w:rsidRPr="006824A3">
        <w:t xml:space="preserve"> maintain key control</w:t>
      </w:r>
      <w:r w:rsidR="00875341">
        <w:t xml:space="preserve">, </w:t>
      </w:r>
      <w:r w:rsidR="001652D1" w:rsidRPr="006824A3">
        <w:t>master files</w:t>
      </w:r>
      <w:r w:rsidR="00875341">
        <w:t>,</w:t>
      </w:r>
      <w:r w:rsidR="001652D1" w:rsidRPr="006824A3">
        <w:t xml:space="preserve"> and log books; schedule and maintain conference room use; answer telephones; perform walk thr</w:t>
      </w:r>
      <w:r w:rsidR="00875341">
        <w:t>ough</w:t>
      </w:r>
      <w:r w:rsidR="001652D1" w:rsidRPr="006824A3">
        <w:t xml:space="preserve"> monitoring of </w:t>
      </w:r>
      <w:r w:rsidR="003E5D8B" w:rsidRPr="006824A3">
        <w:t xml:space="preserve">office spaces and </w:t>
      </w:r>
      <w:r w:rsidR="001652D1" w:rsidRPr="006824A3">
        <w:t>hangar facility for safety and security.</w:t>
      </w:r>
      <w:r w:rsidR="002925EF" w:rsidRPr="006824A3">
        <w:t xml:space="preserve">  The contractor shall conduct daily building walk through</w:t>
      </w:r>
      <w:r w:rsidR="00875341">
        <w:t>, after work hours,</w:t>
      </w:r>
      <w:r w:rsidR="002925EF" w:rsidRPr="006824A3">
        <w:t xml:space="preserve"> shutting off lights in conference rooms</w:t>
      </w:r>
      <w:r w:rsidR="00875341">
        <w:t xml:space="preserve">, </w:t>
      </w:r>
      <w:r w:rsidR="002925EF" w:rsidRPr="006824A3">
        <w:t xml:space="preserve">rest </w:t>
      </w:r>
      <w:r w:rsidR="002925EF" w:rsidRPr="002F26FB">
        <w:t>rooms</w:t>
      </w:r>
      <w:r w:rsidR="00875341">
        <w:t xml:space="preserve">, </w:t>
      </w:r>
      <w:r w:rsidR="002925EF" w:rsidRPr="002F26FB">
        <w:t>coffee area</w:t>
      </w:r>
      <w:r w:rsidR="00875341">
        <w:t xml:space="preserve">, </w:t>
      </w:r>
      <w:r w:rsidR="002925EF" w:rsidRPr="002F26FB">
        <w:t xml:space="preserve">and lobby. </w:t>
      </w:r>
    </w:p>
    <w:p w:rsidR="004F4EBC" w:rsidRPr="002F26FB" w:rsidRDefault="004F4EBC" w:rsidP="00802607">
      <w:pPr>
        <w:ind w:left="720"/>
      </w:pPr>
    </w:p>
    <w:p w:rsidR="00E0663C" w:rsidRPr="002F26FB" w:rsidRDefault="00E0663C" w:rsidP="00802607">
      <w:pPr>
        <w:ind w:left="720"/>
      </w:pPr>
      <w:r w:rsidRPr="002F26FB">
        <w:t xml:space="preserve">b. Physical </w:t>
      </w:r>
      <w:r w:rsidR="00630939" w:rsidRPr="002F26FB">
        <w:t>Security</w:t>
      </w:r>
      <w:r w:rsidR="00630939">
        <w:t xml:space="preserve"> </w:t>
      </w:r>
    </w:p>
    <w:p w:rsidR="00E0663C" w:rsidRPr="002F26FB" w:rsidRDefault="002F26FB" w:rsidP="00E0663C">
      <w:pPr>
        <w:ind w:left="720"/>
      </w:pPr>
      <w:r w:rsidRPr="002F26FB">
        <w:t>Physical Security services include but are not limited to: submitting and verifying visit requests</w:t>
      </w:r>
      <w:r w:rsidR="00875341">
        <w:t>;</w:t>
      </w:r>
      <w:r w:rsidRPr="002F26FB">
        <w:t xml:space="preserve"> verifying security clearance information in the Joint Personnel Adjudication System (JPAS)</w:t>
      </w:r>
      <w:r w:rsidR="00875341">
        <w:t>;</w:t>
      </w:r>
      <w:r w:rsidRPr="002F26FB">
        <w:t xml:space="preserve"> </w:t>
      </w:r>
      <w:r w:rsidR="00875341">
        <w:t>m</w:t>
      </w:r>
      <w:r w:rsidRPr="002F26FB">
        <w:t>aintain</w:t>
      </w:r>
      <w:r w:rsidR="00875341">
        <w:t>ing</w:t>
      </w:r>
      <w:r w:rsidRPr="002F26FB">
        <w:t xml:space="preserve"> </w:t>
      </w:r>
      <w:r w:rsidR="00875341">
        <w:t xml:space="preserve">building badge </w:t>
      </w:r>
      <w:r w:rsidRPr="002F26FB">
        <w:t>database</w:t>
      </w:r>
      <w:r w:rsidR="00875341">
        <w:t xml:space="preserve">; </w:t>
      </w:r>
      <w:r w:rsidRPr="002F26FB">
        <w:t>creating</w:t>
      </w:r>
      <w:r w:rsidR="00875341">
        <w:t xml:space="preserve">, updating, and deleting badges; </w:t>
      </w:r>
      <w:r w:rsidRPr="002F26FB">
        <w:t xml:space="preserve">systems administrator for both access control and </w:t>
      </w:r>
      <w:r w:rsidRPr="002F26FB">
        <w:lastRenderedPageBreak/>
        <w:t>CCTV computers</w:t>
      </w:r>
      <w:r w:rsidR="00875341">
        <w:t>;  t</w:t>
      </w:r>
      <w:r w:rsidRPr="002F26FB">
        <w:t>rack</w:t>
      </w:r>
      <w:r w:rsidR="00875341">
        <w:t>ing</w:t>
      </w:r>
      <w:r w:rsidRPr="002F26FB">
        <w:t xml:space="preserve"> Foreign National Escorts</w:t>
      </w:r>
      <w:r w:rsidR="00875341">
        <w:t>; t</w:t>
      </w:r>
      <w:r w:rsidRPr="002F26FB">
        <w:t>rack</w:t>
      </w:r>
      <w:r w:rsidR="00875341">
        <w:t>ing</w:t>
      </w:r>
      <w:r w:rsidRPr="002F26FB">
        <w:t xml:space="preserve"> </w:t>
      </w:r>
      <w:r w:rsidR="0004558C">
        <w:t xml:space="preserve">and verifying valid </w:t>
      </w:r>
      <w:r w:rsidR="00434E24">
        <w:t>security</w:t>
      </w:r>
      <w:r w:rsidR="00A87206">
        <w:t xml:space="preserve"> </w:t>
      </w:r>
      <w:r w:rsidR="0004558C">
        <w:t xml:space="preserve">clearances for </w:t>
      </w:r>
      <w:r w:rsidR="00875341">
        <w:t>PMA</w:t>
      </w:r>
      <w:r w:rsidR="00A87206">
        <w:t>-</w:t>
      </w:r>
      <w:r w:rsidR="00875341">
        <w:t>274 personnel with “Hangar” access; p</w:t>
      </w:r>
      <w:r w:rsidRPr="002F26FB">
        <w:t>rocess</w:t>
      </w:r>
      <w:r w:rsidR="00875341">
        <w:t>ing</w:t>
      </w:r>
      <w:r w:rsidRPr="002F26FB">
        <w:t xml:space="preserve"> Physical Security Report Forms and </w:t>
      </w:r>
      <w:r w:rsidR="0013473D" w:rsidRPr="002F26FB">
        <w:t>input</w:t>
      </w:r>
      <w:r w:rsidR="0013473D">
        <w:t>ting</w:t>
      </w:r>
      <w:r w:rsidRPr="002F26FB">
        <w:t xml:space="preserve"> them into a spreadsheet for tracking changes and modifications</w:t>
      </w:r>
      <w:r w:rsidR="00875341">
        <w:t>; t</w:t>
      </w:r>
      <w:r w:rsidRPr="002F26FB">
        <w:t>rack</w:t>
      </w:r>
      <w:r w:rsidR="004F4EBC">
        <w:t>ing</w:t>
      </w:r>
      <w:r w:rsidRPr="002F26FB">
        <w:t xml:space="preserve"> work requests on repairs and new installs</w:t>
      </w:r>
      <w:r w:rsidR="00875341">
        <w:t>; o</w:t>
      </w:r>
      <w:r w:rsidRPr="002F26FB">
        <w:t>rder</w:t>
      </w:r>
      <w:r w:rsidR="00875341">
        <w:t>ing</w:t>
      </w:r>
      <w:r w:rsidRPr="002F26FB">
        <w:t xml:space="preserve"> </w:t>
      </w:r>
      <w:r w:rsidR="00875341">
        <w:t xml:space="preserve">and tracking </w:t>
      </w:r>
      <w:r w:rsidRPr="002F26FB">
        <w:t xml:space="preserve">supplies </w:t>
      </w:r>
      <w:r w:rsidR="00875341">
        <w:t>orders; d</w:t>
      </w:r>
      <w:r w:rsidRPr="002F26FB">
        <w:t>ocument</w:t>
      </w:r>
      <w:r w:rsidR="004F4EBC">
        <w:t>ing</w:t>
      </w:r>
      <w:r w:rsidRPr="002F26FB">
        <w:t xml:space="preserve"> </w:t>
      </w:r>
      <w:r w:rsidR="00875341">
        <w:t>Security</w:t>
      </w:r>
      <w:r w:rsidR="00C24C9E" w:rsidRPr="00C24C9E">
        <w:t xml:space="preserve"> </w:t>
      </w:r>
      <w:r w:rsidR="00C24C9E" w:rsidRPr="006824A3">
        <w:t>Standard Operating Procedures</w:t>
      </w:r>
      <w:r w:rsidR="00875341">
        <w:t xml:space="preserve"> </w:t>
      </w:r>
      <w:r w:rsidR="00C24C9E">
        <w:t>(</w:t>
      </w:r>
      <w:r w:rsidRPr="002F26FB">
        <w:t>SOP</w:t>
      </w:r>
      <w:r w:rsidR="00C24C9E">
        <w:t xml:space="preserve">) </w:t>
      </w:r>
      <w:r w:rsidRPr="002F26FB">
        <w:t xml:space="preserve">as instructed by the </w:t>
      </w:r>
      <w:r w:rsidR="00875341">
        <w:t xml:space="preserve">PMA 274 </w:t>
      </w:r>
      <w:r w:rsidRPr="002F26FB">
        <w:t>Physical Security Officer</w:t>
      </w:r>
      <w:r w:rsidR="0004558C">
        <w:t xml:space="preserve">; incorporating </w:t>
      </w:r>
      <w:r w:rsidR="008E199C">
        <w:t>Security Response Team (</w:t>
      </w:r>
      <w:r w:rsidRPr="002F26FB">
        <w:t>SRT</w:t>
      </w:r>
      <w:r w:rsidR="008E199C">
        <w:t>)</w:t>
      </w:r>
      <w:r w:rsidRPr="002F26FB">
        <w:t xml:space="preserve"> Shift Summar</w:t>
      </w:r>
      <w:r w:rsidR="0004558C">
        <w:t xml:space="preserve">ies </w:t>
      </w:r>
      <w:r w:rsidRPr="002F26FB">
        <w:t xml:space="preserve">into the </w:t>
      </w:r>
      <w:r w:rsidR="0004558C">
        <w:t xml:space="preserve">Physical Security </w:t>
      </w:r>
      <w:r w:rsidRPr="002F26FB">
        <w:t>Database</w:t>
      </w:r>
      <w:r w:rsidR="0004558C">
        <w:t xml:space="preserve">; running the </w:t>
      </w:r>
      <w:r w:rsidRPr="002F26FB">
        <w:t xml:space="preserve">Alarm Report on a </w:t>
      </w:r>
      <w:r w:rsidR="0004558C">
        <w:t>w</w:t>
      </w:r>
      <w:r w:rsidRPr="002F26FB">
        <w:t>eekly bas</w:t>
      </w:r>
      <w:r w:rsidR="0004558C">
        <w:t>is; a</w:t>
      </w:r>
      <w:r w:rsidRPr="002F26FB">
        <w:t>ssist</w:t>
      </w:r>
      <w:r w:rsidR="0004558C">
        <w:t>ing</w:t>
      </w:r>
      <w:r w:rsidRPr="002F26FB">
        <w:t xml:space="preserve"> secure labs with monthly combination/safe checks</w:t>
      </w:r>
      <w:r w:rsidR="00AB6A6F">
        <w:t xml:space="preserve"> and performing administrative tasks associated with Physical Security functions. </w:t>
      </w:r>
    </w:p>
    <w:p w:rsidR="00E0663C" w:rsidRPr="006824A3" w:rsidRDefault="00E0663C" w:rsidP="00E0663C">
      <w:pPr>
        <w:ind w:left="720"/>
      </w:pPr>
    </w:p>
    <w:p w:rsidR="00643715" w:rsidRPr="002F26FB" w:rsidRDefault="00E0663C" w:rsidP="00643715">
      <w:pPr>
        <w:ind w:left="720"/>
      </w:pPr>
      <w:r>
        <w:t>c</w:t>
      </w:r>
      <w:r w:rsidR="00FD3A83" w:rsidRPr="006824A3">
        <w:t>.</w:t>
      </w:r>
      <w:r w:rsidR="00C23E52">
        <w:t xml:space="preserve"> Security Response Team (SRT)</w:t>
      </w:r>
      <w:r w:rsidR="00FD3A83" w:rsidRPr="006824A3">
        <w:t xml:space="preserve"> </w:t>
      </w:r>
    </w:p>
    <w:p w:rsidR="001652D1" w:rsidRPr="006824A3" w:rsidRDefault="00C23E52" w:rsidP="00802607">
      <w:pPr>
        <w:ind w:left="720"/>
      </w:pPr>
      <w:r>
        <w:t>T</w:t>
      </w:r>
      <w:r w:rsidR="00036D6C" w:rsidRPr="006824A3">
        <w:t xml:space="preserve">he </w:t>
      </w:r>
      <w:r w:rsidR="001652D1" w:rsidRPr="006824A3">
        <w:t xml:space="preserve">SRT </w:t>
      </w:r>
      <w:r w:rsidR="00036D6C" w:rsidRPr="006824A3">
        <w:t xml:space="preserve">shall </w:t>
      </w:r>
      <w:r w:rsidR="001652D1" w:rsidRPr="006824A3">
        <w:t xml:space="preserve">provide </w:t>
      </w:r>
      <w:r w:rsidR="003E5D8B" w:rsidRPr="006824A3">
        <w:t xml:space="preserve">24 hours/day, 365 days/year </w:t>
      </w:r>
      <w:r w:rsidR="001652D1" w:rsidRPr="006824A3">
        <w:t xml:space="preserve">protection for </w:t>
      </w:r>
      <w:r w:rsidR="003E5D8B" w:rsidRPr="006824A3">
        <w:t>the Presidential Helicopter Support Facility</w:t>
      </w:r>
      <w:r w:rsidR="00036D6C" w:rsidRPr="006824A3">
        <w:t xml:space="preserve"> Complex</w:t>
      </w:r>
      <w:r w:rsidR="003E5D8B" w:rsidRPr="006824A3">
        <w:t xml:space="preserve"> (including hangar) which is a </w:t>
      </w:r>
      <w:r w:rsidR="001652D1" w:rsidRPr="006824A3">
        <w:t>Level III restricted area in accordance with</w:t>
      </w:r>
      <w:r w:rsidR="00507E4B" w:rsidRPr="006824A3">
        <w:t xml:space="preserve"> the Navy Physical Security and Law Enforcement Program, OPNAVINST 5530.14E. </w:t>
      </w:r>
      <w:r w:rsidR="001652D1" w:rsidRPr="006824A3">
        <w:t>The SRT shall provide visible security for all assets located in the Presidential Helicopter Support Facility</w:t>
      </w:r>
      <w:r w:rsidR="00FD3A83" w:rsidRPr="006824A3">
        <w:t xml:space="preserve">, </w:t>
      </w:r>
      <w:r w:rsidR="001652D1" w:rsidRPr="006824A3">
        <w:t>monitor the</w:t>
      </w:r>
      <w:r w:rsidR="00FD3A83" w:rsidRPr="006824A3">
        <w:t xml:space="preserve"> </w:t>
      </w:r>
      <w:r w:rsidR="001652D1" w:rsidRPr="006824A3">
        <w:t>building’s closed circuit television (CCTV) security and Laser Perimeter Awareness Systems (LPAS)</w:t>
      </w:r>
      <w:r w:rsidR="00FD3A83" w:rsidRPr="006824A3">
        <w:t xml:space="preserve">, </w:t>
      </w:r>
      <w:r w:rsidR="001652D1" w:rsidRPr="006824A3">
        <w:t>respond to all electronic security system (ESS) alarms</w:t>
      </w:r>
      <w:r w:rsidR="00FD3A83" w:rsidRPr="006824A3">
        <w:t xml:space="preserve">, </w:t>
      </w:r>
      <w:r w:rsidR="001652D1" w:rsidRPr="006824A3">
        <w:t>perform continuous roving vehicle and foot patrols as well as random action security measures</w:t>
      </w:r>
      <w:r w:rsidR="00FD3A83" w:rsidRPr="006824A3">
        <w:t xml:space="preserve">, </w:t>
      </w:r>
      <w:r w:rsidR="001652D1" w:rsidRPr="006824A3">
        <w:t>identify and respond to all levels of Force Protection Conditions</w:t>
      </w:r>
      <w:r w:rsidR="00FD3A83" w:rsidRPr="006824A3">
        <w:t xml:space="preserve">, </w:t>
      </w:r>
      <w:r w:rsidR="001652D1" w:rsidRPr="006824A3">
        <w:t>inspect all delivery vehicles before entering the building compound, accept deliveries, route packages to proper destinations</w:t>
      </w:r>
      <w:r w:rsidR="00FD3A83" w:rsidRPr="006824A3">
        <w:t xml:space="preserve">, </w:t>
      </w:r>
      <w:r w:rsidR="001652D1" w:rsidRPr="006824A3">
        <w:t xml:space="preserve">and escort personnel to classified areas, including admittance of personnel with Yankee White investigation clearance. </w:t>
      </w:r>
      <w:r w:rsidR="0026323C">
        <w:t>The SRT tasks/functions are designated as “Mission Essential” and are required to be performed i</w:t>
      </w:r>
      <w:r w:rsidR="001652D1" w:rsidRPr="006824A3">
        <w:t xml:space="preserve">n the event of reduced operations aboard </w:t>
      </w:r>
      <w:r w:rsidR="008E199C">
        <w:t>NAS</w:t>
      </w:r>
      <w:r w:rsidR="001652D1" w:rsidRPr="006824A3">
        <w:t xml:space="preserve"> Patuxent River</w:t>
      </w:r>
      <w:r w:rsidR="008E199C">
        <w:t>, MD</w:t>
      </w:r>
      <w:r w:rsidR="0026323C">
        <w:t xml:space="preserve"> </w:t>
      </w:r>
      <w:r w:rsidR="001652D1" w:rsidRPr="006824A3">
        <w:t xml:space="preserve">under non-life threatening situations </w:t>
      </w:r>
      <w:r w:rsidR="004F4EBC">
        <w:t>in accordance with DFARS Clause 252</w:t>
      </w:r>
      <w:r w:rsidR="00DA5967">
        <w:t>.237-7023.</w:t>
      </w:r>
      <w:r w:rsidR="0026323C">
        <w:t xml:space="preserve"> SRT members shall wear the appropriate seasonal uniforms during the execution of their tasks/functions.  </w:t>
      </w:r>
    </w:p>
    <w:p w:rsidR="002925EF" w:rsidRPr="006824A3" w:rsidRDefault="002925EF" w:rsidP="006824A3"/>
    <w:p w:rsidR="00643715" w:rsidRPr="002F26FB" w:rsidRDefault="00E0663C" w:rsidP="00643715">
      <w:pPr>
        <w:ind w:left="720"/>
      </w:pPr>
      <w:r>
        <w:t>d</w:t>
      </w:r>
      <w:r w:rsidR="00C23E52">
        <w:t xml:space="preserve">. Facility </w:t>
      </w:r>
      <w:r w:rsidR="00630939">
        <w:t xml:space="preserve">Management </w:t>
      </w:r>
    </w:p>
    <w:p w:rsidR="00EA5017" w:rsidRDefault="00C23E52" w:rsidP="00311168">
      <w:pPr>
        <w:ind w:left="720"/>
      </w:pPr>
      <w:r>
        <w:t xml:space="preserve">Facility Management personnel </w:t>
      </w:r>
      <w:r w:rsidR="0028441D" w:rsidRPr="006824A3">
        <w:t xml:space="preserve">shall provide </w:t>
      </w:r>
      <w:r w:rsidR="002925EF" w:rsidRPr="006824A3">
        <w:t>suppor</w:t>
      </w:r>
      <w:r w:rsidR="00E71DEE" w:rsidRPr="006824A3">
        <w:t xml:space="preserve">t </w:t>
      </w:r>
      <w:r w:rsidR="00732567" w:rsidRPr="006824A3">
        <w:t xml:space="preserve">to manage </w:t>
      </w:r>
      <w:r w:rsidR="00456E74" w:rsidRPr="006824A3">
        <w:t>alterations, repairs,</w:t>
      </w:r>
      <w:r w:rsidR="00484E0D" w:rsidRPr="006824A3">
        <w:t xml:space="preserve"> and preventative maintenance programs for </w:t>
      </w:r>
      <w:r>
        <w:t>PMA</w:t>
      </w:r>
      <w:r w:rsidR="008E199C">
        <w:t>-</w:t>
      </w:r>
      <w:r>
        <w:t xml:space="preserve">274 facilities. </w:t>
      </w:r>
      <w:r w:rsidR="00484E0D" w:rsidRPr="006824A3">
        <w:t xml:space="preserve">The </w:t>
      </w:r>
      <w:r w:rsidR="00732567" w:rsidRPr="006824A3">
        <w:t xml:space="preserve">contractor </w:t>
      </w:r>
      <w:r w:rsidR="00CE0128" w:rsidRPr="006824A3">
        <w:t xml:space="preserve">shall </w:t>
      </w:r>
      <w:r w:rsidR="003A6315" w:rsidRPr="006824A3">
        <w:t xml:space="preserve">manage and execute facility projects </w:t>
      </w:r>
      <w:r w:rsidR="00732567" w:rsidRPr="006824A3">
        <w:t>including</w:t>
      </w:r>
      <w:r w:rsidR="00311168">
        <w:t>,</w:t>
      </w:r>
      <w:r w:rsidR="00732567" w:rsidRPr="006824A3">
        <w:t xml:space="preserve"> </w:t>
      </w:r>
      <w:r w:rsidR="00311168">
        <w:t xml:space="preserve">submitting and tracking </w:t>
      </w:r>
      <w:r w:rsidR="00CE0128" w:rsidRPr="006824A3">
        <w:t>work requests</w:t>
      </w:r>
      <w:r w:rsidR="00311168">
        <w:t>/</w:t>
      </w:r>
      <w:r w:rsidR="00B931FA" w:rsidRPr="006824A3">
        <w:t>service orders</w:t>
      </w:r>
      <w:r w:rsidR="003A6315" w:rsidRPr="006824A3">
        <w:t>,</w:t>
      </w:r>
      <w:r w:rsidR="00311168">
        <w:t xml:space="preserve"> facilitating personnel moves (new and existing) including documentation</w:t>
      </w:r>
      <w:r w:rsidR="00B931FA" w:rsidRPr="006824A3">
        <w:t>,</w:t>
      </w:r>
      <w:r w:rsidR="00CE0128" w:rsidRPr="006824A3">
        <w:t xml:space="preserve"> </w:t>
      </w:r>
      <w:r w:rsidR="00311168">
        <w:t xml:space="preserve">submitting and tracking  </w:t>
      </w:r>
      <w:r w:rsidR="00CE0128" w:rsidRPr="006824A3">
        <w:t>telephone and voice message</w:t>
      </w:r>
      <w:r w:rsidR="00311168">
        <w:t xml:space="preserve"> Move Add Change</w:t>
      </w:r>
      <w:r w:rsidR="00CE0128" w:rsidRPr="006824A3">
        <w:t xml:space="preserve"> requests</w:t>
      </w:r>
      <w:r w:rsidR="003A6315" w:rsidRPr="006824A3">
        <w:t>,</w:t>
      </w:r>
      <w:r w:rsidR="00311168">
        <w:t xml:space="preserve"> </w:t>
      </w:r>
      <w:r w:rsidR="00CE0128" w:rsidRPr="006824A3">
        <w:t>schedul</w:t>
      </w:r>
      <w:r w:rsidR="00311168">
        <w:t xml:space="preserve">ing </w:t>
      </w:r>
      <w:r w:rsidR="00CE0128" w:rsidRPr="006824A3">
        <w:t>utility outages</w:t>
      </w:r>
      <w:r w:rsidR="003A6315" w:rsidRPr="006824A3">
        <w:t xml:space="preserve">, </w:t>
      </w:r>
      <w:r w:rsidR="00311168">
        <w:t>perform</w:t>
      </w:r>
      <w:r w:rsidR="00DA5967">
        <w:t>ing</w:t>
      </w:r>
      <w:r w:rsidR="00311168">
        <w:t xml:space="preserve"> </w:t>
      </w:r>
      <w:r w:rsidR="00B931FA" w:rsidRPr="006824A3">
        <w:t>monthly utility analysis,</w:t>
      </w:r>
      <w:r w:rsidR="00311168">
        <w:t xml:space="preserve"> </w:t>
      </w:r>
      <w:r w:rsidR="003C2B74" w:rsidRPr="006824A3">
        <w:t>c</w:t>
      </w:r>
      <w:r w:rsidR="00CE0128" w:rsidRPr="006824A3">
        <w:t>oordinat</w:t>
      </w:r>
      <w:r w:rsidR="00DA5967">
        <w:t>ing</w:t>
      </w:r>
      <w:r w:rsidR="00CE0128" w:rsidRPr="006824A3">
        <w:t xml:space="preserve"> recycling</w:t>
      </w:r>
      <w:r w:rsidR="003C2B74" w:rsidRPr="006824A3">
        <w:t xml:space="preserve"> program and </w:t>
      </w:r>
      <w:r w:rsidR="00311168">
        <w:t xml:space="preserve">disposal of </w:t>
      </w:r>
      <w:r w:rsidR="00CE0128" w:rsidRPr="006824A3">
        <w:t>excess material, monitor</w:t>
      </w:r>
      <w:r w:rsidR="00DA5967">
        <w:t>ing</w:t>
      </w:r>
      <w:r w:rsidR="00CE0128" w:rsidRPr="006824A3">
        <w:t xml:space="preserve"> grounds</w:t>
      </w:r>
      <w:r w:rsidR="00D27147">
        <w:t xml:space="preserve"> and </w:t>
      </w:r>
      <w:r w:rsidR="00CE0128" w:rsidRPr="006824A3">
        <w:t>janitorial service</w:t>
      </w:r>
      <w:r w:rsidR="00311168">
        <w:t>s</w:t>
      </w:r>
      <w:r w:rsidR="008E199C">
        <w:t xml:space="preserve"> and</w:t>
      </w:r>
      <w:r w:rsidR="00311168">
        <w:t xml:space="preserve"> </w:t>
      </w:r>
      <w:r w:rsidR="003C2B74" w:rsidRPr="006824A3">
        <w:t>serve as the point of contact for fire and safety inspections.</w:t>
      </w:r>
      <w:r w:rsidR="00311168">
        <w:t xml:space="preserve"> </w:t>
      </w:r>
      <w:r w:rsidR="00311168" w:rsidRPr="006824A3">
        <w:t>The contractor shall maintain</w:t>
      </w:r>
      <w:r w:rsidR="003775B3">
        <w:t xml:space="preserve"> an archive </w:t>
      </w:r>
      <w:r w:rsidR="00395166">
        <w:t xml:space="preserve">of </w:t>
      </w:r>
      <w:r w:rsidR="00395166" w:rsidRPr="006824A3">
        <w:t>updated</w:t>
      </w:r>
      <w:r w:rsidR="003775B3">
        <w:t xml:space="preserve"> </w:t>
      </w:r>
      <w:r w:rsidR="00311168" w:rsidRPr="006824A3">
        <w:t>building schematics, maps and drawings.</w:t>
      </w:r>
    </w:p>
    <w:p w:rsidR="009B4F2F" w:rsidRDefault="009B4F2F" w:rsidP="00311168">
      <w:pPr>
        <w:ind w:left="720"/>
      </w:pPr>
    </w:p>
    <w:p w:rsidR="009B4F2F" w:rsidRPr="00441453" w:rsidRDefault="009B4F2F" w:rsidP="009B4F2F">
      <w:pPr>
        <w:autoSpaceDE w:val="0"/>
        <w:autoSpaceDN w:val="0"/>
        <w:adjustRightInd w:val="0"/>
        <w:ind w:left="720"/>
      </w:pPr>
      <w:r>
        <w:t xml:space="preserve">e. </w:t>
      </w:r>
      <w:r w:rsidRPr="00441453">
        <w:t>Communications Security (COMSEC)</w:t>
      </w:r>
    </w:p>
    <w:p w:rsidR="009B4F2F" w:rsidRDefault="009B4F2F" w:rsidP="009B4F2F">
      <w:pPr>
        <w:autoSpaceDE w:val="0"/>
        <w:autoSpaceDN w:val="0"/>
        <w:adjustRightInd w:val="0"/>
        <w:ind w:left="720"/>
      </w:pPr>
      <w:r>
        <w:t xml:space="preserve">Provide </w:t>
      </w:r>
      <w:r w:rsidRPr="00441453">
        <w:t xml:space="preserve">COMSEC services </w:t>
      </w:r>
      <w:r>
        <w:t xml:space="preserve">in accordance with </w:t>
      </w:r>
      <w:r w:rsidRPr="00427CB9">
        <w:rPr>
          <w:rStyle w:val="Emphasis"/>
          <w:b w:val="0"/>
          <w:color w:val="000000"/>
        </w:rPr>
        <w:t>EKMS</w:t>
      </w:r>
      <w:r w:rsidRPr="00427CB9">
        <w:rPr>
          <w:b/>
          <w:color w:val="000000"/>
        </w:rPr>
        <w:t>-</w:t>
      </w:r>
      <w:r w:rsidRPr="00427CB9">
        <w:rPr>
          <w:rStyle w:val="Emphasis"/>
          <w:b w:val="0"/>
          <w:color w:val="000000"/>
        </w:rPr>
        <w:t>1</w:t>
      </w:r>
      <w:r w:rsidRPr="00427CB9">
        <w:rPr>
          <w:b/>
          <w:color w:val="000000"/>
        </w:rPr>
        <w:t>,</w:t>
      </w:r>
      <w:r w:rsidRPr="00427CB9">
        <w:rPr>
          <w:color w:val="000000"/>
        </w:rPr>
        <w:t xml:space="preserve"> CMS Policy and Procedures for Navy Electronic Key Management Systems (U)</w:t>
      </w:r>
      <w:r>
        <w:rPr>
          <w:color w:val="000000"/>
        </w:rPr>
        <w:t xml:space="preserve"> to include: </w:t>
      </w:r>
      <w:r w:rsidRPr="00441453">
        <w:t xml:space="preserve">proper issuance, receipt, transfer, safeguarding, accountability, keying, and destruction of </w:t>
      </w:r>
      <w:r w:rsidRPr="00441453">
        <w:lastRenderedPageBreak/>
        <w:t>communications security (COMSEC) equipment and cryptographic items</w:t>
      </w:r>
      <w:r>
        <w:t>; c</w:t>
      </w:r>
      <w:r w:rsidRPr="00441453">
        <w:t>onduct</w:t>
      </w:r>
      <w:r>
        <w:t xml:space="preserve">ing </w:t>
      </w:r>
      <w:r w:rsidRPr="00441453">
        <w:t>COMSEC inventories</w:t>
      </w:r>
      <w:r>
        <w:t xml:space="preserve"> </w:t>
      </w:r>
      <w:r w:rsidRPr="00441453">
        <w:t>and reconcil</w:t>
      </w:r>
      <w:r>
        <w:t>ing d</w:t>
      </w:r>
      <w:r w:rsidRPr="00441453">
        <w:t>iscrepancies</w:t>
      </w:r>
      <w:r>
        <w:t>; c</w:t>
      </w:r>
      <w:r w:rsidRPr="00441453">
        <w:t>oordinat</w:t>
      </w:r>
      <w:r>
        <w:t xml:space="preserve">ing </w:t>
      </w:r>
      <w:r w:rsidRPr="00441453">
        <w:t>and conduct</w:t>
      </w:r>
      <w:r>
        <w:t xml:space="preserve">ing </w:t>
      </w:r>
      <w:r w:rsidRPr="00441453">
        <w:t>training for new KOV-26 (</w:t>
      </w:r>
      <w:r>
        <w:t>T</w:t>
      </w:r>
      <w:r w:rsidRPr="00441453">
        <w:t>alon card) users</w:t>
      </w:r>
      <w:r>
        <w:t>; implement</w:t>
      </w:r>
      <w:r w:rsidRPr="00441453">
        <w:t>, key/rekey, deploy and inventor</w:t>
      </w:r>
      <w:r>
        <w:t xml:space="preserve">y </w:t>
      </w:r>
      <w:r w:rsidRPr="00441453">
        <w:t>KOV-26 devices</w:t>
      </w:r>
      <w:r>
        <w:t>, p</w:t>
      </w:r>
      <w:r w:rsidRPr="00441453">
        <w:t>articipates in COMSEC program reviews</w:t>
      </w:r>
      <w:r>
        <w:t xml:space="preserve">, </w:t>
      </w:r>
      <w:r w:rsidR="00C0556D">
        <w:t xml:space="preserve">supports </w:t>
      </w:r>
      <w:r w:rsidRPr="00441453">
        <w:t>in the implementation of policies and procedures for safeguarding classified information to include personnel access control and need to know, physical storage, transferring, relocating, reproducing, marking, tracking and destroying classified information</w:t>
      </w:r>
      <w:r>
        <w:t>; i</w:t>
      </w:r>
      <w:r w:rsidRPr="00441453">
        <w:t xml:space="preserve">dentifies fleet critical needs for spare COMSEC materials to support contingency operations </w:t>
      </w:r>
      <w:r w:rsidR="00C0556D">
        <w:t>CONUS and OCONUS.</w:t>
      </w:r>
    </w:p>
    <w:p w:rsidR="009B4F2F" w:rsidRDefault="009B4F2F" w:rsidP="00311168">
      <w:pPr>
        <w:ind w:left="720"/>
        <w:rPr>
          <w:color w:val="FF0000"/>
        </w:rPr>
      </w:pPr>
    </w:p>
    <w:p w:rsidR="008E199C" w:rsidRPr="006824A3" w:rsidRDefault="008E199C" w:rsidP="006824A3">
      <w:pPr>
        <w:rPr>
          <w:color w:val="FF0000"/>
        </w:rPr>
      </w:pPr>
    </w:p>
    <w:p w:rsidR="00A15F02" w:rsidRPr="006824A3" w:rsidRDefault="00A15F02" w:rsidP="007D0AE4">
      <w:pPr>
        <w:pStyle w:val="Heading3"/>
      </w:pPr>
      <w:bookmarkStart w:id="12" w:name="_Toc283634010"/>
      <w:r w:rsidRPr="006824A3">
        <w:t>5.</w:t>
      </w:r>
      <w:r w:rsidR="00EA5017">
        <w:t>2</w:t>
      </w:r>
      <w:r w:rsidR="00735482" w:rsidRPr="006824A3">
        <w:t>.</w:t>
      </w:r>
      <w:r w:rsidR="0098186D">
        <w:t>2</w:t>
      </w:r>
      <w:r w:rsidR="00735482" w:rsidRPr="006824A3">
        <w:t xml:space="preserve"> Technical Services</w:t>
      </w:r>
      <w:bookmarkEnd w:id="12"/>
    </w:p>
    <w:p w:rsidR="00A15F02" w:rsidRPr="006824A3" w:rsidRDefault="00A15F02" w:rsidP="006824A3"/>
    <w:p w:rsidR="00643715" w:rsidRPr="002F26FB" w:rsidRDefault="00A15F02" w:rsidP="007D0AE4">
      <w:pPr>
        <w:pStyle w:val="Heading4"/>
      </w:pPr>
      <w:bookmarkStart w:id="13" w:name="_Toc283634011"/>
      <w:r w:rsidRPr="006824A3">
        <w:t>5.</w:t>
      </w:r>
      <w:r w:rsidR="00EA5017">
        <w:t>2</w:t>
      </w:r>
      <w:r w:rsidR="00AE3793" w:rsidRPr="006824A3">
        <w:t>.</w:t>
      </w:r>
      <w:r w:rsidR="0098186D">
        <w:t>2</w:t>
      </w:r>
      <w:r w:rsidR="00802607">
        <w:t>.1</w:t>
      </w:r>
      <w:r w:rsidR="005C2975" w:rsidRPr="006824A3">
        <w:t xml:space="preserve"> </w:t>
      </w:r>
      <w:r w:rsidR="00A641EC" w:rsidRPr="006824A3">
        <w:t xml:space="preserve">Integrated Data Environment </w:t>
      </w:r>
      <w:r w:rsidR="005333C6" w:rsidRPr="006824A3">
        <w:t>(IDE)</w:t>
      </w:r>
      <w:bookmarkEnd w:id="13"/>
      <w:r w:rsidR="005333C6" w:rsidRPr="006824A3">
        <w:t xml:space="preserve"> </w:t>
      </w:r>
    </w:p>
    <w:p w:rsidR="00A641EC" w:rsidRPr="006824A3" w:rsidRDefault="00A641EC" w:rsidP="006824A3"/>
    <w:p w:rsidR="00A5097E" w:rsidRPr="006824A3" w:rsidRDefault="00A5097E" w:rsidP="007D0AE4">
      <w:pPr>
        <w:pStyle w:val="Heading5"/>
      </w:pPr>
      <w:bookmarkStart w:id="14" w:name="_Toc283634012"/>
      <w:r w:rsidRPr="006824A3">
        <w:t>5.</w:t>
      </w:r>
      <w:r w:rsidR="00EA5017">
        <w:t>2</w:t>
      </w:r>
      <w:r w:rsidRPr="006824A3">
        <w:t>.</w:t>
      </w:r>
      <w:r w:rsidR="0098186D">
        <w:t>2</w:t>
      </w:r>
      <w:r w:rsidRPr="006824A3">
        <w:t>.</w:t>
      </w:r>
      <w:r w:rsidR="00802607">
        <w:t>1</w:t>
      </w:r>
      <w:r w:rsidRPr="006824A3">
        <w:t>.1</w:t>
      </w:r>
      <w:r w:rsidR="008F5B48" w:rsidRPr="006824A3">
        <w:t xml:space="preserve"> </w:t>
      </w:r>
      <w:r w:rsidR="00B654B7">
        <w:t>Information Systems</w:t>
      </w:r>
      <w:bookmarkEnd w:id="14"/>
    </w:p>
    <w:p w:rsidR="004922E6" w:rsidRDefault="007F30EE" w:rsidP="006824A3">
      <w:r w:rsidRPr="006824A3">
        <w:t xml:space="preserve">The contractor shall provide services </w:t>
      </w:r>
      <w:r w:rsidR="00B654B7">
        <w:t>to support I</w:t>
      </w:r>
      <w:r w:rsidRPr="006824A3">
        <w:t xml:space="preserve">nformation </w:t>
      </w:r>
      <w:r w:rsidR="004922E6">
        <w:t>M</w:t>
      </w:r>
      <w:r w:rsidR="004922E6" w:rsidRPr="006824A3">
        <w:t>anagement</w:t>
      </w:r>
      <w:r w:rsidRPr="006824A3">
        <w:t xml:space="preserve"> </w:t>
      </w:r>
      <w:r w:rsidR="00B654B7">
        <w:t xml:space="preserve">(IM) </w:t>
      </w:r>
      <w:r w:rsidRPr="006824A3">
        <w:t xml:space="preserve">and </w:t>
      </w:r>
      <w:r w:rsidR="00B654B7">
        <w:t>I</w:t>
      </w:r>
      <w:r w:rsidRPr="006824A3">
        <w:t xml:space="preserve">nformation </w:t>
      </w:r>
      <w:r w:rsidR="00B654B7">
        <w:t>T</w:t>
      </w:r>
      <w:r w:rsidRPr="006824A3">
        <w:t xml:space="preserve">echnology </w:t>
      </w:r>
      <w:r w:rsidR="00B654B7">
        <w:t>(I</w:t>
      </w:r>
      <w:r w:rsidR="00B335AA">
        <w:t>T</w:t>
      </w:r>
      <w:r w:rsidR="00B654B7">
        <w:t xml:space="preserve">) </w:t>
      </w:r>
      <w:r w:rsidRPr="006824A3">
        <w:t xml:space="preserve">requirements </w:t>
      </w:r>
      <w:r w:rsidR="00395166">
        <w:t xml:space="preserve">for </w:t>
      </w:r>
      <w:r w:rsidR="00123BA0" w:rsidRPr="006824A3">
        <w:t>PMA</w:t>
      </w:r>
      <w:r w:rsidR="00123BA0">
        <w:t>-</w:t>
      </w:r>
      <w:r w:rsidRPr="006824A3">
        <w:t xml:space="preserve">274 </w:t>
      </w:r>
      <w:r w:rsidR="00B654B7">
        <w:t xml:space="preserve">acquisition programs. </w:t>
      </w:r>
      <w:r w:rsidR="00395166">
        <w:t xml:space="preserve">The contractor shall comply with Navy-Marine Corps Intranet (NMCI) policies and procedures in </w:t>
      </w:r>
      <w:r w:rsidRPr="006824A3">
        <w:t>perform</w:t>
      </w:r>
      <w:r w:rsidR="00395166">
        <w:t>ing</w:t>
      </w:r>
      <w:r w:rsidRPr="006824A3">
        <w:t>/</w:t>
      </w:r>
      <w:r w:rsidR="002E0325" w:rsidRPr="006824A3">
        <w:t>support</w:t>
      </w:r>
      <w:r w:rsidR="00395166">
        <w:t>ing</w:t>
      </w:r>
      <w:r w:rsidR="002E0325" w:rsidRPr="006824A3">
        <w:t xml:space="preserve"> identification</w:t>
      </w:r>
      <w:r w:rsidR="00E10430" w:rsidRPr="006824A3">
        <w:t xml:space="preserve">, </w:t>
      </w:r>
      <w:r w:rsidR="002E0325" w:rsidRPr="006824A3">
        <w:t>development</w:t>
      </w:r>
      <w:r w:rsidR="00E10430" w:rsidRPr="006824A3">
        <w:t>, and incorporation</w:t>
      </w:r>
      <w:r w:rsidR="002E0325" w:rsidRPr="006824A3">
        <w:t xml:space="preserve"> of </w:t>
      </w:r>
      <w:r w:rsidR="00B654B7">
        <w:t xml:space="preserve">IM/IT </w:t>
      </w:r>
      <w:r w:rsidR="004922E6">
        <w:t xml:space="preserve">requirements </w:t>
      </w:r>
      <w:r w:rsidR="00B654B7">
        <w:t xml:space="preserve">to upgrade/improve </w:t>
      </w:r>
      <w:r w:rsidR="00123BA0">
        <w:t>PMA-</w:t>
      </w:r>
      <w:r w:rsidR="00B654B7">
        <w:t>274 information systems.</w:t>
      </w:r>
      <w:r w:rsidR="004922E6">
        <w:t xml:space="preserve"> </w:t>
      </w:r>
    </w:p>
    <w:p w:rsidR="004922E6" w:rsidRDefault="004922E6" w:rsidP="006824A3"/>
    <w:p w:rsidR="004972F0" w:rsidRPr="006824A3" w:rsidRDefault="004972F0" w:rsidP="007D0AE4">
      <w:pPr>
        <w:pStyle w:val="Heading5"/>
      </w:pPr>
      <w:bookmarkStart w:id="15" w:name="_Toc283634013"/>
      <w:r w:rsidRPr="006824A3">
        <w:t>5.</w:t>
      </w:r>
      <w:r w:rsidR="00EA5017">
        <w:t>2</w:t>
      </w:r>
      <w:r w:rsidRPr="006824A3">
        <w:t>.</w:t>
      </w:r>
      <w:r w:rsidR="0098186D">
        <w:t>2</w:t>
      </w:r>
      <w:r w:rsidRPr="006824A3">
        <w:t>.</w:t>
      </w:r>
      <w:r w:rsidR="00802607">
        <w:t>1</w:t>
      </w:r>
      <w:r w:rsidRPr="006824A3">
        <w:t xml:space="preserve">.2 </w:t>
      </w:r>
      <w:r w:rsidR="00B654B7">
        <w:t>Compliance</w:t>
      </w:r>
      <w:r w:rsidR="00B654B7" w:rsidRPr="006824A3">
        <w:t xml:space="preserve"> </w:t>
      </w:r>
      <w:r w:rsidRPr="006824A3">
        <w:t>Assessment</w:t>
      </w:r>
      <w:bookmarkEnd w:id="15"/>
    </w:p>
    <w:p w:rsidR="00684416" w:rsidRPr="006824A3" w:rsidRDefault="004972F0" w:rsidP="006824A3">
      <w:r w:rsidRPr="006824A3">
        <w:t>The contractor shall conduct</w:t>
      </w:r>
      <w:r w:rsidR="00B654B7">
        <w:t>/support</w:t>
      </w:r>
      <w:r w:rsidRPr="006824A3">
        <w:t xml:space="preserve"> analyses/reviews to provide assessments/status of contractor and industry partner information systems for </w:t>
      </w:r>
      <w:r w:rsidR="008E199C">
        <w:t>Department of Defense (</w:t>
      </w:r>
      <w:r w:rsidRPr="006824A3">
        <w:t>DoD</w:t>
      </w:r>
      <w:r w:rsidR="008E199C">
        <w:t>)</w:t>
      </w:r>
      <w:r w:rsidRPr="006824A3">
        <w:t xml:space="preserve"> and </w:t>
      </w:r>
      <w:r w:rsidR="008E199C">
        <w:t>Department of Navy (</w:t>
      </w:r>
      <w:r w:rsidRPr="006824A3">
        <w:t>DON</w:t>
      </w:r>
      <w:r w:rsidR="008E199C">
        <w:t>)</w:t>
      </w:r>
      <w:r w:rsidRPr="006824A3">
        <w:t xml:space="preserve"> compliance.  </w:t>
      </w:r>
      <w:r w:rsidR="00684416" w:rsidRPr="006824A3">
        <w:t xml:space="preserve">The contractor shall </w:t>
      </w:r>
      <w:r w:rsidRPr="006824A3">
        <w:t xml:space="preserve">provide recommendations </w:t>
      </w:r>
      <w:r w:rsidR="00684416" w:rsidRPr="006824A3">
        <w:t>for development of PMA-274</w:t>
      </w:r>
      <w:r w:rsidRPr="006824A3">
        <w:t xml:space="preserve">, contractor and industry partner </w:t>
      </w:r>
      <w:r w:rsidR="00684416" w:rsidRPr="006824A3">
        <w:t>IDE communications</w:t>
      </w:r>
      <w:r w:rsidR="007F30EE" w:rsidRPr="006824A3">
        <w:t xml:space="preserve"> to support data sharing with key program stakeholders (e.g. </w:t>
      </w:r>
      <w:r w:rsidR="009F2551" w:rsidRPr="006824A3">
        <w:t xml:space="preserve">PMA 274, </w:t>
      </w:r>
      <w:r w:rsidR="008E199C" w:rsidRPr="008E199C">
        <w:rPr>
          <w:color w:val="000000"/>
        </w:rPr>
        <w:t>Marine Helicopter Squadron One</w:t>
      </w:r>
      <w:r w:rsidR="008E199C">
        <w:rPr>
          <w:color w:val="000000"/>
        </w:rPr>
        <w:t xml:space="preserve"> (</w:t>
      </w:r>
      <w:r w:rsidR="007F30EE" w:rsidRPr="008E199C">
        <w:t>HMX</w:t>
      </w:r>
      <w:r w:rsidR="007F30EE" w:rsidRPr="006824A3">
        <w:t>-1</w:t>
      </w:r>
      <w:r w:rsidR="008E199C">
        <w:t>)</w:t>
      </w:r>
      <w:r w:rsidR="007F30EE" w:rsidRPr="006824A3">
        <w:t>, United States Marine Corps Headquarters and WHMO</w:t>
      </w:r>
      <w:r w:rsidR="00575609">
        <w:t>)</w:t>
      </w:r>
      <w:r w:rsidR="007F30EE" w:rsidRPr="006824A3">
        <w:t xml:space="preserve">. </w:t>
      </w:r>
      <w:r w:rsidR="00684416" w:rsidRPr="006824A3">
        <w:t xml:space="preserve"> </w:t>
      </w:r>
    </w:p>
    <w:p w:rsidR="00684416" w:rsidRPr="006824A3" w:rsidRDefault="00684416" w:rsidP="006824A3"/>
    <w:p w:rsidR="007F30EE" w:rsidRPr="006824A3" w:rsidRDefault="007F30EE" w:rsidP="007D0AE4">
      <w:pPr>
        <w:pStyle w:val="Heading5"/>
      </w:pPr>
      <w:bookmarkStart w:id="16" w:name="_Toc283634014"/>
      <w:r w:rsidRPr="006824A3">
        <w:t>5.</w:t>
      </w:r>
      <w:r w:rsidR="00EA5017">
        <w:t>2</w:t>
      </w:r>
      <w:r w:rsidRPr="006824A3">
        <w:t>.</w:t>
      </w:r>
      <w:r w:rsidR="0098186D">
        <w:t>2</w:t>
      </w:r>
      <w:r w:rsidRPr="006824A3">
        <w:t>.</w:t>
      </w:r>
      <w:r w:rsidR="00802607">
        <w:t>1</w:t>
      </w:r>
      <w:r w:rsidRPr="006824A3">
        <w:t>.3 Procure and Maintain IT/IM Equipment</w:t>
      </w:r>
      <w:bookmarkEnd w:id="16"/>
    </w:p>
    <w:p w:rsidR="009B62C3" w:rsidRPr="006824A3" w:rsidRDefault="00783C4A" w:rsidP="006824A3">
      <w:r w:rsidRPr="006824A3">
        <w:t>The contractor shall provide services that support/perform the procurement and maintenance of PMA</w:t>
      </w:r>
      <w:r w:rsidR="00DA5967">
        <w:t>-</w:t>
      </w:r>
      <w:r w:rsidRPr="006824A3">
        <w:t xml:space="preserve">274 information management and information technology hardware, software and services. </w:t>
      </w:r>
      <w:r w:rsidR="00A641EC" w:rsidRPr="006824A3">
        <w:t>The contractor shall provide basic support</w:t>
      </w:r>
      <w:r w:rsidR="002E0325" w:rsidRPr="006824A3">
        <w:t xml:space="preserve">, troubleshooting (software and hardware) </w:t>
      </w:r>
      <w:r w:rsidR="00872810" w:rsidRPr="006824A3">
        <w:t>and routine maintenance (except where maintenance of these systems is performed under separate contract</w:t>
      </w:r>
      <w:r w:rsidR="00B335AA">
        <w:t>/agreement</w:t>
      </w:r>
      <w:r w:rsidR="00872810" w:rsidRPr="006824A3">
        <w:t xml:space="preserve">) </w:t>
      </w:r>
      <w:r w:rsidR="002E0325" w:rsidRPr="006824A3">
        <w:t>for</w:t>
      </w:r>
      <w:r w:rsidR="009B62C3" w:rsidRPr="006824A3">
        <w:t xml:space="preserve"> </w:t>
      </w:r>
      <w:r w:rsidR="002E0325" w:rsidRPr="006824A3">
        <w:t>PMA 274 information systems</w:t>
      </w:r>
      <w:r w:rsidR="009B62C3" w:rsidRPr="006824A3">
        <w:t xml:space="preserve">, </w:t>
      </w:r>
      <w:r w:rsidR="002E0325" w:rsidRPr="006824A3">
        <w:t>servers</w:t>
      </w:r>
      <w:r w:rsidR="009B62C3" w:rsidRPr="006824A3">
        <w:t xml:space="preserve">, </w:t>
      </w:r>
      <w:r w:rsidR="002E0325" w:rsidRPr="006824A3">
        <w:t>c</w:t>
      </w:r>
      <w:r w:rsidR="00A641EC" w:rsidRPr="006824A3">
        <w:t>omputers</w:t>
      </w:r>
      <w:r w:rsidR="009B62C3" w:rsidRPr="006824A3">
        <w:t xml:space="preserve">, </w:t>
      </w:r>
      <w:r w:rsidR="00A641EC" w:rsidRPr="006824A3">
        <w:t>printers</w:t>
      </w:r>
      <w:r w:rsidR="009B62C3" w:rsidRPr="006824A3">
        <w:t xml:space="preserve">, </w:t>
      </w:r>
      <w:r w:rsidR="00A641EC" w:rsidRPr="006824A3">
        <w:t>fax machines</w:t>
      </w:r>
      <w:r w:rsidR="009B62C3" w:rsidRPr="006824A3">
        <w:t xml:space="preserve">, </w:t>
      </w:r>
      <w:r w:rsidR="002E0325" w:rsidRPr="006824A3">
        <w:t>scanners</w:t>
      </w:r>
      <w:r w:rsidR="009B62C3" w:rsidRPr="006824A3">
        <w:t xml:space="preserve">, </w:t>
      </w:r>
      <w:r w:rsidR="00A641EC" w:rsidRPr="006824A3">
        <w:t>shredders</w:t>
      </w:r>
      <w:r w:rsidR="009B62C3" w:rsidRPr="006824A3">
        <w:t xml:space="preserve">, </w:t>
      </w:r>
      <w:r w:rsidR="00A641EC" w:rsidRPr="006824A3">
        <w:t>phones</w:t>
      </w:r>
      <w:r w:rsidR="009B62C3" w:rsidRPr="006824A3">
        <w:t xml:space="preserve">, </w:t>
      </w:r>
      <w:r w:rsidR="00A641EC" w:rsidRPr="006824A3">
        <w:t>conference room systems</w:t>
      </w:r>
      <w:r w:rsidR="009B62C3" w:rsidRPr="006824A3">
        <w:t xml:space="preserve">, </w:t>
      </w:r>
      <w:r w:rsidR="00A641EC" w:rsidRPr="006824A3">
        <w:t>video</w:t>
      </w:r>
      <w:r w:rsidR="005333C6" w:rsidRPr="006824A3">
        <w:t>-</w:t>
      </w:r>
      <w:r w:rsidR="00A641EC" w:rsidRPr="006824A3">
        <w:t>teleconferencing (VTC)</w:t>
      </w:r>
      <w:r w:rsidR="009B62C3" w:rsidRPr="006824A3">
        <w:t xml:space="preserve"> equipment, </w:t>
      </w:r>
      <w:r w:rsidR="00A641EC" w:rsidRPr="006824A3">
        <w:t>overhead project</w:t>
      </w:r>
      <w:r w:rsidR="009B62C3" w:rsidRPr="006824A3">
        <w:t xml:space="preserve">ors and other </w:t>
      </w:r>
      <w:r w:rsidR="00872810" w:rsidRPr="006824A3">
        <w:t xml:space="preserve">information technology related equipment. </w:t>
      </w:r>
    </w:p>
    <w:p w:rsidR="002542A5" w:rsidRPr="006824A3" w:rsidRDefault="002542A5" w:rsidP="006824A3"/>
    <w:p w:rsidR="002542A5" w:rsidRPr="006824A3" w:rsidRDefault="002542A5" w:rsidP="007D0AE4">
      <w:pPr>
        <w:pStyle w:val="Heading5"/>
      </w:pPr>
      <w:bookmarkStart w:id="17" w:name="_Toc283634015"/>
      <w:r w:rsidRPr="006824A3">
        <w:t>5.</w:t>
      </w:r>
      <w:r w:rsidR="00EA5017">
        <w:t>2</w:t>
      </w:r>
      <w:r w:rsidRPr="006824A3">
        <w:t>.</w:t>
      </w:r>
      <w:r w:rsidR="0098186D">
        <w:t>2</w:t>
      </w:r>
      <w:r w:rsidRPr="006824A3">
        <w:t>.</w:t>
      </w:r>
      <w:r w:rsidR="00802607">
        <w:t>1</w:t>
      </w:r>
      <w:r w:rsidRPr="006824A3">
        <w:t xml:space="preserve">.4 </w:t>
      </w:r>
      <w:r w:rsidR="009F2551" w:rsidRPr="006824A3">
        <w:t>Software Applications</w:t>
      </w:r>
      <w:bookmarkEnd w:id="17"/>
    </w:p>
    <w:p w:rsidR="006969C8" w:rsidRDefault="006969C8" w:rsidP="006969C8"/>
    <w:p w:rsidR="006969C8" w:rsidRDefault="006969C8" w:rsidP="007D0AE4">
      <w:pPr>
        <w:pStyle w:val="Heading6"/>
      </w:pPr>
      <w:bookmarkStart w:id="18" w:name="_Toc283634016"/>
      <w:r>
        <w:t>5.</w:t>
      </w:r>
      <w:r w:rsidR="00EA5017">
        <w:t>2</w:t>
      </w:r>
      <w:r>
        <w:t>.</w:t>
      </w:r>
      <w:r w:rsidR="0098186D">
        <w:t>2</w:t>
      </w:r>
      <w:r>
        <w:t xml:space="preserve">.1.4.1 </w:t>
      </w:r>
      <w:r w:rsidRPr="006824A3">
        <w:t>M</w:t>
      </w:r>
      <w:r>
        <w:t>icrosoft SharePoint</w:t>
      </w:r>
      <w:r w:rsidRPr="00AB53AE">
        <w:rPr>
          <w:vertAlign w:val="superscript"/>
        </w:rPr>
        <w:t>©</w:t>
      </w:r>
      <w:r>
        <w:t xml:space="preserve"> Services</w:t>
      </w:r>
      <w:bookmarkEnd w:id="18"/>
    </w:p>
    <w:p w:rsidR="009A6A00" w:rsidRDefault="003345F5" w:rsidP="006969C8">
      <w:r>
        <w:t xml:space="preserve">The contractor shall </w:t>
      </w:r>
      <w:r w:rsidR="0013473D">
        <w:t>utilize</w:t>
      </w:r>
      <w:r w:rsidR="00DA5967">
        <w:t xml:space="preserve"> </w:t>
      </w:r>
      <w:r w:rsidRPr="006824A3">
        <w:t>M</w:t>
      </w:r>
      <w:r>
        <w:t xml:space="preserve">icrosoft </w:t>
      </w:r>
      <w:r w:rsidRPr="006824A3">
        <w:t>SharePoint</w:t>
      </w:r>
      <w:r w:rsidRPr="00AB53AE">
        <w:rPr>
          <w:vertAlign w:val="superscript"/>
        </w:rPr>
        <w:t>©</w:t>
      </w:r>
      <w:r>
        <w:t xml:space="preserve"> </w:t>
      </w:r>
      <w:r w:rsidR="00DA5967">
        <w:t>to</w:t>
      </w:r>
      <w:r>
        <w:t xml:space="preserve"> enable the development, implementation and improvement of business tools to improve processes in execution of </w:t>
      </w:r>
      <w:r w:rsidR="00826CC8">
        <w:t>PMA-</w:t>
      </w:r>
      <w:r w:rsidR="00826CC8" w:rsidRPr="00630939">
        <w:t xml:space="preserve">274 </w:t>
      </w:r>
      <w:r w:rsidRPr="00630939">
        <w:t xml:space="preserve">acquisition programs. </w:t>
      </w:r>
      <w:r w:rsidR="008A3254" w:rsidRPr="00630939">
        <w:t>The Department of the Navy is transitioning to Microsoft SharePoint</w:t>
      </w:r>
      <w:r w:rsidR="00395166" w:rsidRPr="00630939">
        <w:rPr>
          <w:vertAlign w:val="superscript"/>
        </w:rPr>
        <w:t>©</w:t>
      </w:r>
      <w:r w:rsidR="008A3254" w:rsidRPr="00630939">
        <w:t xml:space="preserve"> as an enterprise-wide system for collaboration, content management and project management. </w:t>
      </w:r>
      <w:r w:rsidR="00AB53AE" w:rsidRPr="00630939">
        <w:t>Microsoft</w:t>
      </w:r>
      <w:r w:rsidR="00AB53AE">
        <w:t xml:space="preserve"> </w:t>
      </w:r>
      <w:r w:rsidR="00AB53AE" w:rsidRPr="006824A3">
        <w:t>SharePoint 2007</w:t>
      </w:r>
      <w:r w:rsidR="00AB53AE" w:rsidRPr="00AB53AE">
        <w:rPr>
          <w:vertAlign w:val="superscript"/>
        </w:rPr>
        <w:t>©</w:t>
      </w:r>
      <w:r w:rsidR="006969C8">
        <w:rPr>
          <w:vertAlign w:val="superscript"/>
        </w:rPr>
        <w:t xml:space="preserve"> </w:t>
      </w:r>
      <w:r w:rsidR="006969C8">
        <w:t xml:space="preserve">is </w:t>
      </w:r>
      <w:r w:rsidR="00291C06">
        <w:t>the current collaboration environment and it is expected that there will be a transition to</w:t>
      </w:r>
      <w:r w:rsidR="008E199C">
        <w:t xml:space="preserve"> </w:t>
      </w:r>
      <w:r w:rsidR="00630939">
        <w:t xml:space="preserve">a newer </w:t>
      </w:r>
      <w:r w:rsidR="008E199C">
        <w:t>version of</w:t>
      </w:r>
      <w:r w:rsidR="00291C06">
        <w:t xml:space="preserve"> </w:t>
      </w:r>
      <w:r w:rsidR="00291C06" w:rsidRPr="006824A3">
        <w:t>M</w:t>
      </w:r>
      <w:r w:rsidR="00291C06">
        <w:t xml:space="preserve">icrosoft </w:t>
      </w:r>
      <w:r w:rsidR="00291C06" w:rsidRPr="006824A3">
        <w:t>SharePoint</w:t>
      </w:r>
      <w:r w:rsidR="00291C06" w:rsidRPr="00AB53AE">
        <w:rPr>
          <w:vertAlign w:val="superscript"/>
        </w:rPr>
        <w:t>©</w:t>
      </w:r>
      <w:r w:rsidR="00625699" w:rsidRPr="00625699">
        <w:t xml:space="preserve"> </w:t>
      </w:r>
      <w:r w:rsidR="00625699">
        <w:t>during the period of performance of</w:t>
      </w:r>
      <w:r w:rsidR="00291C06" w:rsidRPr="00625699">
        <w:t xml:space="preserve"> </w:t>
      </w:r>
      <w:r w:rsidR="00625699">
        <w:t>this contract.</w:t>
      </w:r>
      <w:r w:rsidR="003E6E51">
        <w:t xml:space="preserve"> The contractor shall comply with the Naval Air Systems Command (NAVAIR)</w:t>
      </w:r>
      <w:r w:rsidR="003E6E51" w:rsidRPr="00EC5E55">
        <w:t xml:space="preserve"> Microsoft Office SharePoint Server 2007 Governance</w:t>
      </w:r>
      <w:r w:rsidR="003E6E51">
        <w:t xml:space="preserve"> Plan when providing </w:t>
      </w:r>
      <w:r w:rsidR="003E6E51" w:rsidRPr="006824A3">
        <w:t>M</w:t>
      </w:r>
      <w:r w:rsidR="003E6E51">
        <w:t>icrosoft SharePoint</w:t>
      </w:r>
      <w:r w:rsidR="003E6E51" w:rsidRPr="00AB53AE">
        <w:rPr>
          <w:vertAlign w:val="superscript"/>
        </w:rPr>
        <w:t>©</w:t>
      </w:r>
      <w:r w:rsidR="003E6E51">
        <w:t xml:space="preserve"> services. </w:t>
      </w:r>
      <w:r w:rsidR="009A6A00">
        <w:t xml:space="preserve">The contractor shall provide </w:t>
      </w:r>
      <w:r w:rsidR="00EA0547" w:rsidRPr="006824A3">
        <w:t>M</w:t>
      </w:r>
      <w:r w:rsidR="00EA0547">
        <w:t xml:space="preserve">icrosoft </w:t>
      </w:r>
      <w:r w:rsidR="00EA0547" w:rsidRPr="006824A3">
        <w:t>SharePoint</w:t>
      </w:r>
      <w:r w:rsidR="00EA0547" w:rsidRPr="00AB53AE">
        <w:rPr>
          <w:vertAlign w:val="superscript"/>
        </w:rPr>
        <w:t>©</w:t>
      </w:r>
      <w:r w:rsidR="00EA0547" w:rsidRPr="00625699">
        <w:t xml:space="preserve"> </w:t>
      </w:r>
      <w:r w:rsidR="00EA0547">
        <w:t>2007</w:t>
      </w:r>
      <w:r w:rsidR="00EA0547">
        <w:rPr>
          <w:vertAlign w:val="superscript"/>
        </w:rPr>
        <w:t xml:space="preserve"> </w:t>
      </w:r>
      <w:r w:rsidR="008A3254">
        <w:t xml:space="preserve">services </w:t>
      </w:r>
      <w:r w:rsidR="00EA0547">
        <w:t xml:space="preserve">that </w:t>
      </w:r>
      <w:r w:rsidR="009A6A00" w:rsidDel="00437D25">
        <w:t>include</w:t>
      </w:r>
      <w:r w:rsidR="009226BB">
        <w:t xml:space="preserve"> site</w:t>
      </w:r>
      <w:r w:rsidR="003E6E51">
        <w:t>/sub-site</w:t>
      </w:r>
      <w:r w:rsidR="009A6A00">
        <w:t xml:space="preserve"> administration</w:t>
      </w:r>
      <w:r w:rsidR="003E6E51">
        <w:t xml:space="preserve">, </w:t>
      </w:r>
      <w:r w:rsidR="009A6A00">
        <w:t>develop</w:t>
      </w:r>
      <w:r w:rsidR="00EA0547">
        <w:t>ment</w:t>
      </w:r>
      <w:r w:rsidR="003E6E51">
        <w:t xml:space="preserve"> and content creation;</w:t>
      </w:r>
      <w:r w:rsidR="00EA0547">
        <w:t xml:space="preserve"> </w:t>
      </w:r>
      <w:r w:rsidR="009A6A00">
        <w:t xml:space="preserve">provisioning and managing security of </w:t>
      </w:r>
      <w:r w:rsidR="00EA0547">
        <w:t>sites/</w:t>
      </w:r>
      <w:r w:rsidR="009A6A00">
        <w:t>sub-sites; policing of sites</w:t>
      </w:r>
      <w:r w:rsidR="00EA0547">
        <w:t>/</w:t>
      </w:r>
      <w:r w:rsidR="009A6A00">
        <w:t>sub-sites to enforce governance policy; manage site</w:t>
      </w:r>
      <w:r w:rsidR="003E6E51">
        <w:t>/sub-site</w:t>
      </w:r>
      <w:r w:rsidR="009A6A00">
        <w:t xml:space="preserve"> layout and structure; create custom workflows; create custom Web Parts, solutions and features; build the framework and features of the portal; modify SharePoint templates as needed; completed Microsoft for Visual Studio 2008 and SharePoint 2007 Designer training, or equivalent; write ASP.Net code; participate in design tasks; participate in development and testing; and create custom forms. </w:t>
      </w:r>
      <w:r w:rsidR="00625699">
        <w:t xml:space="preserve"> </w:t>
      </w:r>
    </w:p>
    <w:p w:rsidR="00625699" w:rsidRDefault="00625699" w:rsidP="00EA6E0C">
      <w:pPr>
        <w:ind w:left="720"/>
      </w:pPr>
    </w:p>
    <w:p w:rsidR="00F82E1D" w:rsidRDefault="00F82E1D" w:rsidP="00B654B7"/>
    <w:p w:rsidR="003A5693" w:rsidRDefault="00625699" w:rsidP="007D0AE4">
      <w:pPr>
        <w:pStyle w:val="Heading6"/>
      </w:pPr>
      <w:bookmarkStart w:id="19" w:name="_Toc283634017"/>
      <w:r>
        <w:t>5.</w:t>
      </w:r>
      <w:r w:rsidR="00EA5017">
        <w:t>2</w:t>
      </w:r>
      <w:r>
        <w:t>.</w:t>
      </w:r>
      <w:r w:rsidR="0098186D">
        <w:t>2</w:t>
      </w:r>
      <w:r>
        <w:t>.1.4.2 Other Software Applications</w:t>
      </w:r>
      <w:bookmarkEnd w:id="19"/>
      <w:r>
        <w:t xml:space="preserve"> </w:t>
      </w:r>
    </w:p>
    <w:p w:rsidR="00B654B7" w:rsidRPr="001D121E" w:rsidRDefault="002542A5" w:rsidP="001D121E">
      <w:pPr>
        <w:autoSpaceDE w:val="0"/>
        <w:autoSpaceDN w:val="0"/>
        <w:adjustRightInd w:val="0"/>
      </w:pPr>
      <w:r w:rsidRPr="001D121E">
        <w:t xml:space="preserve">The contractor shall </w:t>
      </w:r>
      <w:r w:rsidR="0013473D">
        <w:t>utilize</w:t>
      </w:r>
      <w:r w:rsidR="00AE6371">
        <w:t xml:space="preserve"> </w:t>
      </w:r>
      <w:r w:rsidRPr="001D121E">
        <w:t>the following applications</w:t>
      </w:r>
      <w:r w:rsidR="001D121E" w:rsidRPr="001D121E">
        <w:t xml:space="preserve">, tools </w:t>
      </w:r>
      <w:r w:rsidR="001D121E" w:rsidRPr="00294E39">
        <w:t>and technologies</w:t>
      </w:r>
      <w:r w:rsidRPr="00294E39">
        <w:t xml:space="preserve"> including </w:t>
      </w:r>
      <w:r w:rsidR="00AE6371">
        <w:t>during the performance of its duties</w:t>
      </w:r>
      <w:r w:rsidR="00643715">
        <w:t>:</w:t>
      </w:r>
      <w:r w:rsidR="00AE6371">
        <w:t xml:space="preserve"> </w:t>
      </w:r>
      <w:r w:rsidRPr="00294E39">
        <w:t>M</w:t>
      </w:r>
      <w:r w:rsidR="004922E6" w:rsidRPr="00294E39">
        <w:t xml:space="preserve">icrosoft </w:t>
      </w:r>
      <w:r w:rsidRPr="00294E39">
        <w:t xml:space="preserve">Office 2003 and 2007, Windows XP Professional, </w:t>
      </w:r>
      <w:r w:rsidR="0090173C" w:rsidRPr="00294E39">
        <w:t>Microsoft</w:t>
      </w:r>
      <w:r w:rsidR="002E74BB" w:rsidRPr="00294E39">
        <w:rPr>
          <w:vertAlign w:val="superscript"/>
        </w:rPr>
        <w:t>®</w:t>
      </w:r>
      <w:r w:rsidR="0090173C" w:rsidRPr="00294E39">
        <w:t xml:space="preserve"> SQL Server, </w:t>
      </w:r>
      <w:r w:rsidR="001D121E" w:rsidRPr="00294E39">
        <w:t>Object-oriented programming</w:t>
      </w:r>
      <w:r w:rsidR="00CA6939" w:rsidRPr="00294E39">
        <w:t xml:space="preserve">, </w:t>
      </w:r>
      <w:r w:rsidR="00294E39" w:rsidRPr="00294E39">
        <w:rPr>
          <w:color w:val="000000"/>
        </w:rPr>
        <w:t>Microsoft Office FrontPage</w:t>
      </w:r>
      <w:r w:rsidR="00CA6939" w:rsidRPr="00294E39">
        <w:t xml:space="preserve">, </w:t>
      </w:r>
      <w:r w:rsidR="001D121E" w:rsidRPr="00294E39">
        <w:t>H</w:t>
      </w:r>
      <w:r w:rsidR="00CA6939" w:rsidRPr="00294E39">
        <w:t>yper Text Markup Language (H</w:t>
      </w:r>
      <w:r w:rsidR="001D121E" w:rsidRPr="00294E39">
        <w:t>TML</w:t>
      </w:r>
      <w:r w:rsidR="00CA6939" w:rsidRPr="00294E39">
        <w:t>)</w:t>
      </w:r>
      <w:r w:rsidR="001D121E" w:rsidRPr="00294E39">
        <w:t xml:space="preserve">, </w:t>
      </w:r>
      <w:r w:rsidR="00CA6939" w:rsidRPr="00294E39">
        <w:t xml:space="preserve">Dynamic </w:t>
      </w:r>
      <w:r w:rsidR="001D121E" w:rsidRPr="00294E39">
        <w:t>HTML</w:t>
      </w:r>
      <w:r w:rsidR="00CA6939" w:rsidRPr="00294E39">
        <w:t xml:space="preserve"> (DHTML)</w:t>
      </w:r>
      <w:r w:rsidR="001D121E" w:rsidRPr="00294E39">
        <w:t xml:space="preserve">, </w:t>
      </w:r>
      <w:r w:rsidR="00CA6939" w:rsidRPr="00294E39">
        <w:t>Extensible Markup language (XML),  Microsoft</w:t>
      </w:r>
      <w:r w:rsidR="002E74BB" w:rsidRPr="00294E39">
        <w:rPr>
          <w:vertAlign w:val="superscript"/>
        </w:rPr>
        <w:t>®</w:t>
      </w:r>
      <w:r w:rsidR="00CA6939" w:rsidRPr="00294E39">
        <w:t xml:space="preserve"> </w:t>
      </w:r>
      <w:r w:rsidR="001D121E" w:rsidRPr="00294E39">
        <w:t>SilverLight</w:t>
      </w:r>
      <w:r w:rsidR="002E74BB" w:rsidRPr="00294E39">
        <w:rPr>
          <w:vertAlign w:val="superscript"/>
        </w:rPr>
        <w:t>®</w:t>
      </w:r>
      <w:r w:rsidR="001D121E" w:rsidRPr="00294E39">
        <w:t xml:space="preserve">, Javascript, </w:t>
      </w:r>
      <w:r w:rsidR="00544BBB" w:rsidRPr="00294E39">
        <w:t xml:space="preserve">Section </w:t>
      </w:r>
      <w:r w:rsidR="001D121E" w:rsidRPr="00294E39">
        <w:t>508 compliance</w:t>
      </w:r>
      <w:r w:rsidR="00544BBB" w:rsidRPr="00294E39">
        <w:t>,</w:t>
      </w:r>
      <w:r w:rsidR="001D121E" w:rsidRPr="00294E39">
        <w:t xml:space="preserve"> </w:t>
      </w:r>
      <w:r w:rsidRPr="00294E39">
        <w:t xml:space="preserve">Optimized Organizational Maintenance Activity (OOMA), </w:t>
      </w:r>
      <w:r w:rsidR="00947FCB" w:rsidRPr="00294E39">
        <w:t>Dynamic Object</w:t>
      </w:r>
      <w:r w:rsidR="00947FCB" w:rsidRPr="001D121E">
        <w:t xml:space="preserve"> Oriented Requirements System (DOOR</w:t>
      </w:r>
      <w:r w:rsidRPr="001D121E">
        <w:t>S</w:t>
      </w:r>
      <w:r w:rsidR="00947FCB" w:rsidRPr="001D121E">
        <w:t>)</w:t>
      </w:r>
      <w:r w:rsidRPr="001D121E">
        <w:t xml:space="preserve">, </w:t>
      </w:r>
      <w:r w:rsidR="00740608">
        <w:t xml:space="preserve">and </w:t>
      </w:r>
      <w:r w:rsidRPr="001D121E">
        <w:t>Interactive Electronic Technical Manual (IETM) System</w:t>
      </w:r>
      <w:r w:rsidR="00740608">
        <w:t xml:space="preserve">. </w:t>
      </w:r>
      <w:r w:rsidR="003345F5" w:rsidRPr="001D121E">
        <w:t xml:space="preserve">The contractor shall support incorporation of </w:t>
      </w:r>
      <w:r w:rsidR="00B654B7" w:rsidRPr="001D121E">
        <w:t>existing software applications/IT tools (</w:t>
      </w:r>
      <w:r w:rsidR="0090173C" w:rsidRPr="001D121E">
        <w:t>vendor owned, c</w:t>
      </w:r>
      <w:r w:rsidR="00B654B7" w:rsidRPr="001D121E">
        <w:t>ommercial-off-the-Shelf or Government owned) that support and improve the Program Office operations, program management, and acquisition management processes and products. The contractor shall provide services to enable data back-up for computer workstations for PMA</w:t>
      </w:r>
      <w:r w:rsidR="00EA5017">
        <w:t>-</w:t>
      </w:r>
      <w:r w:rsidR="00B654B7" w:rsidRPr="001D121E">
        <w:t xml:space="preserve">274 personnel. </w:t>
      </w:r>
    </w:p>
    <w:p w:rsidR="00A11D55" w:rsidRPr="006824A3" w:rsidRDefault="00A11D55" w:rsidP="006824A3"/>
    <w:p w:rsidR="00A15F02" w:rsidRPr="00DD174B" w:rsidRDefault="00A15F02" w:rsidP="007D0AE4">
      <w:pPr>
        <w:pStyle w:val="Heading3"/>
      </w:pPr>
      <w:bookmarkStart w:id="20" w:name="_Toc283634018"/>
      <w:r w:rsidRPr="00DD174B">
        <w:t>5.</w:t>
      </w:r>
      <w:r w:rsidR="00EA5017" w:rsidRPr="00DD174B">
        <w:t>2</w:t>
      </w:r>
      <w:r w:rsidRPr="00DD174B">
        <w:t>.</w:t>
      </w:r>
      <w:r w:rsidR="0098186D" w:rsidRPr="00DD174B">
        <w:t>3</w:t>
      </w:r>
      <w:r w:rsidRPr="00DD174B">
        <w:t xml:space="preserve"> Administrative </w:t>
      </w:r>
      <w:r w:rsidR="0035537F" w:rsidRPr="00DD174B">
        <w:t>Services</w:t>
      </w:r>
      <w:bookmarkEnd w:id="20"/>
      <w:r w:rsidR="0035537F" w:rsidRPr="00DD174B">
        <w:t xml:space="preserve"> </w:t>
      </w:r>
    </w:p>
    <w:p w:rsidR="00A15F02" w:rsidRDefault="00A15F02" w:rsidP="006824A3">
      <w:r w:rsidRPr="006824A3">
        <w:t xml:space="preserve">The contractor shall </w:t>
      </w:r>
      <w:r w:rsidR="0013473D">
        <w:t>perform</w:t>
      </w:r>
      <w:r w:rsidR="00AE6371" w:rsidRPr="006824A3">
        <w:t xml:space="preserve"> </w:t>
      </w:r>
      <w:r w:rsidR="00AE6371">
        <w:t>the following</w:t>
      </w:r>
      <w:r w:rsidRPr="006824A3">
        <w:t xml:space="preserve"> services to support the Program Manager, Deputy Program Manager, and the Technical Director</w:t>
      </w:r>
      <w:r w:rsidR="00AE6371">
        <w:t>:</w:t>
      </w:r>
      <w:r w:rsidRPr="006824A3">
        <w:t xml:space="preserve"> coordination of meetings, management of calendars and schedules, generating travel documents using Defense Travel System</w:t>
      </w:r>
      <w:r w:rsidR="00C956B2">
        <w:t xml:space="preserve"> (DTS)</w:t>
      </w:r>
      <w:r w:rsidRPr="006824A3">
        <w:t xml:space="preserve">, drafting/routing correspondence in accordance with governing </w:t>
      </w:r>
      <w:r w:rsidRPr="006824A3">
        <w:lastRenderedPageBreak/>
        <w:t>policies, support employee check-in and check-out process, maintain employee roster/recall data, utilize</w:t>
      </w:r>
      <w:r w:rsidR="00EA6E0C">
        <w:t xml:space="preserve"> Base Access S</w:t>
      </w:r>
      <w:r w:rsidR="004E769D">
        <w:t>ecurity Information Control S</w:t>
      </w:r>
      <w:r w:rsidR="00EA6E0C">
        <w:t>ystem</w:t>
      </w:r>
      <w:r w:rsidR="004E769D">
        <w:t xml:space="preserve"> II</w:t>
      </w:r>
      <w:r w:rsidR="00EA6E0C">
        <w:t xml:space="preserve"> </w:t>
      </w:r>
      <w:r w:rsidRPr="006824A3">
        <w:t xml:space="preserve"> </w:t>
      </w:r>
      <w:r w:rsidR="004E769D">
        <w:t>(</w:t>
      </w:r>
      <w:r w:rsidRPr="006824A3">
        <w:t>BASICS</w:t>
      </w:r>
      <w:r w:rsidR="004E769D">
        <w:t xml:space="preserve"> II)</w:t>
      </w:r>
      <w:r w:rsidRPr="006824A3">
        <w:t xml:space="preserve"> for visit request processing, assist in obtaining official passports for overseas travel, prepare naval messages, receive and distribute general mail, and order office supplies.  </w:t>
      </w:r>
    </w:p>
    <w:p w:rsidR="00937966" w:rsidRDefault="00937966" w:rsidP="006824A3"/>
    <w:p w:rsidR="00937966" w:rsidRDefault="00937966" w:rsidP="007D0AE4">
      <w:pPr>
        <w:pStyle w:val="Heading3"/>
      </w:pPr>
      <w:bookmarkStart w:id="21" w:name="_Toc283634019"/>
      <w:r>
        <w:t>5.2.4 Requirements Management</w:t>
      </w:r>
      <w:bookmarkEnd w:id="21"/>
    </w:p>
    <w:p w:rsidR="00937966" w:rsidRPr="006824A3" w:rsidRDefault="00937966" w:rsidP="00937966">
      <w:pPr>
        <w:autoSpaceDE w:val="0"/>
        <w:autoSpaceDN w:val="0"/>
        <w:adjustRightInd w:val="0"/>
      </w:pPr>
      <w:r>
        <w:t>The C</w:t>
      </w:r>
      <w:r w:rsidRPr="00406E8C">
        <w:t>ontractor shall provid</w:t>
      </w:r>
      <w:r>
        <w:t xml:space="preserve">e services to OPNAV (N-88) and USMC HQ, both offices located in </w:t>
      </w:r>
      <w:r w:rsidR="00754F25">
        <w:t xml:space="preserve">Arlington, VA at </w:t>
      </w:r>
      <w:r>
        <w:t xml:space="preserve">the Pentagon, in support of PMA 274 acquisition programs. </w:t>
      </w:r>
    </w:p>
    <w:p w:rsidR="00C956B2" w:rsidRPr="006824A3" w:rsidRDefault="00C956B2" w:rsidP="006824A3"/>
    <w:p w:rsidR="00575609" w:rsidRDefault="00A15F02" w:rsidP="007D0AE4">
      <w:pPr>
        <w:pStyle w:val="Heading2"/>
      </w:pPr>
      <w:bookmarkStart w:id="22" w:name="_Toc283634020"/>
      <w:r w:rsidRPr="006824A3">
        <w:t>5.</w:t>
      </w:r>
      <w:r w:rsidR="00EA5017">
        <w:t>3</w:t>
      </w:r>
      <w:r w:rsidR="00DC3524" w:rsidRPr="006824A3">
        <w:t xml:space="preserve"> </w:t>
      </w:r>
      <w:r w:rsidR="009D719E" w:rsidRPr="006824A3">
        <w:t>In-Service IPT Requirements</w:t>
      </w:r>
      <w:bookmarkEnd w:id="22"/>
      <w:r w:rsidR="00DD174B">
        <w:t xml:space="preserve"> </w:t>
      </w:r>
    </w:p>
    <w:p w:rsidR="00575609" w:rsidRDefault="00575609" w:rsidP="006824A3"/>
    <w:p w:rsidR="00C41147" w:rsidRPr="006824A3" w:rsidRDefault="00C41147" w:rsidP="007D0AE4">
      <w:pPr>
        <w:pStyle w:val="Heading3"/>
      </w:pPr>
      <w:bookmarkStart w:id="23" w:name="_Toc283634021"/>
      <w:r w:rsidRPr="006824A3">
        <w:t>5.</w:t>
      </w:r>
      <w:r w:rsidR="00EA5017">
        <w:t>3</w:t>
      </w:r>
      <w:r w:rsidRPr="006824A3">
        <w:t>.1 Program Management</w:t>
      </w:r>
      <w:bookmarkEnd w:id="23"/>
    </w:p>
    <w:p w:rsidR="0026323C" w:rsidRDefault="0026323C" w:rsidP="00802607"/>
    <w:p w:rsidR="00802607" w:rsidRPr="006824A3" w:rsidRDefault="00802607" w:rsidP="007D0AE4">
      <w:pPr>
        <w:pStyle w:val="Heading4"/>
      </w:pPr>
      <w:bookmarkStart w:id="24" w:name="_Toc283634022"/>
      <w:r>
        <w:t>5.</w:t>
      </w:r>
      <w:r w:rsidR="00EA5017">
        <w:t>3</w:t>
      </w:r>
      <w:r w:rsidRPr="006824A3">
        <w:t>.1.1 Program Planning</w:t>
      </w:r>
      <w:bookmarkEnd w:id="24"/>
    </w:p>
    <w:p w:rsidR="00802607" w:rsidRPr="006824A3" w:rsidRDefault="00802607" w:rsidP="00802607">
      <w:r w:rsidRPr="006824A3">
        <w:t xml:space="preserve">The contractor shall provide services that support development of plans and execution of tasks to achieve successful acquisition decisions. The contractor shall develop/ modify program briefs to support </w:t>
      </w:r>
      <w:r>
        <w:t xml:space="preserve">In-Service </w:t>
      </w:r>
      <w:r w:rsidRPr="006824A3">
        <w:t xml:space="preserve">IPT objectives and goals. The contractor shall provide services to support/perform program schedule development and tracking and provide recommendations to reduce cost, schedule and performance risks. The contractor shall provide data research, gathering, collection and analyses of program related efforts to assist in meeting programs goals and objectives. </w:t>
      </w:r>
    </w:p>
    <w:p w:rsidR="00802607" w:rsidRDefault="00802607" w:rsidP="006824A3"/>
    <w:p w:rsidR="00A15F02" w:rsidRPr="006824A3" w:rsidRDefault="00A15F02" w:rsidP="007D0AE4">
      <w:pPr>
        <w:pStyle w:val="Heading4"/>
      </w:pPr>
      <w:bookmarkStart w:id="25" w:name="_Toc283634023"/>
      <w:r w:rsidRPr="006824A3">
        <w:t>5.</w:t>
      </w:r>
      <w:r w:rsidR="00EA5017">
        <w:t>3</w:t>
      </w:r>
      <w:r w:rsidRPr="006824A3">
        <w:t>.1.</w:t>
      </w:r>
      <w:r w:rsidR="00802607">
        <w:t>2</w:t>
      </w:r>
      <w:r w:rsidRPr="006824A3">
        <w:t xml:space="preserve"> Program Documentation</w:t>
      </w:r>
      <w:bookmarkEnd w:id="25"/>
    </w:p>
    <w:p w:rsidR="00210F11" w:rsidRDefault="00210F11" w:rsidP="006824A3">
      <w:r w:rsidRPr="006824A3">
        <w:t xml:space="preserve">The contractor shall </w:t>
      </w:r>
      <w:r w:rsidR="00AE6371">
        <w:t>support the</w:t>
      </w:r>
      <w:r w:rsidRPr="006824A3">
        <w:t xml:space="preserve"> develop</w:t>
      </w:r>
      <w:r w:rsidR="00AE6371">
        <w:t>ment</w:t>
      </w:r>
      <w:r w:rsidRPr="006824A3">
        <w:t xml:space="preserve"> and modif</w:t>
      </w:r>
      <w:r w:rsidR="00AE6371">
        <w:t>ication of</w:t>
      </w:r>
      <w:r w:rsidRPr="006824A3">
        <w:t xml:space="preserve"> In-Service program documentation </w:t>
      </w:r>
      <w:r w:rsidR="0013473D" w:rsidRPr="006824A3">
        <w:t>including Acquisition</w:t>
      </w:r>
      <w:r w:rsidRPr="006824A3">
        <w:t xml:space="preserve"> Plans (AP), Acquisition Strategy Reports (ASR), Statements of Work (SOW), Statements of Objectives (SOO), Performance Work Statements (PWS), Selected Acquisition Reports (SAR), Defense Acquisition Executive Summary (DAES), Program Summary Documents (PSD), and </w:t>
      </w:r>
      <w:r w:rsidRPr="00C24C9E">
        <w:t>Program Management Plans (PMP) in accordance with DoD</w:t>
      </w:r>
      <w:r w:rsidR="00C24C9E" w:rsidRPr="00C24C9E">
        <w:t xml:space="preserve">, Government, </w:t>
      </w:r>
      <w:r w:rsidR="00C956B2" w:rsidRPr="00C24C9E">
        <w:t>Navy</w:t>
      </w:r>
      <w:r w:rsidR="00C24C9E" w:rsidRPr="00C24C9E">
        <w:t>,</w:t>
      </w:r>
      <w:r w:rsidR="00C956B2" w:rsidRPr="00C24C9E">
        <w:rPr>
          <w:color w:val="000000"/>
        </w:rPr>
        <w:t xml:space="preserve"> Naval Air Systems Command</w:t>
      </w:r>
      <w:r w:rsidR="00C24C9E" w:rsidRPr="00C24C9E">
        <w:rPr>
          <w:color w:val="000000"/>
        </w:rPr>
        <w:t xml:space="preserve"> (</w:t>
      </w:r>
      <w:r w:rsidR="00C24C9E" w:rsidRPr="00C24C9E">
        <w:t>NAVAIR) and</w:t>
      </w:r>
      <w:r w:rsidR="00C24C9E" w:rsidRPr="00C24C9E">
        <w:rPr>
          <w:color w:val="000000"/>
        </w:rPr>
        <w:t xml:space="preserve"> </w:t>
      </w:r>
      <w:r w:rsidR="00C24C9E" w:rsidRPr="00C24C9E">
        <w:rPr>
          <w:rStyle w:val="Emphasis"/>
          <w:b w:val="0"/>
          <w:color w:val="000000"/>
        </w:rPr>
        <w:t>Naval Air Warfare Center</w:t>
      </w:r>
      <w:r w:rsidR="00C24C9E" w:rsidRPr="00C24C9E">
        <w:rPr>
          <w:color w:val="000000"/>
        </w:rPr>
        <w:t xml:space="preserve"> Weapons Division</w:t>
      </w:r>
      <w:r w:rsidR="00C24C9E" w:rsidRPr="00C24C9E">
        <w:t xml:space="preserve"> (</w:t>
      </w:r>
      <w:r w:rsidRPr="00C24C9E">
        <w:t>NAWC</w:t>
      </w:r>
      <w:r w:rsidR="00C24C9E">
        <w:t>WD</w:t>
      </w:r>
      <w:r w:rsidR="00C24C9E" w:rsidRPr="00C24C9E">
        <w:t>)</w:t>
      </w:r>
      <w:r w:rsidRPr="00C24C9E">
        <w:t xml:space="preserve"> instructions</w:t>
      </w:r>
      <w:r w:rsidRPr="006824A3">
        <w:t xml:space="preserve"> and regulations.</w:t>
      </w:r>
    </w:p>
    <w:p w:rsidR="009B4F2F" w:rsidRDefault="009B4F2F" w:rsidP="006824A3"/>
    <w:p w:rsidR="009B4F2F" w:rsidRPr="006824A3" w:rsidRDefault="009B4F2F" w:rsidP="007D0AE4">
      <w:pPr>
        <w:pStyle w:val="Heading4"/>
      </w:pPr>
      <w:bookmarkStart w:id="26" w:name="_Toc283634024"/>
      <w:r>
        <w:t>5.3</w:t>
      </w:r>
      <w:r w:rsidRPr="006824A3">
        <w:t>.</w:t>
      </w:r>
      <w:r>
        <w:t>1.</w:t>
      </w:r>
      <w:r w:rsidR="009F5732" w:rsidRPr="009F5732">
        <w:rPr>
          <w:strike/>
        </w:rPr>
        <w:t>2</w:t>
      </w:r>
      <w:r>
        <w:t xml:space="preserve">3 </w:t>
      </w:r>
      <w:r w:rsidRPr="006824A3">
        <w:t>Risk Management</w:t>
      </w:r>
      <w:bookmarkEnd w:id="26"/>
    </w:p>
    <w:p w:rsidR="009B4F2F" w:rsidRPr="006824A3" w:rsidRDefault="009B4F2F" w:rsidP="009B4F2F">
      <w:r w:rsidRPr="006824A3">
        <w:t xml:space="preserve">The contractor shall </w:t>
      </w:r>
      <w:r>
        <w:t>s</w:t>
      </w:r>
      <w:r w:rsidRPr="006824A3">
        <w:t>upport the PMA-274 Risk Management process.</w:t>
      </w:r>
      <w:r>
        <w:t xml:space="preserve"> Contractor personnel shall identify risks, support risk working groups and risk management boards and perform/support documentation in the risk tool in use at PMA-274.  </w:t>
      </w:r>
    </w:p>
    <w:p w:rsidR="009B4F2F" w:rsidRPr="006824A3" w:rsidRDefault="009B4F2F" w:rsidP="006824A3">
      <w:pPr>
        <w:numPr>
          <w:ins w:id="27" w:author="james.sperbeck" w:date="2010-11-30T07:34:00Z"/>
        </w:numPr>
      </w:pPr>
    </w:p>
    <w:p w:rsidR="00C41147" w:rsidRPr="006824A3" w:rsidRDefault="00C41147" w:rsidP="007D0AE4">
      <w:pPr>
        <w:pStyle w:val="Heading3"/>
      </w:pPr>
      <w:bookmarkStart w:id="28" w:name="_Toc283634025"/>
      <w:r w:rsidRPr="006824A3">
        <w:lastRenderedPageBreak/>
        <w:t>5.</w:t>
      </w:r>
      <w:r w:rsidR="005830B0">
        <w:t>3</w:t>
      </w:r>
      <w:r w:rsidRPr="006824A3">
        <w:t>.2 Acquisition Management</w:t>
      </w:r>
      <w:bookmarkEnd w:id="28"/>
    </w:p>
    <w:p w:rsidR="00C41147" w:rsidRPr="006824A3" w:rsidRDefault="00C41147" w:rsidP="006824A3"/>
    <w:p w:rsidR="00A15F02" w:rsidRPr="006824A3" w:rsidRDefault="00A15F02" w:rsidP="007D0AE4">
      <w:pPr>
        <w:pStyle w:val="Heading4"/>
      </w:pPr>
      <w:bookmarkStart w:id="29" w:name="_Toc283634026"/>
      <w:r w:rsidRPr="006824A3">
        <w:t>5.</w:t>
      </w:r>
      <w:r w:rsidR="005830B0">
        <w:t>3</w:t>
      </w:r>
      <w:r w:rsidRPr="006824A3">
        <w:t>.2.1</w:t>
      </w:r>
      <w:r w:rsidR="005E1A23">
        <w:t xml:space="preserve"> </w:t>
      </w:r>
      <w:r w:rsidR="00AE6371">
        <w:t xml:space="preserve">Acquisition </w:t>
      </w:r>
      <w:r w:rsidR="0035537F">
        <w:t>Services</w:t>
      </w:r>
      <w:bookmarkEnd w:id="29"/>
    </w:p>
    <w:p w:rsidR="00210F11" w:rsidRPr="006824A3" w:rsidRDefault="00210F11" w:rsidP="006824A3">
      <w:r w:rsidRPr="006824A3">
        <w:t xml:space="preserve">The contractor shall </w:t>
      </w:r>
      <w:r w:rsidR="009A6A00">
        <w:t xml:space="preserve">initiate, review and analyze </w:t>
      </w:r>
      <w:r w:rsidRPr="006824A3">
        <w:t xml:space="preserve">the In-Service IPT Procurement Initiation Documentation (PID) development and execution tracking. Services shall </w:t>
      </w:r>
      <w:r w:rsidR="009226BB" w:rsidRPr="006824A3">
        <w:t>include</w:t>
      </w:r>
      <w:r w:rsidRPr="006824A3">
        <w:t xml:space="preserve"> writing, coordinating Procurement Planning Conferences (PPC), drafting Procurement Planning Agreements (PPA), tracking and facilitating completion of procurement milestones in the PPA</w:t>
      </w:r>
      <w:r w:rsidR="00802607">
        <w:t xml:space="preserve">, </w:t>
      </w:r>
      <w:r w:rsidRPr="006824A3">
        <w:t>contract modifications</w:t>
      </w:r>
      <w:r w:rsidR="00630939">
        <w:t>,</w:t>
      </w:r>
      <w:r w:rsidRPr="006824A3">
        <w:t xml:space="preserve"> procurement funding documents and contract attachments.</w:t>
      </w:r>
    </w:p>
    <w:p w:rsidR="00210F11" w:rsidRPr="006824A3" w:rsidRDefault="00210F11" w:rsidP="006824A3"/>
    <w:p w:rsidR="00A15F02" w:rsidRPr="006824A3" w:rsidRDefault="00A15F02" w:rsidP="007D0AE4">
      <w:pPr>
        <w:pStyle w:val="Heading4"/>
      </w:pPr>
      <w:bookmarkStart w:id="30" w:name="_Toc283634027"/>
      <w:r w:rsidRPr="006824A3">
        <w:t>5.</w:t>
      </w:r>
      <w:r w:rsidR="005830B0">
        <w:t>3</w:t>
      </w:r>
      <w:r w:rsidRPr="006824A3">
        <w:t>.2.2 Data Management</w:t>
      </w:r>
      <w:bookmarkEnd w:id="30"/>
    </w:p>
    <w:p w:rsidR="00210F11" w:rsidRPr="006824A3" w:rsidRDefault="00210F11" w:rsidP="006824A3">
      <w:r w:rsidRPr="006824A3">
        <w:t xml:space="preserve">The contractor shall </w:t>
      </w:r>
      <w:r w:rsidR="00D36442" w:rsidRPr="006824A3">
        <w:t>provide data management services to perform tasks as</w:t>
      </w:r>
      <w:r w:rsidR="00C24C9E">
        <w:t>sociated with executing the PMA-</w:t>
      </w:r>
      <w:r w:rsidR="00D36442" w:rsidRPr="006824A3">
        <w:t xml:space="preserve">274 </w:t>
      </w:r>
      <w:r w:rsidR="00C24C9E">
        <w:t>CDRL</w:t>
      </w:r>
      <w:r w:rsidR="00D36442" w:rsidRPr="006824A3">
        <w:t xml:space="preserve"> process including </w:t>
      </w:r>
      <w:r w:rsidR="00BA6A2D" w:rsidRPr="006824A3">
        <w:t xml:space="preserve">supporting procurement tasks associated with PIDs, </w:t>
      </w:r>
      <w:r w:rsidR="00D36442" w:rsidRPr="006824A3">
        <w:t>drafting DD</w:t>
      </w:r>
      <w:r w:rsidR="00C24C9E">
        <w:t xml:space="preserve"> Form </w:t>
      </w:r>
      <w:r w:rsidR="00D36442" w:rsidRPr="006824A3">
        <w:t>1423s, verifying deliveries, tracking reviews and responses</w:t>
      </w:r>
      <w:r w:rsidR="007134BB">
        <w:t xml:space="preserve"> and </w:t>
      </w:r>
      <w:r w:rsidR="00D36442" w:rsidRPr="006824A3">
        <w:t>providing status reports</w:t>
      </w:r>
      <w:r w:rsidR="00D15466">
        <w:t>.</w:t>
      </w:r>
      <w:r w:rsidR="00D36442" w:rsidRPr="006824A3">
        <w:t xml:space="preserve"> </w:t>
      </w:r>
    </w:p>
    <w:p w:rsidR="00AE6371" w:rsidRPr="006824A3" w:rsidRDefault="00AE6371" w:rsidP="006824A3"/>
    <w:p w:rsidR="00C41147" w:rsidRPr="006824A3" w:rsidRDefault="00C41147" w:rsidP="007D0AE4">
      <w:pPr>
        <w:pStyle w:val="Heading3"/>
      </w:pPr>
      <w:bookmarkStart w:id="31" w:name="_Toc283634028"/>
      <w:r w:rsidRPr="006824A3">
        <w:t>5.</w:t>
      </w:r>
      <w:r w:rsidR="005830B0">
        <w:t>3</w:t>
      </w:r>
      <w:r w:rsidR="00484245" w:rsidRPr="006824A3">
        <w:t>.</w:t>
      </w:r>
      <w:r w:rsidRPr="006824A3">
        <w:t>3</w:t>
      </w:r>
      <w:r w:rsidR="00411938" w:rsidRPr="006824A3">
        <w:t xml:space="preserve"> </w:t>
      </w:r>
      <w:r w:rsidRPr="006824A3">
        <w:t>Technical Services</w:t>
      </w:r>
      <w:bookmarkEnd w:id="31"/>
    </w:p>
    <w:p w:rsidR="006F1100" w:rsidRPr="006824A3" w:rsidRDefault="006F1100" w:rsidP="006824A3"/>
    <w:p w:rsidR="002642C9" w:rsidRPr="006824A3" w:rsidRDefault="002642C9" w:rsidP="007D0AE4">
      <w:pPr>
        <w:pStyle w:val="Heading4"/>
      </w:pPr>
      <w:bookmarkStart w:id="32" w:name="_Toc283634029"/>
      <w:r w:rsidRPr="006824A3">
        <w:t>5.</w:t>
      </w:r>
      <w:r w:rsidR="005830B0">
        <w:t>3</w:t>
      </w:r>
      <w:r w:rsidRPr="006824A3">
        <w:t>.3.1 Program Reviews, Technical Reviews, and Conferences</w:t>
      </w:r>
      <w:bookmarkEnd w:id="32"/>
    </w:p>
    <w:p w:rsidR="002642C9" w:rsidRPr="006824A3" w:rsidRDefault="002642C9" w:rsidP="006824A3">
      <w:r w:rsidRPr="006824A3">
        <w:t>The contractor shall support pro</w:t>
      </w:r>
      <w:r w:rsidR="000B5877" w:rsidRPr="006824A3">
        <w:t xml:space="preserve">gram reviews, </w:t>
      </w:r>
      <w:r w:rsidRPr="006824A3">
        <w:t>System Engineering Technical Review</w:t>
      </w:r>
      <w:r w:rsidR="000B5877" w:rsidRPr="006824A3">
        <w:t>s</w:t>
      </w:r>
      <w:r w:rsidRPr="006824A3">
        <w:t xml:space="preserve"> (SETR)</w:t>
      </w:r>
      <w:r w:rsidR="000B5877" w:rsidRPr="006824A3">
        <w:t xml:space="preserve">, Technical Interchange Meetings (TIMS) </w:t>
      </w:r>
      <w:r w:rsidRPr="006824A3">
        <w:t>and conferences. Technical reviews to be supported include</w:t>
      </w:r>
      <w:r w:rsidR="0000084A">
        <w:t>:</w:t>
      </w:r>
      <w:r w:rsidRPr="006824A3">
        <w:t xml:space="preserve"> System Requirements Review (SRR), System Functional Review (SFR), Preliminary Design Reviews (PDR), Critical Design Reviews (CDR), Interim Design Reviews (IDR), Functional Configuration Audit (FCA), and Physical Configuration Audit (PCA). Support services includes, pre-event research, issue paper/brief preparation, meeting minutes, post-event follow-up, and action tracking and reporting. </w:t>
      </w:r>
    </w:p>
    <w:p w:rsidR="000B5877" w:rsidRPr="006824A3" w:rsidRDefault="000B5877" w:rsidP="006824A3"/>
    <w:p w:rsidR="000B5877" w:rsidRPr="006824A3" w:rsidRDefault="000B5877" w:rsidP="006824A3">
      <w:r w:rsidRPr="006824A3">
        <w:tab/>
        <w:t xml:space="preserve">a. The contractor shall provide inputs and support conferences and program reviews, integrated baseline reviews and site surveys. This </w:t>
      </w:r>
      <w:r w:rsidR="003C2EB4">
        <w:t>sha</w:t>
      </w:r>
      <w:r w:rsidR="003C2EB4" w:rsidRPr="006824A3">
        <w:t xml:space="preserve">ll </w:t>
      </w:r>
      <w:r w:rsidRPr="006824A3">
        <w:t xml:space="preserve">include pre-conference research, issue paper preparation and post-conference follow-up support including problem tracking, resolution, and status reporting. This </w:t>
      </w:r>
      <w:r w:rsidR="003C2EB4">
        <w:t>shall</w:t>
      </w:r>
      <w:r w:rsidR="003C2EB4" w:rsidRPr="006824A3">
        <w:t xml:space="preserve"> </w:t>
      </w:r>
      <w:r w:rsidRPr="006824A3">
        <w:t>include preparing production briefs and presentations, production manpower analysis, resource monitoring, meeting attendance and meeting minutes.</w:t>
      </w:r>
    </w:p>
    <w:p w:rsidR="001F4700" w:rsidRDefault="001F4700" w:rsidP="006824A3"/>
    <w:p w:rsidR="006F1100" w:rsidRPr="006824A3" w:rsidRDefault="006F1100" w:rsidP="007D0AE4">
      <w:pPr>
        <w:pStyle w:val="Heading4"/>
      </w:pPr>
      <w:bookmarkStart w:id="33" w:name="_Toc283634030"/>
      <w:r w:rsidRPr="006824A3">
        <w:t>5.</w:t>
      </w:r>
      <w:r w:rsidR="005830B0">
        <w:t>3</w:t>
      </w:r>
      <w:r w:rsidR="00484245" w:rsidRPr="006824A3">
        <w:t>.3.</w:t>
      </w:r>
      <w:r w:rsidR="009B4F2F">
        <w:t>2</w:t>
      </w:r>
      <w:r w:rsidRPr="006824A3">
        <w:t xml:space="preserve"> </w:t>
      </w:r>
      <w:r w:rsidR="00D36442" w:rsidRPr="006824A3">
        <w:t>Configuration Management (CM)</w:t>
      </w:r>
      <w:bookmarkEnd w:id="33"/>
    </w:p>
    <w:p w:rsidR="00B12834" w:rsidRPr="006824A3" w:rsidRDefault="000F47C8" w:rsidP="006824A3">
      <w:r w:rsidRPr="006824A3">
        <w:t xml:space="preserve">The contractor shall provide </w:t>
      </w:r>
      <w:r w:rsidR="00534870">
        <w:t xml:space="preserve">configuration management </w:t>
      </w:r>
      <w:r w:rsidR="00D36442" w:rsidRPr="006824A3">
        <w:t xml:space="preserve">services </w:t>
      </w:r>
      <w:r w:rsidR="00A93AC0">
        <w:t>in accordance with the PMA 274 Configuration Management Plan</w:t>
      </w:r>
      <w:r w:rsidR="003C2EB4">
        <w:t>,</w:t>
      </w:r>
      <w:r w:rsidR="00BA6A2D" w:rsidRPr="006824A3">
        <w:t xml:space="preserve"> </w:t>
      </w:r>
      <w:r w:rsidR="00996793">
        <w:t xml:space="preserve">the </w:t>
      </w:r>
      <w:r w:rsidR="00FD76FD" w:rsidRPr="00996793">
        <w:t>Naval Air Systems Command</w:t>
      </w:r>
      <w:r w:rsidR="00FD76FD" w:rsidRPr="00996793">
        <w:rPr>
          <w:bCs/>
        </w:rPr>
        <w:t xml:space="preserve"> </w:t>
      </w:r>
      <w:r w:rsidR="00FD76FD">
        <w:rPr>
          <w:bCs/>
        </w:rPr>
        <w:t>Configuration Management Process (</w:t>
      </w:r>
      <w:r w:rsidR="00FD76FD" w:rsidRPr="006824A3">
        <w:t>NAVAIR</w:t>
      </w:r>
      <w:r w:rsidR="00FD76FD">
        <w:t xml:space="preserve">INST 4130.1D), the </w:t>
      </w:r>
      <w:r w:rsidR="00996793" w:rsidRPr="00996793">
        <w:t xml:space="preserve">Military Handbook Configuration Management </w:t>
      </w:r>
      <w:r w:rsidR="00996793">
        <w:t>Guide</w:t>
      </w:r>
      <w:r w:rsidR="00FD76FD">
        <w:t xml:space="preserve"> (</w:t>
      </w:r>
      <w:r w:rsidR="00BA6A2D" w:rsidRPr="006824A3">
        <w:t>MIL-HDBK-61A</w:t>
      </w:r>
      <w:r w:rsidR="00FD76FD">
        <w:t xml:space="preserve">) </w:t>
      </w:r>
      <w:r w:rsidR="00BA6A2D" w:rsidRPr="006824A3">
        <w:t xml:space="preserve">and </w:t>
      </w:r>
      <w:r w:rsidR="00996793" w:rsidRPr="00996793">
        <w:t xml:space="preserve">the </w:t>
      </w:r>
      <w:r w:rsidR="00996793" w:rsidRPr="00996793">
        <w:rPr>
          <w:bCs/>
        </w:rPr>
        <w:t xml:space="preserve">Naval Air Systems </w:t>
      </w:r>
      <w:r w:rsidR="00996793" w:rsidRPr="00996793">
        <w:rPr>
          <w:bCs/>
        </w:rPr>
        <w:lastRenderedPageBreak/>
        <w:t>Command Technical Directives System</w:t>
      </w:r>
      <w:r w:rsidR="00996793" w:rsidRPr="00996793">
        <w:t xml:space="preserve"> (NAVAIR 00-25-300)</w:t>
      </w:r>
      <w:r w:rsidR="00C509EC">
        <w:t xml:space="preserve"> to ensure CM elements are properly integrated</w:t>
      </w:r>
      <w:r w:rsidR="00996793">
        <w:t xml:space="preserve">. The contractor shall </w:t>
      </w:r>
      <w:r w:rsidR="00953E24" w:rsidRPr="006824A3">
        <w:t xml:space="preserve">participate in the development, evaluation, and improvement of CM processes, including associated information systems, which support the goals and objectives of the </w:t>
      </w:r>
      <w:r w:rsidR="00484245" w:rsidRPr="006824A3">
        <w:t>In-Service</w:t>
      </w:r>
      <w:r w:rsidR="002542A5" w:rsidRPr="006824A3">
        <w:t xml:space="preserve"> </w:t>
      </w:r>
      <w:r w:rsidR="00953E24" w:rsidRPr="006824A3">
        <w:t xml:space="preserve">IPT. </w:t>
      </w:r>
      <w:r w:rsidRPr="006824A3">
        <w:t xml:space="preserve"> </w:t>
      </w:r>
    </w:p>
    <w:p w:rsidR="00AE6371" w:rsidRPr="006824A3" w:rsidRDefault="00AE6371" w:rsidP="006824A3"/>
    <w:p w:rsidR="00484245" w:rsidRPr="006824A3" w:rsidRDefault="008C1685" w:rsidP="007D0AE4">
      <w:pPr>
        <w:pStyle w:val="Heading5"/>
      </w:pPr>
      <w:bookmarkStart w:id="34" w:name="_Toc283634031"/>
      <w:r w:rsidRPr="006824A3">
        <w:t>5.</w:t>
      </w:r>
      <w:r w:rsidR="005830B0">
        <w:t>3</w:t>
      </w:r>
      <w:r w:rsidR="00484245" w:rsidRPr="006824A3">
        <w:t>.3.</w:t>
      </w:r>
      <w:r w:rsidR="009B4F2F">
        <w:t>2</w:t>
      </w:r>
      <w:r w:rsidRPr="006824A3">
        <w:t>.</w:t>
      </w:r>
      <w:r w:rsidR="00AD12D4">
        <w:t>1</w:t>
      </w:r>
      <w:r w:rsidR="00484245" w:rsidRPr="006824A3">
        <w:t xml:space="preserve"> Configuration Management Documents</w:t>
      </w:r>
      <w:bookmarkEnd w:id="34"/>
      <w:r w:rsidR="00484245" w:rsidRPr="006824A3">
        <w:t xml:space="preserve"> </w:t>
      </w:r>
    </w:p>
    <w:p w:rsidR="008C1685" w:rsidRPr="006824A3" w:rsidRDefault="008C1685" w:rsidP="006824A3">
      <w:r w:rsidRPr="006824A3">
        <w:t>The contractor shall perform technical analyses</w:t>
      </w:r>
      <w:r w:rsidR="00471082" w:rsidRPr="006824A3">
        <w:t xml:space="preserve">, </w:t>
      </w:r>
      <w:r w:rsidRPr="006824A3">
        <w:t xml:space="preserve">develop, process and </w:t>
      </w:r>
      <w:r w:rsidR="0013473D" w:rsidRPr="006824A3">
        <w:t>monitor configuration</w:t>
      </w:r>
      <w:r w:rsidRPr="006824A3">
        <w:t xml:space="preserve"> change documents including Engineering Change Proposals (ECPs), Technical Directives (TDs), Engineering Change Orders (ECOs), Notices of Revision (NOR), Specification Change Notices (SCNs), requests for Deviations and Waivers, Rapid Action Minor Engineering Changes (RAMECs), Engine Service Bulletins and publication changes. The contractor shall </w:t>
      </w:r>
      <w:r w:rsidR="00471082" w:rsidRPr="006824A3">
        <w:t xml:space="preserve">perform a qualitative review of </w:t>
      </w:r>
      <w:r w:rsidRPr="006824A3">
        <w:t>ECPs</w:t>
      </w:r>
      <w:r w:rsidR="00FD76FD">
        <w:t xml:space="preserve"> </w:t>
      </w:r>
      <w:r w:rsidR="00471082" w:rsidRPr="006824A3">
        <w:t xml:space="preserve">to determine </w:t>
      </w:r>
      <w:r w:rsidRPr="006824A3">
        <w:t>executability and supportability</w:t>
      </w:r>
      <w:r w:rsidR="00471082" w:rsidRPr="006824A3">
        <w:t xml:space="preserve"> and provide </w:t>
      </w:r>
      <w:r w:rsidRPr="006824A3">
        <w:t>recommended corrections</w:t>
      </w:r>
      <w:r w:rsidR="00C509EC">
        <w:t xml:space="preserve"> to the Government</w:t>
      </w:r>
      <w:r w:rsidRPr="006824A3">
        <w:t xml:space="preserve">. </w:t>
      </w:r>
    </w:p>
    <w:p w:rsidR="004D6824" w:rsidRPr="006824A3" w:rsidRDefault="004D6824" w:rsidP="006824A3"/>
    <w:p w:rsidR="00484245" w:rsidRPr="006824A3" w:rsidRDefault="008C1685" w:rsidP="007D0AE4">
      <w:pPr>
        <w:pStyle w:val="Heading5"/>
      </w:pPr>
      <w:bookmarkStart w:id="35" w:name="_Toc283634032"/>
      <w:r w:rsidRPr="006824A3">
        <w:t>5.</w:t>
      </w:r>
      <w:r w:rsidR="005830B0">
        <w:t>3</w:t>
      </w:r>
      <w:r w:rsidR="00484245" w:rsidRPr="006824A3">
        <w:t>.3.</w:t>
      </w:r>
      <w:r w:rsidR="009B4F2F">
        <w:t>2</w:t>
      </w:r>
      <w:r w:rsidR="00484245" w:rsidRPr="006824A3">
        <w:t>.</w:t>
      </w:r>
      <w:r w:rsidR="00AD12D4">
        <w:t>2</w:t>
      </w:r>
      <w:r w:rsidR="00484245" w:rsidRPr="006824A3">
        <w:t xml:space="preserve"> Configuration Control Process</w:t>
      </w:r>
      <w:bookmarkEnd w:id="35"/>
    </w:p>
    <w:p w:rsidR="008C1685" w:rsidRPr="006824A3" w:rsidRDefault="008C1685" w:rsidP="006824A3">
      <w:r w:rsidRPr="006824A3">
        <w:t xml:space="preserve">The contractor shall coordinate and support </w:t>
      </w:r>
      <w:r w:rsidR="006A22A7" w:rsidRPr="006824A3">
        <w:t xml:space="preserve">the </w:t>
      </w:r>
      <w:r w:rsidR="002A5711" w:rsidRPr="006824A3">
        <w:t xml:space="preserve">PMA 274 </w:t>
      </w:r>
      <w:r w:rsidRPr="006824A3">
        <w:t>Configuration Control Board</w:t>
      </w:r>
      <w:r w:rsidR="00C24C9E">
        <w:t xml:space="preserve"> (CCB)</w:t>
      </w:r>
      <w:r w:rsidRPr="006824A3">
        <w:t xml:space="preserve">. The contractor shall provide PMA-274 CCB Change Request Forms on In-Service aircraft, systems and subsystems change requests/proposals. This shall include coordination and distribution of CCB change requests/directives for staffing to obtain concurrence for proposed changes. The </w:t>
      </w:r>
      <w:r w:rsidR="00FD76FD">
        <w:t>c</w:t>
      </w:r>
      <w:r w:rsidRPr="006824A3">
        <w:t>ontractor shall prepare technical inputs for Configuration Control Board consideration</w:t>
      </w:r>
      <w:r w:rsidR="00C509EC">
        <w:t>.</w:t>
      </w:r>
    </w:p>
    <w:p w:rsidR="007E6BA6" w:rsidRDefault="007E6BA6" w:rsidP="006824A3"/>
    <w:p w:rsidR="00484245" w:rsidRPr="006824A3" w:rsidRDefault="006F1100" w:rsidP="007D0AE4">
      <w:pPr>
        <w:pStyle w:val="Heading5"/>
      </w:pPr>
      <w:bookmarkStart w:id="36" w:name="_Toc283634033"/>
      <w:r w:rsidRPr="006824A3">
        <w:t>5.</w:t>
      </w:r>
      <w:r w:rsidR="005830B0">
        <w:t>3</w:t>
      </w:r>
      <w:r w:rsidR="00484245" w:rsidRPr="006824A3">
        <w:t>.3.</w:t>
      </w:r>
      <w:r w:rsidR="009B4F2F">
        <w:t>2</w:t>
      </w:r>
      <w:r w:rsidR="00484245" w:rsidRPr="006824A3">
        <w:t>.</w:t>
      </w:r>
      <w:r w:rsidR="00AD12D4">
        <w:t>3</w:t>
      </w:r>
      <w:r w:rsidR="00484245" w:rsidRPr="006824A3">
        <w:t xml:space="preserve"> Configuration Items (CI)</w:t>
      </w:r>
      <w:bookmarkEnd w:id="36"/>
    </w:p>
    <w:p w:rsidR="006F1100" w:rsidRPr="003844CA" w:rsidRDefault="006F1100" w:rsidP="006824A3">
      <w:r w:rsidRPr="006824A3">
        <w:t xml:space="preserve">The contractor shall </w:t>
      </w:r>
      <w:r w:rsidR="00C509EC">
        <w:t>provide recommendations regarding</w:t>
      </w:r>
      <w:r w:rsidR="00C509EC" w:rsidRPr="006824A3">
        <w:t xml:space="preserve"> </w:t>
      </w:r>
      <w:r w:rsidR="007A32A6" w:rsidRPr="006824A3">
        <w:t>s</w:t>
      </w:r>
      <w:r w:rsidRPr="006824A3">
        <w:t>elect</w:t>
      </w:r>
      <w:r w:rsidR="008A749E" w:rsidRPr="006824A3">
        <w:t xml:space="preserve">ion of </w:t>
      </w:r>
      <w:r w:rsidRPr="006824A3">
        <w:t>configuration items at appropriate levels of product structure</w:t>
      </w:r>
      <w:r w:rsidR="007A32A6" w:rsidRPr="006824A3">
        <w:t xml:space="preserve">, </w:t>
      </w:r>
      <w:r w:rsidRPr="006824A3">
        <w:t>configuration documentation for each CI</w:t>
      </w:r>
      <w:r w:rsidR="007A32A6" w:rsidRPr="006824A3">
        <w:t>, det</w:t>
      </w:r>
      <w:r w:rsidRPr="006824A3">
        <w:t xml:space="preserve">ermining the appropriate </w:t>
      </w:r>
      <w:r w:rsidRPr="003844CA">
        <w:t>configuration control authority for each configuration document consistent with</w:t>
      </w:r>
      <w:r w:rsidR="007A32A6" w:rsidRPr="003844CA">
        <w:t xml:space="preserve"> </w:t>
      </w:r>
      <w:r w:rsidRPr="003844CA">
        <w:t>training and logistics support planning for associated CI.</w:t>
      </w:r>
    </w:p>
    <w:p w:rsidR="004D6824" w:rsidRPr="003844CA" w:rsidRDefault="004D6824" w:rsidP="006824A3"/>
    <w:p w:rsidR="00484245" w:rsidRPr="003844CA" w:rsidRDefault="008C1685" w:rsidP="007D0AE4">
      <w:pPr>
        <w:pStyle w:val="Heading5"/>
      </w:pPr>
      <w:bookmarkStart w:id="37" w:name="_Toc283634034"/>
      <w:r w:rsidRPr="003844CA">
        <w:t>5.</w:t>
      </w:r>
      <w:r w:rsidR="005830B0">
        <w:t>3</w:t>
      </w:r>
      <w:r w:rsidR="00484245" w:rsidRPr="003844CA">
        <w:t>.3.</w:t>
      </w:r>
      <w:r w:rsidR="009B4F2F">
        <w:t>2</w:t>
      </w:r>
      <w:r w:rsidR="00484245" w:rsidRPr="003844CA">
        <w:t>.</w:t>
      </w:r>
      <w:r w:rsidR="00AD12D4" w:rsidRPr="003844CA">
        <w:t>4</w:t>
      </w:r>
      <w:r w:rsidR="00484245" w:rsidRPr="003844CA">
        <w:t xml:space="preserve"> Configuration Management Information Systems</w:t>
      </w:r>
      <w:bookmarkEnd w:id="37"/>
    </w:p>
    <w:p w:rsidR="003844CA" w:rsidRPr="003844CA" w:rsidRDefault="003844CA" w:rsidP="003844CA">
      <w:pPr>
        <w:autoSpaceDE w:val="0"/>
        <w:autoSpaceDN w:val="0"/>
        <w:adjustRightInd w:val="0"/>
      </w:pPr>
      <w:r w:rsidRPr="003844CA">
        <w:t>The contractor shall us</w:t>
      </w:r>
      <w:r w:rsidR="0000084A">
        <w:t xml:space="preserve">e </w:t>
      </w:r>
      <w:r w:rsidRPr="003844CA">
        <w:t>CM tools including</w:t>
      </w:r>
      <w:r w:rsidR="0000084A">
        <w:t xml:space="preserve">: </w:t>
      </w:r>
      <w:r w:rsidRPr="003844CA">
        <w:t>Configuration Management Information System Data Base (CMIS), Technical Directive Status Accounting (TDSA), Kit Management Information System (KITMIS), and PMA 274 Integrated Digital Environment (IDE).  The contractor shall review, evaluate and update automated management information systems (including applications) used for CM processes and products. The contractor shall provide recommendations to improve these information systems (including applications) to improve the effectiveness and efficiency of CM processes and products.</w:t>
      </w:r>
    </w:p>
    <w:p w:rsidR="00597AC2" w:rsidRPr="003844CA" w:rsidRDefault="00597AC2" w:rsidP="006824A3"/>
    <w:p w:rsidR="001C7524" w:rsidRPr="003844CA" w:rsidRDefault="008C1685" w:rsidP="007D0AE4">
      <w:pPr>
        <w:pStyle w:val="Heading5"/>
      </w:pPr>
      <w:bookmarkStart w:id="38" w:name="_Toc283634035"/>
      <w:r w:rsidRPr="003844CA">
        <w:t>5.</w:t>
      </w:r>
      <w:r w:rsidR="005830B0">
        <w:t>3</w:t>
      </w:r>
      <w:r w:rsidR="001C7524" w:rsidRPr="003844CA">
        <w:t>.3.</w:t>
      </w:r>
      <w:r w:rsidR="009B4F2F">
        <w:t>2</w:t>
      </w:r>
      <w:r w:rsidR="001C7524" w:rsidRPr="003844CA">
        <w:t>.</w:t>
      </w:r>
      <w:r w:rsidR="00AD12D4" w:rsidRPr="003844CA">
        <w:t>5</w:t>
      </w:r>
      <w:r w:rsidR="001C7524" w:rsidRPr="003844CA">
        <w:t xml:space="preserve"> Configuration Change Documentation</w:t>
      </w:r>
      <w:bookmarkEnd w:id="38"/>
    </w:p>
    <w:p w:rsidR="00021B1C" w:rsidRPr="006824A3" w:rsidRDefault="008C1685" w:rsidP="006824A3">
      <w:r w:rsidRPr="003844CA">
        <w:lastRenderedPageBreak/>
        <w:t>The contractor shall ensure that CM change documentation is correctly identified and maintained in the appropriate repository</w:t>
      </w:r>
      <w:r w:rsidRPr="006824A3">
        <w:t xml:space="preserve">. The contractor shall provide CM status in a report to include TDs, ECPs, and incorporation schedules. </w:t>
      </w:r>
      <w:r w:rsidR="00021B1C" w:rsidRPr="006824A3">
        <w:t>The contractor shall compile statistics</w:t>
      </w:r>
      <w:r w:rsidR="006A22A7" w:rsidRPr="006824A3">
        <w:t xml:space="preserve">, </w:t>
      </w:r>
      <w:r w:rsidR="00021B1C" w:rsidRPr="006824A3">
        <w:t>prepare</w:t>
      </w:r>
      <w:r w:rsidR="006A22A7" w:rsidRPr="006824A3">
        <w:t xml:space="preserve"> metrics reports, and p</w:t>
      </w:r>
      <w:r w:rsidR="00021B1C" w:rsidRPr="006824A3">
        <w:t>rovide inputs for and support program reviews and conferences</w:t>
      </w:r>
      <w:r w:rsidR="006A22A7" w:rsidRPr="006824A3">
        <w:t>.</w:t>
      </w:r>
    </w:p>
    <w:p w:rsidR="006F1100" w:rsidRPr="006824A3" w:rsidRDefault="006F1100" w:rsidP="006824A3"/>
    <w:p w:rsidR="006F1100" w:rsidRPr="006824A3" w:rsidRDefault="001C7524" w:rsidP="007D0AE4">
      <w:pPr>
        <w:pStyle w:val="Heading4"/>
      </w:pPr>
      <w:bookmarkStart w:id="39" w:name="_Toc283634036"/>
      <w:r w:rsidRPr="006824A3">
        <w:t>5.</w:t>
      </w:r>
      <w:r w:rsidR="005830B0">
        <w:t>3</w:t>
      </w:r>
      <w:r w:rsidRPr="006824A3">
        <w:t>.</w:t>
      </w:r>
      <w:r w:rsidR="002E27A5">
        <w:t>3.</w:t>
      </w:r>
      <w:r w:rsidR="009B4F2F">
        <w:t>3</w:t>
      </w:r>
      <w:r w:rsidR="006F1100" w:rsidRPr="006824A3">
        <w:t xml:space="preserve"> </w:t>
      </w:r>
      <w:r w:rsidR="0043475D" w:rsidRPr="006824A3">
        <w:t xml:space="preserve">Manufacturing, </w:t>
      </w:r>
      <w:r w:rsidR="006F1100" w:rsidRPr="006824A3">
        <w:t>Production</w:t>
      </w:r>
      <w:r w:rsidR="004D6824" w:rsidRPr="006824A3">
        <w:t xml:space="preserve"> and </w:t>
      </w:r>
      <w:r w:rsidR="006F1100" w:rsidRPr="006824A3">
        <w:t>Quality Assurance</w:t>
      </w:r>
      <w:bookmarkEnd w:id="39"/>
      <w:r w:rsidR="006F1100" w:rsidRPr="006824A3">
        <w:t xml:space="preserve"> </w:t>
      </w:r>
    </w:p>
    <w:p w:rsidR="00020AF4" w:rsidRPr="006824A3" w:rsidRDefault="00020AF4" w:rsidP="006824A3"/>
    <w:p w:rsidR="001C7524" w:rsidRPr="006824A3" w:rsidRDefault="00D65902" w:rsidP="007D0AE4">
      <w:pPr>
        <w:pStyle w:val="Heading5"/>
      </w:pPr>
      <w:bookmarkStart w:id="40" w:name="_Toc283634037"/>
      <w:r w:rsidRPr="006824A3">
        <w:t>5.</w:t>
      </w:r>
      <w:r w:rsidR="005830B0">
        <w:t>3</w:t>
      </w:r>
      <w:r w:rsidR="001C7524" w:rsidRPr="006824A3">
        <w:t>.</w:t>
      </w:r>
      <w:r w:rsidR="002E27A5">
        <w:t>3.</w:t>
      </w:r>
      <w:r w:rsidR="009B4F2F">
        <w:t>3</w:t>
      </w:r>
      <w:r w:rsidR="001C7524" w:rsidRPr="006824A3">
        <w:t xml:space="preserve">.1 </w:t>
      </w:r>
      <w:r w:rsidR="00982E62" w:rsidRPr="006824A3">
        <w:t>Operations Assessments</w:t>
      </w:r>
      <w:bookmarkEnd w:id="40"/>
      <w:r w:rsidR="001C7524" w:rsidRPr="006824A3">
        <w:t xml:space="preserve"> </w:t>
      </w:r>
    </w:p>
    <w:p w:rsidR="00D65902" w:rsidRPr="006824A3" w:rsidRDefault="00D65902" w:rsidP="006824A3">
      <w:r w:rsidRPr="006824A3">
        <w:t>The contractor shall conduct</w:t>
      </w:r>
      <w:r w:rsidR="00B654B7">
        <w:t>/</w:t>
      </w:r>
      <w:r w:rsidR="00FD76FD">
        <w:t xml:space="preserve">support </w:t>
      </w:r>
      <w:r w:rsidR="00FD76FD" w:rsidRPr="006824A3">
        <w:t>analyses</w:t>
      </w:r>
      <w:r w:rsidR="002A443E" w:rsidRPr="006824A3">
        <w:t>/</w:t>
      </w:r>
      <w:r w:rsidRPr="006824A3">
        <w:t xml:space="preserve">reviews to provide assessments/status of </w:t>
      </w:r>
      <w:r w:rsidR="00741094" w:rsidRPr="006824A3">
        <w:t xml:space="preserve">Government and </w:t>
      </w:r>
      <w:r w:rsidRPr="006824A3">
        <w:t>industry partner manufacturing, production and quality assurance operations. This includes</w:t>
      </w:r>
      <w:r w:rsidR="002427B7">
        <w:t xml:space="preserve"> </w:t>
      </w:r>
      <w:r w:rsidR="00741094" w:rsidRPr="006824A3">
        <w:t xml:space="preserve">site visits, </w:t>
      </w:r>
      <w:r w:rsidRPr="006824A3">
        <w:t xml:space="preserve">analysis/surveillance of production tasks, assembly instructions, bill of materials (BOM), assembly work orders, material lead times, manufacturing requirements planning systems (MRPS) data, </w:t>
      </w:r>
      <w:r w:rsidR="00741094" w:rsidRPr="006824A3">
        <w:t xml:space="preserve">production tracking system(s), </w:t>
      </w:r>
      <w:r w:rsidRPr="006824A3">
        <w:t>special tooling/special test equipment requirements, master control</w:t>
      </w:r>
      <w:r w:rsidR="00741094" w:rsidRPr="006824A3">
        <w:t xml:space="preserve"> media, </w:t>
      </w:r>
      <w:r w:rsidRPr="006824A3">
        <w:t xml:space="preserve">component test and evaluation </w:t>
      </w:r>
      <w:r w:rsidR="00741094" w:rsidRPr="006824A3">
        <w:t xml:space="preserve">planning, production floor layouts, inventory receipts, warehousing, tooling test equipment, production schedules, manufacturing transition plans, material supply lists, build cycles, part/kitting availability, material, and facility availability. Manufacturing, production and quality assurance risks shall be identified </w:t>
      </w:r>
      <w:r w:rsidR="006A22A7" w:rsidRPr="006824A3">
        <w:t xml:space="preserve">with </w:t>
      </w:r>
      <w:r w:rsidR="00741094" w:rsidRPr="006824A3">
        <w:t>r</w:t>
      </w:r>
      <w:r w:rsidRPr="006824A3">
        <w:t xml:space="preserve">ecommendations </w:t>
      </w:r>
      <w:r w:rsidR="006A22A7" w:rsidRPr="006824A3">
        <w:t>t</w:t>
      </w:r>
      <w:r w:rsidRPr="006824A3">
        <w:t xml:space="preserve">o address known and potential deficiencies. </w:t>
      </w:r>
    </w:p>
    <w:p w:rsidR="00F50D2E" w:rsidRPr="006824A3" w:rsidRDefault="00F50D2E" w:rsidP="006824A3"/>
    <w:p w:rsidR="00982E62" w:rsidRPr="006824A3" w:rsidRDefault="0043475D" w:rsidP="007D0AE4">
      <w:pPr>
        <w:pStyle w:val="Heading5"/>
      </w:pPr>
      <w:bookmarkStart w:id="41" w:name="_Toc283634038"/>
      <w:r w:rsidRPr="006824A3">
        <w:t>5.</w:t>
      </w:r>
      <w:r w:rsidR="005830B0">
        <w:t>3</w:t>
      </w:r>
      <w:r w:rsidR="00982E62" w:rsidRPr="006824A3">
        <w:t>.</w:t>
      </w:r>
      <w:r w:rsidR="002E27A5">
        <w:t>3.</w:t>
      </w:r>
      <w:r w:rsidR="009B4F2F">
        <w:t>3</w:t>
      </w:r>
      <w:r w:rsidR="00982E62" w:rsidRPr="006824A3">
        <w:t>.</w:t>
      </w:r>
      <w:r w:rsidR="00C70357" w:rsidRPr="006824A3">
        <w:t>2</w:t>
      </w:r>
      <w:r w:rsidR="00982E62" w:rsidRPr="006824A3">
        <w:t xml:space="preserve"> Product Inspections</w:t>
      </w:r>
      <w:bookmarkEnd w:id="41"/>
    </w:p>
    <w:p w:rsidR="0043475D" w:rsidRPr="006824A3" w:rsidRDefault="0043475D" w:rsidP="006824A3">
      <w:r w:rsidRPr="006824A3">
        <w:t xml:space="preserve">The contractor shall monitor product standards, </w:t>
      </w:r>
      <w:r w:rsidR="002427B7">
        <w:t>review</w:t>
      </w:r>
      <w:r w:rsidR="002102BB">
        <w:t>/</w:t>
      </w:r>
      <w:r w:rsidRPr="006824A3">
        <w:t>in</w:t>
      </w:r>
      <w:r w:rsidR="00C24C9E">
        <w:t>spect samples of finished goods</w:t>
      </w:r>
      <w:r w:rsidR="002427B7">
        <w:t>,</w:t>
      </w:r>
      <w:r w:rsidR="002102BB">
        <w:t xml:space="preserve"> and</w:t>
      </w:r>
      <w:r w:rsidRPr="006824A3">
        <w:t xml:space="preserve"> </w:t>
      </w:r>
      <w:r w:rsidR="002427B7">
        <w:t>recommend</w:t>
      </w:r>
      <w:r w:rsidR="002427B7" w:rsidRPr="006824A3">
        <w:t xml:space="preserve"> </w:t>
      </w:r>
      <w:r w:rsidRPr="006824A3">
        <w:t xml:space="preserve">continuous quality improvement practices </w:t>
      </w:r>
      <w:r w:rsidR="002427B7">
        <w:t>re</w:t>
      </w:r>
      <w:r w:rsidR="00BA3E52">
        <w:t>sults</w:t>
      </w:r>
      <w:r w:rsidRPr="006824A3">
        <w:t>.</w:t>
      </w:r>
    </w:p>
    <w:p w:rsidR="00102DCA" w:rsidRPr="006824A3" w:rsidRDefault="00102DCA" w:rsidP="006824A3"/>
    <w:p w:rsidR="00C41147" w:rsidRPr="00DD174B" w:rsidRDefault="00C41147" w:rsidP="007D0AE4">
      <w:pPr>
        <w:pStyle w:val="Heading3"/>
      </w:pPr>
      <w:bookmarkStart w:id="42" w:name="_Toc283634039"/>
      <w:r w:rsidRPr="00DD174B">
        <w:t>5.</w:t>
      </w:r>
      <w:r w:rsidR="005830B0">
        <w:t>3</w:t>
      </w:r>
      <w:r w:rsidR="00C10FF3" w:rsidRPr="00DD174B">
        <w:t>.</w:t>
      </w:r>
      <w:r w:rsidR="006039F8" w:rsidRPr="00DD174B">
        <w:t>4</w:t>
      </w:r>
      <w:r w:rsidRPr="00DD174B">
        <w:t xml:space="preserve"> Administrative Services</w:t>
      </w:r>
      <w:bookmarkEnd w:id="42"/>
      <w:r w:rsidR="00FD76FD" w:rsidRPr="00DD174B">
        <w:t xml:space="preserve"> </w:t>
      </w:r>
    </w:p>
    <w:p w:rsidR="00FE4E4C" w:rsidRPr="006824A3" w:rsidRDefault="00311006" w:rsidP="006824A3">
      <w:r w:rsidRPr="006824A3">
        <w:t xml:space="preserve">The contractor shall provide </w:t>
      </w:r>
      <w:r w:rsidR="00620DFA" w:rsidRPr="006824A3">
        <w:t xml:space="preserve">services to </w:t>
      </w:r>
      <w:r w:rsidRPr="006824A3">
        <w:t xml:space="preserve">support the </w:t>
      </w:r>
      <w:r w:rsidR="00620DFA" w:rsidRPr="006824A3">
        <w:t>In-Service I</w:t>
      </w:r>
      <w:r w:rsidRPr="006824A3">
        <w:t xml:space="preserve">PT Co-Leads. </w:t>
      </w:r>
      <w:r w:rsidR="00E252F9" w:rsidRPr="006824A3">
        <w:t>S</w:t>
      </w:r>
      <w:r w:rsidR="00FE4E4C" w:rsidRPr="006824A3">
        <w:t xml:space="preserve">ervices include coordination of meetings, management of calendars and schedules, generating </w:t>
      </w:r>
      <w:r w:rsidR="00E252F9" w:rsidRPr="006824A3">
        <w:t xml:space="preserve">travel documents </w:t>
      </w:r>
      <w:r w:rsidR="00FE4E4C" w:rsidRPr="006824A3">
        <w:t xml:space="preserve">using </w:t>
      </w:r>
      <w:r w:rsidR="00E252F9" w:rsidRPr="006824A3">
        <w:t xml:space="preserve">the </w:t>
      </w:r>
      <w:r w:rsidR="00C24C9E">
        <w:t>DTS</w:t>
      </w:r>
      <w:r w:rsidR="00FE4E4C" w:rsidRPr="006824A3">
        <w:t>, drafting</w:t>
      </w:r>
      <w:r w:rsidR="00E252F9" w:rsidRPr="006824A3">
        <w:t>/</w:t>
      </w:r>
      <w:r w:rsidR="00FE4E4C" w:rsidRPr="006824A3">
        <w:t xml:space="preserve">routing correspondence in accordance with governing policies, support employee check-in and check-out process, maintain employee roster/recall data, utilize BASICS for visit request processing, </w:t>
      </w:r>
      <w:r w:rsidR="00BA3E52">
        <w:t>support</w:t>
      </w:r>
      <w:r w:rsidR="00FE4E4C" w:rsidRPr="006824A3">
        <w:t xml:space="preserve"> obtaining official passports for overseas travel, prepare naval messages, receive and distribute general mail, and order office supplies.  </w:t>
      </w:r>
    </w:p>
    <w:p w:rsidR="00C41147" w:rsidRPr="006824A3" w:rsidRDefault="00C41147" w:rsidP="006824A3"/>
    <w:p w:rsidR="00764BBA" w:rsidRPr="006824A3" w:rsidRDefault="00764BBA" w:rsidP="007D0AE4">
      <w:pPr>
        <w:pStyle w:val="Heading2"/>
      </w:pPr>
      <w:bookmarkStart w:id="43" w:name="_Toc283634040"/>
      <w:r w:rsidRPr="006824A3">
        <w:t>5.</w:t>
      </w:r>
      <w:r w:rsidR="005830B0">
        <w:t>4</w:t>
      </w:r>
      <w:r w:rsidR="00982E62" w:rsidRPr="006824A3">
        <w:t xml:space="preserve"> </w:t>
      </w:r>
      <w:r w:rsidRPr="006824A3">
        <w:t>VXX IPT Requirements</w:t>
      </w:r>
      <w:bookmarkEnd w:id="43"/>
    </w:p>
    <w:p w:rsidR="00764BBA" w:rsidRPr="006824A3" w:rsidRDefault="00764BBA" w:rsidP="006824A3"/>
    <w:p w:rsidR="00643715" w:rsidRPr="002F26FB" w:rsidRDefault="00764BBA" w:rsidP="007D0AE4">
      <w:pPr>
        <w:pStyle w:val="Heading3"/>
      </w:pPr>
      <w:bookmarkStart w:id="44" w:name="_Toc283634041"/>
      <w:r w:rsidRPr="006824A3">
        <w:t>5.</w:t>
      </w:r>
      <w:r w:rsidR="005830B0">
        <w:t>4</w:t>
      </w:r>
      <w:r w:rsidR="00982E62" w:rsidRPr="006824A3">
        <w:t>.1</w:t>
      </w:r>
      <w:r w:rsidRPr="006824A3">
        <w:t xml:space="preserve"> Program Management</w:t>
      </w:r>
      <w:bookmarkEnd w:id="44"/>
      <w:r w:rsidR="00DD174B">
        <w:t xml:space="preserve"> </w:t>
      </w:r>
    </w:p>
    <w:p w:rsidR="00764BBA" w:rsidRPr="006824A3" w:rsidRDefault="00DD174B" w:rsidP="006824A3">
      <w:r w:rsidRPr="00DD174B">
        <w:t xml:space="preserve"> </w:t>
      </w:r>
      <w:r w:rsidRPr="006824A3">
        <w:t xml:space="preserve"> </w:t>
      </w:r>
    </w:p>
    <w:p w:rsidR="00982E62" w:rsidRPr="006824A3" w:rsidRDefault="00982E62" w:rsidP="007D0AE4">
      <w:pPr>
        <w:pStyle w:val="Heading4"/>
      </w:pPr>
      <w:bookmarkStart w:id="45" w:name="_Toc283634042"/>
      <w:r w:rsidRPr="006824A3">
        <w:lastRenderedPageBreak/>
        <w:t>5.</w:t>
      </w:r>
      <w:r w:rsidR="005830B0">
        <w:t>4</w:t>
      </w:r>
      <w:r w:rsidRPr="006824A3">
        <w:t>.1.1 Program Planning</w:t>
      </w:r>
      <w:bookmarkEnd w:id="45"/>
    </w:p>
    <w:p w:rsidR="008A6F22" w:rsidRPr="006824A3" w:rsidRDefault="00764BBA" w:rsidP="008A6F22">
      <w:r w:rsidRPr="006824A3">
        <w:t xml:space="preserve">The contractor shall provide services that support development of plans and execution of tasks to achieve successful acquisition </w:t>
      </w:r>
      <w:r w:rsidR="00C24C9E">
        <w:t>Mile Stone (</w:t>
      </w:r>
      <w:r w:rsidRPr="006824A3">
        <w:t>MS</w:t>
      </w:r>
      <w:r w:rsidR="00C24C9E">
        <w:t>)</w:t>
      </w:r>
      <w:r w:rsidRPr="006824A3">
        <w:t xml:space="preserve"> decisions. The contractor shall develop</w:t>
      </w:r>
      <w:r w:rsidR="00953E24" w:rsidRPr="006824A3">
        <w:t xml:space="preserve">/ </w:t>
      </w:r>
      <w:r w:rsidRPr="006824A3">
        <w:t xml:space="preserve">modify program briefs to support VXX </w:t>
      </w:r>
      <w:r w:rsidR="00953E24" w:rsidRPr="006824A3">
        <w:t xml:space="preserve">IPT </w:t>
      </w:r>
      <w:r w:rsidRPr="006824A3">
        <w:t xml:space="preserve">objectives and goals. The contractor shall provide services to support/perform program schedule development and tracking and provide recommendations to reduce cost, schedule and performance risks. </w:t>
      </w:r>
      <w:r w:rsidR="008A6F22" w:rsidRPr="006824A3">
        <w:t>The contractor shall provide data research, gathering, collection and analyses of program related efforts to assist in meeting programs goals and objectives. This support shall include developing and modifying briefs and presentation materials.</w:t>
      </w:r>
    </w:p>
    <w:p w:rsidR="00764BBA" w:rsidRPr="006824A3" w:rsidRDefault="00764BBA" w:rsidP="006824A3"/>
    <w:p w:rsidR="00982E62" w:rsidRPr="006824A3" w:rsidRDefault="00982E62" w:rsidP="007D0AE4">
      <w:pPr>
        <w:pStyle w:val="Heading4"/>
      </w:pPr>
      <w:bookmarkStart w:id="46" w:name="_Toc283634043"/>
      <w:r w:rsidRPr="006824A3">
        <w:t>5.</w:t>
      </w:r>
      <w:r w:rsidR="005830B0">
        <w:t>4</w:t>
      </w:r>
      <w:r w:rsidRPr="006824A3">
        <w:t>.1.2 Program Documentation</w:t>
      </w:r>
      <w:bookmarkEnd w:id="46"/>
    </w:p>
    <w:p w:rsidR="00764BBA" w:rsidRDefault="00434E24" w:rsidP="006824A3">
      <w:r w:rsidRPr="006824A3">
        <w:t xml:space="preserve">The contractor shall </w:t>
      </w:r>
      <w:r w:rsidR="00BA3E52">
        <w:t xml:space="preserve">support the </w:t>
      </w:r>
      <w:r w:rsidRPr="006824A3">
        <w:t>develop</w:t>
      </w:r>
      <w:r w:rsidR="00BA3E52">
        <w:t>ment</w:t>
      </w:r>
      <w:r w:rsidRPr="006824A3">
        <w:t>/modif</w:t>
      </w:r>
      <w:r w:rsidR="00BA3E52">
        <w:t>ication of</w:t>
      </w:r>
      <w:r w:rsidRPr="006824A3">
        <w:t xml:space="preserve"> VXX MS A and B documentation including, Acquisition Plans (AP), Acquisition Strategy Reports (ASR), Statements of Work (SOW), Statements of Objectives (SOO), Performance Work Statements (PWS), Selected Acquisition Reports (SAR), Defense Acquisition Executive Summary (DAES), Program Summary Documents (PSD), Initial Capability Document (ICD), Capability Development Document (CDD), and Program Management Plans (PMP) in accordance with </w:t>
      </w:r>
      <w:r>
        <w:t xml:space="preserve">DoD, </w:t>
      </w:r>
      <w:r w:rsidRPr="006824A3">
        <w:t>Government</w:t>
      </w:r>
      <w:r>
        <w:t xml:space="preserve">, Navy, NAVAIR and </w:t>
      </w:r>
      <w:r w:rsidRPr="006824A3">
        <w:t>NAWC instructions and regulations.</w:t>
      </w:r>
    </w:p>
    <w:p w:rsidR="009B4F2F" w:rsidRDefault="009B4F2F" w:rsidP="006824A3"/>
    <w:p w:rsidR="009B4F2F" w:rsidRPr="006824A3" w:rsidRDefault="009B4F2F" w:rsidP="007D0AE4">
      <w:pPr>
        <w:pStyle w:val="Heading4"/>
      </w:pPr>
      <w:bookmarkStart w:id="47" w:name="_Toc283634044"/>
      <w:r>
        <w:t>5.4</w:t>
      </w:r>
      <w:r w:rsidRPr="006824A3">
        <w:t>.</w:t>
      </w:r>
      <w:r>
        <w:t>1.</w:t>
      </w:r>
      <w:r w:rsidR="009F5732">
        <w:t>3</w:t>
      </w:r>
      <w:r>
        <w:t xml:space="preserve"> </w:t>
      </w:r>
      <w:r w:rsidRPr="006824A3">
        <w:t>Risk Management</w:t>
      </w:r>
      <w:bookmarkEnd w:id="47"/>
    </w:p>
    <w:p w:rsidR="009B4F2F" w:rsidRPr="006824A3" w:rsidRDefault="009B4F2F" w:rsidP="009B4F2F">
      <w:r w:rsidRPr="006824A3">
        <w:t xml:space="preserve">The contractor shall </w:t>
      </w:r>
      <w:r>
        <w:t>s</w:t>
      </w:r>
      <w:r w:rsidRPr="006824A3">
        <w:t>upport the PMA-274 Risk Management process.</w:t>
      </w:r>
      <w:r>
        <w:t xml:space="preserve"> Contractor personnel shall identify risks, support risk working groups and risk management boards and perform/support documentation in the risk tool in use at PMA-274.  </w:t>
      </w:r>
    </w:p>
    <w:p w:rsidR="008F2F42" w:rsidRPr="006824A3" w:rsidRDefault="008F2F42" w:rsidP="006824A3"/>
    <w:p w:rsidR="00643715" w:rsidRPr="00DB2018" w:rsidRDefault="00764BBA" w:rsidP="007D0AE4">
      <w:pPr>
        <w:pStyle w:val="Heading3"/>
        <w:rPr>
          <w:lang w:val="fr-FR"/>
        </w:rPr>
      </w:pPr>
      <w:bookmarkStart w:id="48" w:name="_Toc283634045"/>
      <w:r w:rsidRPr="00DB2018">
        <w:rPr>
          <w:lang w:val="fr-FR"/>
        </w:rPr>
        <w:t>5.</w:t>
      </w:r>
      <w:r w:rsidR="005830B0">
        <w:rPr>
          <w:lang w:val="fr-FR"/>
        </w:rPr>
        <w:t>4</w:t>
      </w:r>
      <w:r w:rsidR="00982E62" w:rsidRPr="00DB2018">
        <w:rPr>
          <w:lang w:val="fr-FR"/>
        </w:rPr>
        <w:t>.2</w:t>
      </w:r>
      <w:r w:rsidRPr="00DB2018">
        <w:rPr>
          <w:lang w:val="fr-FR"/>
        </w:rPr>
        <w:t xml:space="preserve"> Acquisition Management</w:t>
      </w:r>
      <w:bookmarkEnd w:id="48"/>
      <w:r w:rsidR="00DD174B" w:rsidRPr="00DB2018">
        <w:rPr>
          <w:lang w:val="fr-FR"/>
        </w:rPr>
        <w:t xml:space="preserve"> </w:t>
      </w:r>
    </w:p>
    <w:p w:rsidR="00982E62" w:rsidRPr="00DB2018" w:rsidRDefault="00DD174B" w:rsidP="006824A3">
      <w:pPr>
        <w:rPr>
          <w:lang w:val="fr-FR"/>
        </w:rPr>
      </w:pPr>
      <w:r w:rsidRPr="00DB2018">
        <w:rPr>
          <w:lang w:val="fr-FR"/>
        </w:rPr>
        <w:t xml:space="preserve">  </w:t>
      </w:r>
    </w:p>
    <w:p w:rsidR="00982E62" w:rsidRPr="00DB2018" w:rsidRDefault="00982E62" w:rsidP="007D0AE4">
      <w:pPr>
        <w:pStyle w:val="Heading4"/>
        <w:rPr>
          <w:lang w:val="fr-FR"/>
        </w:rPr>
      </w:pPr>
      <w:bookmarkStart w:id="49" w:name="_Toc283634046"/>
      <w:r w:rsidRPr="00DB2018">
        <w:rPr>
          <w:lang w:val="fr-FR"/>
        </w:rPr>
        <w:t>5.</w:t>
      </w:r>
      <w:r w:rsidR="005830B0">
        <w:rPr>
          <w:lang w:val="fr-FR"/>
        </w:rPr>
        <w:t>4</w:t>
      </w:r>
      <w:r w:rsidRPr="00DB2018">
        <w:rPr>
          <w:lang w:val="fr-FR"/>
        </w:rPr>
        <w:t xml:space="preserve">.2.1 </w:t>
      </w:r>
      <w:r w:rsidR="0013473D" w:rsidRPr="00DB2018">
        <w:rPr>
          <w:lang w:val="fr-FR"/>
        </w:rPr>
        <w:t>Acquisition</w:t>
      </w:r>
      <w:r w:rsidR="00BA3E52" w:rsidRPr="00DB2018">
        <w:rPr>
          <w:lang w:val="fr-FR"/>
        </w:rPr>
        <w:t xml:space="preserve"> </w:t>
      </w:r>
      <w:r w:rsidR="0035537F">
        <w:rPr>
          <w:lang w:val="fr-FR"/>
        </w:rPr>
        <w:t>Services</w:t>
      </w:r>
      <w:bookmarkEnd w:id="49"/>
    </w:p>
    <w:p w:rsidR="00764BBA" w:rsidRPr="006824A3" w:rsidRDefault="00764BBA" w:rsidP="006824A3">
      <w:r w:rsidRPr="006824A3">
        <w:t xml:space="preserve">The contractor shall </w:t>
      </w:r>
      <w:r w:rsidR="009A6A00">
        <w:t>initiate, review and analyze the</w:t>
      </w:r>
      <w:r w:rsidRPr="006824A3">
        <w:t xml:space="preserve"> VXX IPT Procurement Initiation Documentation (PID) development and execution tracking. Services shall include</w:t>
      </w:r>
      <w:r w:rsidR="00BA3E52">
        <w:t>s</w:t>
      </w:r>
      <w:r w:rsidRPr="006824A3">
        <w:t>, PID writing, coordinating Procurement Planning Conferences (PPC), drafting Procurement Planning Agreements (PPA), tracking and facilitating completion of procurement milestones in the PPA</w:t>
      </w:r>
      <w:r w:rsidR="00953E24" w:rsidRPr="006824A3">
        <w:t xml:space="preserve">, </w:t>
      </w:r>
      <w:r w:rsidRPr="006824A3">
        <w:t>contract modifications</w:t>
      </w:r>
      <w:r w:rsidR="00630939">
        <w:t xml:space="preserve">, </w:t>
      </w:r>
      <w:r w:rsidRPr="006824A3">
        <w:t>procurement funding documents</w:t>
      </w:r>
      <w:r w:rsidR="00630939">
        <w:t>,</w:t>
      </w:r>
      <w:r w:rsidRPr="006824A3">
        <w:t xml:space="preserve"> and contract attachments.</w:t>
      </w:r>
    </w:p>
    <w:p w:rsidR="00764BBA" w:rsidRPr="006824A3" w:rsidRDefault="00764BBA" w:rsidP="006824A3"/>
    <w:p w:rsidR="00982E62" w:rsidRPr="006824A3" w:rsidRDefault="00982E62" w:rsidP="007D0AE4">
      <w:pPr>
        <w:pStyle w:val="Heading4"/>
      </w:pPr>
      <w:bookmarkStart w:id="50" w:name="_Toc283634047"/>
      <w:r w:rsidRPr="006824A3">
        <w:t>5.</w:t>
      </w:r>
      <w:r w:rsidR="005830B0">
        <w:t>4</w:t>
      </w:r>
      <w:r w:rsidRPr="006824A3">
        <w:t>.2.2 Data Management</w:t>
      </w:r>
      <w:bookmarkEnd w:id="50"/>
    </w:p>
    <w:p w:rsidR="00953E24" w:rsidRPr="006824A3" w:rsidRDefault="00953E24" w:rsidP="006824A3">
      <w:r w:rsidRPr="006824A3">
        <w:t>The contractor shall provide data management services to perform tasks as</w:t>
      </w:r>
      <w:r w:rsidR="00C24C9E">
        <w:t>sociated with executing the PMA-</w:t>
      </w:r>
      <w:r w:rsidRPr="006824A3">
        <w:t xml:space="preserve">274 </w:t>
      </w:r>
      <w:r w:rsidR="00C24C9E">
        <w:t>CDRL</w:t>
      </w:r>
      <w:r w:rsidRPr="006824A3">
        <w:t xml:space="preserve"> process including </w:t>
      </w:r>
      <w:r w:rsidR="00C24C9E">
        <w:t xml:space="preserve">drafting DD Form </w:t>
      </w:r>
      <w:r w:rsidRPr="006824A3">
        <w:t>1423s, verifying deliveries, tracking reviews and responses, providing status reports</w:t>
      </w:r>
      <w:r w:rsidR="002A00ED">
        <w:t>.</w:t>
      </w:r>
      <w:r w:rsidRPr="006824A3">
        <w:t xml:space="preserve"> </w:t>
      </w:r>
    </w:p>
    <w:p w:rsidR="00953E24" w:rsidRPr="006824A3" w:rsidRDefault="00953E24" w:rsidP="006824A3"/>
    <w:p w:rsidR="00D15466" w:rsidRPr="00D15466" w:rsidRDefault="00764BBA" w:rsidP="007D0AE4">
      <w:pPr>
        <w:pStyle w:val="Heading3"/>
      </w:pPr>
      <w:bookmarkStart w:id="51" w:name="_Toc283634048"/>
      <w:r w:rsidRPr="006824A3">
        <w:lastRenderedPageBreak/>
        <w:t>5.</w:t>
      </w:r>
      <w:r w:rsidR="005830B0">
        <w:t>4</w:t>
      </w:r>
      <w:r w:rsidRPr="006824A3">
        <w:t>.3 Technical Services</w:t>
      </w:r>
      <w:bookmarkEnd w:id="51"/>
      <w:r w:rsidR="00DD174B">
        <w:t xml:space="preserve"> </w:t>
      </w:r>
    </w:p>
    <w:p w:rsidR="00764BBA" w:rsidRPr="006824A3" w:rsidRDefault="00764BBA" w:rsidP="006824A3"/>
    <w:p w:rsidR="00C70357" w:rsidRPr="006824A3" w:rsidRDefault="00C70357" w:rsidP="007D0AE4">
      <w:pPr>
        <w:pStyle w:val="Heading4"/>
      </w:pPr>
      <w:bookmarkStart w:id="52" w:name="_Toc283634049"/>
      <w:r w:rsidRPr="006824A3">
        <w:t>5.</w:t>
      </w:r>
      <w:r w:rsidR="005830B0">
        <w:t>4</w:t>
      </w:r>
      <w:r w:rsidRPr="006824A3">
        <w:t>.3.1 Program Reviews, Technical Reviews, and Conferences</w:t>
      </w:r>
      <w:bookmarkEnd w:id="52"/>
    </w:p>
    <w:p w:rsidR="00C70357" w:rsidRPr="006824A3" w:rsidRDefault="00C70357" w:rsidP="006824A3">
      <w:r w:rsidRPr="006824A3">
        <w:t xml:space="preserve">The contractor shall support program reviews, System Engineering Technical Reviews (SETR), Technical Interchange Meetings (TIMS) and conferences. Technical reviews to be supported include: System Requirements Review (SRR), System Functional Review (SFR), Preliminary Design Reviews (PDR), Critical Design Reviews (CDR), Interim Design Reviews (IDR), Functional Configuration Audit (FCA), and Physical Configuration Audit (PCA). Support services includes, but is not limited to pre-event research, issue paper/brief preparation, meeting minutes, post-event follow-up, and action tracking and reporting. </w:t>
      </w:r>
    </w:p>
    <w:p w:rsidR="00C70357" w:rsidRPr="006824A3" w:rsidRDefault="00C70357" w:rsidP="006824A3"/>
    <w:p w:rsidR="00C70357" w:rsidRPr="006824A3" w:rsidRDefault="00C70357" w:rsidP="00A87C42">
      <w:pPr>
        <w:ind w:left="720"/>
      </w:pPr>
      <w:r w:rsidRPr="006824A3">
        <w:t xml:space="preserve">a. The contractor shall provide inputs and support conferences and program reviews, integrated baseline reviews and site surveys. This </w:t>
      </w:r>
      <w:r w:rsidR="00CE7D63">
        <w:t>sha</w:t>
      </w:r>
      <w:r w:rsidR="00CE7D63" w:rsidRPr="006824A3">
        <w:t xml:space="preserve">ll </w:t>
      </w:r>
      <w:r w:rsidRPr="006824A3">
        <w:t xml:space="preserve">include pre-conference research, issue paper preparation and post-conference follow-up support including problem tracking, resolution, and status reporting. This </w:t>
      </w:r>
      <w:r w:rsidR="00CE7D63">
        <w:t>shall</w:t>
      </w:r>
      <w:r w:rsidR="00CE7D63" w:rsidRPr="006824A3">
        <w:t xml:space="preserve"> </w:t>
      </w:r>
      <w:r w:rsidRPr="006824A3">
        <w:t>include preparing production briefs and presentations, production manpower analysis, resource monitoring, meeting attendance and meeting minutes.</w:t>
      </w:r>
    </w:p>
    <w:p w:rsidR="00C70357" w:rsidRDefault="00C70357" w:rsidP="006824A3"/>
    <w:p w:rsidR="00764BBA" w:rsidRPr="006824A3" w:rsidRDefault="00764BBA" w:rsidP="007D0AE4">
      <w:pPr>
        <w:pStyle w:val="Heading4"/>
      </w:pPr>
      <w:bookmarkStart w:id="53" w:name="_Toc283634050"/>
      <w:r w:rsidRPr="006824A3">
        <w:t>5</w:t>
      </w:r>
      <w:r w:rsidR="00982E62" w:rsidRPr="006824A3">
        <w:t>.</w:t>
      </w:r>
      <w:r w:rsidR="005830B0">
        <w:t>4</w:t>
      </w:r>
      <w:r w:rsidR="00982E62" w:rsidRPr="006824A3">
        <w:t>.3.</w:t>
      </w:r>
      <w:r w:rsidR="009B4F2F">
        <w:t>2</w:t>
      </w:r>
      <w:r w:rsidRPr="006824A3">
        <w:t xml:space="preserve"> Configuration Management</w:t>
      </w:r>
      <w:r w:rsidR="00C10FF3" w:rsidRPr="006824A3">
        <w:t xml:space="preserve"> (CM)</w:t>
      </w:r>
      <w:bookmarkEnd w:id="53"/>
    </w:p>
    <w:p w:rsidR="00764BBA" w:rsidRPr="006824A3" w:rsidRDefault="00953E24" w:rsidP="006824A3">
      <w:r w:rsidRPr="006824A3">
        <w:t xml:space="preserve">The contractor shall provide services to review VXX IPT program and acquisition documentation to ensure CM elements are properly integrated, develop and modify CMP and </w:t>
      </w:r>
      <w:r w:rsidR="00400089">
        <w:t>SOP</w:t>
      </w:r>
      <w:r w:rsidRPr="006824A3">
        <w:t xml:space="preserve"> in accordance with current policies, perform CM planning for systems acquisition, and recommend changes to source materials and specific program requirements. </w:t>
      </w:r>
      <w:r w:rsidR="00764BBA" w:rsidRPr="006824A3">
        <w:t xml:space="preserve">The contractor shall participate in the development, evaluation, and improvement of CM processes, including associated information systems, which </w:t>
      </w:r>
      <w:r w:rsidRPr="006824A3">
        <w:t>support the goals and objectives</w:t>
      </w:r>
      <w:r w:rsidR="00764BBA" w:rsidRPr="006824A3">
        <w:t xml:space="preserve"> of the VXX IPT. </w:t>
      </w:r>
    </w:p>
    <w:p w:rsidR="00764BBA" w:rsidRPr="006824A3" w:rsidRDefault="00764BBA" w:rsidP="006824A3"/>
    <w:p w:rsidR="00764BBA" w:rsidRPr="006824A3" w:rsidRDefault="00764BBA" w:rsidP="007D0AE4">
      <w:pPr>
        <w:pStyle w:val="Heading4"/>
      </w:pPr>
      <w:bookmarkStart w:id="54" w:name="_Toc283634051"/>
      <w:r w:rsidRPr="006824A3">
        <w:t>5.</w:t>
      </w:r>
      <w:r w:rsidR="005830B0">
        <w:t>4</w:t>
      </w:r>
      <w:r w:rsidR="00C10FF3" w:rsidRPr="006824A3">
        <w:t>.</w:t>
      </w:r>
      <w:r w:rsidR="002E27A5">
        <w:t>3.</w:t>
      </w:r>
      <w:r w:rsidR="009B4F2F">
        <w:t>3</w:t>
      </w:r>
      <w:r w:rsidRPr="006824A3">
        <w:t xml:space="preserve"> Manufacturing, Production and Quality Assurance</w:t>
      </w:r>
      <w:bookmarkEnd w:id="54"/>
    </w:p>
    <w:p w:rsidR="000F3768" w:rsidRPr="006824A3" w:rsidRDefault="000F3768" w:rsidP="006824A3"/>
    <w:p w:rsidR="00C10FF3" w:rsidRPr="006824A3" w:rsidRDefault="000F3768" w:rsidP="007D0AE4">
      <w:pPr>
        <w:pStyle w:val="Heading5"/>
      </w:pPr>
      <w:bookmarkStart w:id="55" w:name="_Toc283634052"/>
      <w:r w:rsidRPr="006824A3">
        <w:t>5.</w:t>
      </w:r>
      <w:r w:rsidR="005830B0">
        <w:t>4</w:t>
      </w:r>
      <w:r w:rsidR="00C10FF3" w:rsidRPr="006824A3">
        <w:t>.</w:t>
      </w:r>
      <w:r w:rsidR="002E27A5">
        <w:t>3.</w:t>
      </w:r>
      <w:r w:rsidR="009B4F2F">
        <w:t>3</w:t>
      </w:r>
      <w:r w:rsidR="00C10FF3" w:rsidRPr="006824A3">
        <w:t>.1</w:t>
      </w:r>
      <w:r w:rsidRPr="006824A3">
        <w:t xml:space="preserve"> </w:t>
      </w:r>
      <w:r w:rsidR="00C10FF3" w:rsidRPr="006824A3">
        <w:t>Operations Assessments</w:t>
      </w:r>
      <w:bookmarkEnd w:id="55"/>
    </w:p>
    <w:p w:rsidR="000F3768" w:rsidRPr="006824A3" w:rsidRDefault="000F3768" w:rsidP="006824A3">
      <w:r w:rsidRPr="006824A3">
        <w:t>The contractor shall conduct</w:t>
      </w:r>
      <w:r w:rsidR="00B654B7">
        <w:t>/</w:t>
      </w:r>
      <w:r w:rsidR="00A04519">
        <w:t xml:space="preserve">support </w:t>
      </w:r>
      <w:r w:rsidR="00A04519" w:rsidRPr="006824A3">
        <w:t>analyses</w:t>
      </w:r>
      <w:r w:rsidRPr="006824A3">
        <w:t xml:space="preserve">/reviews to provide assessments/status of Government and industry partner manufacturing, production and quality assurance operations. This includes: site visits, analysis/surveillance of production tasks, assembly instructions, </w:t>
      </w:r>
      <w:r w:rsidR="00400089">
        <w:t>BOM</w:t>
      </w:r>
      <w:r w:rsidRPr="006824A3">
        <w:t xml:space="preserve">, assembly work orders, material lead times, </w:t>
      </w:r>
      <w:r w:rsidR="00400089">
        <w:t>MRPS</w:t>
      </w:r>
      <w:r w:rsidRPr="006824A3">
        <w:t xml:space="preserve"> data, production tracking system(s), special tooling/special test equipment requirements, master control media, component test and evaluation planning, production floor layouts, inventory receipts, warehousing, tooling test equipment, production schedules, manufacturing transition plans, material supply lists, build cycles, part/kitting availability, material, and facility availability. Manufacturing, production and quality assurance risks shall be identified with recommendations to address known and potential deficiencies. </w:t>
      </w:r>
    </w:p>
    <w:p w:rsidR="000F3768" w:rsidRPr="006824A3" w:rsidRDefault="000F3768" w:rsidP="006824A3"/>
    <w:p w:rsidR="009315AE" w:rsidRDefault="00764BBA" w:rsidP="007D0AE4">
      <w:pPr>
        <w:pStyle w:val="Heading3"/>
      </w:pPr>
      <w:bookmarkStart w:id="56" w:name="_Toc283634053"/>
      <w:r w:rsidRPr="00CA6A98">
        <w:t>5.</w:t>
      </w:r>
      <w:r w:rsidR="005830B0">
        <w:t>4</w:t>
      </w:r>
      <w:r w:rsidR="00C10FF3" w:rsidRPr="00CA6A98">
        <w:t>.</w:t>
      </w:r>
      <w:r w:rsidR="006039F8" w:rsidRPr="00CA6A98">
        <w:t>4</w:t>
      </w:r>
      <w:r w:rsidRPr="00CA6A98">
        <w:t xml:space="preserve"> Administrative Services</w:t>
      </w:r>
      <w:bookmarkEnd w:id="56"/>
      <w:r w:rsidR="003667B9" w:rsidRPr="00CA6A98">
        <w:t xml:space="preserve">  </w:t>
      </w:r>
      <w:r w:rsidR="00CA6A98">
        <w:t xml:space="preserve"> </w:t>
      </w:r>
    </w:p>
    <w:p w:rsidR="00D35086" w:rsidRPr="006824A3" w:rsidRDefault="00D35086" w:rsidP="006824A3">
      <w:r w:rsidRPr="006824A3">
        <w:t>The contractor shall provide services to support the VXX IPT Co-Leads</w:t>
      </w:r>
      <w:r w:rsidR="007A0C10">
        <w:t xml:space="preserve"> and the two (2) TD IPT Leads. </w:t>
      </w:r>
      <w:r w:rsidRPr="006824A3">
        <w:t xml:space="preserve">Services include coordination of meetings, management of calendars and schedules, generating travel documents using the Defense Travel System, drafting/routing correspondence in accordance with governing policies, support employee check-in and check-out process, maintain employee roster/recall data, utilize BASICS for visit request processing, assist in obtaining official passports for overseas travel, prepare naval messages, receive and distribute general mail, and order office supplies.  </w:t>
      </w:r>
    </w:p>
    <w:p w:rsidR="00C41147" w:rsidRPr="006824A3" w:rsidRDefault="00C41147" w:rsidP="006824A3"/>
    <w:p w:rsidR="00643715" w:rsidRPr="002F26FB" w:rsidRDefault="00E80334" w:rsidP="007D0AE4">
      <w:pPr>
        <w:pStyle w:val="Heading2"/>
      </w:pPr>
      <w:bookmarkStart w:id="57" w:name="_Toc283634054"/>
      <w:r w:rsidRPr="006824A3">
        <w:t>5.</w:t>
      </w:r>
      <w:r w:rsidR="005830B0">
        <w:t>5</w:t>
      </w:r>
      <w:r w:rsidR="00A2452B" w:rsidRPr="006824A3">
        <w:t xml:space="preserve"> </w:t>
      </w:r>
      <w:r w:rsidR="00583C8E" w:rsidRPr="006824A3">
        <w:t>Navy-Marine Corps Intranet (NMCI)</w:t>
      </w:r>
      <w:bookmarkEnd w:id="57"/>
      <w:r w:rsidR="00CA6A98">
        <w:t xml:space="preserve"> </w:t>
      </w:r>
    </w:p>
    <w:p w:rsidR="00583C8E" w:rsidRPr="006824A3" w:rsidRDefault="00583C8E" w:rsidP="006824A3"/>
    <w:p w:rsidR="00060732" w:rsidRPr="006824A3" w:rsidRDefault="00721E90" w:rsidP="006824A3">
      <w:r w:rsidRPr="006824A3">
        <w:t xml:space="preserve">The </w:t>
      </w:r>
      <w:r w:rsidR="00301CE3" w:rsidRPr="006824A3">
        <w:t>c</w:t>
      </w:r>
      <w:r w:rsidRPr="006824A3">
        <w:t xml:space="preserve">ontractor shall </w:t>
      </w:r>
      <w:r w:rsidR="00336D18" w:rsidRPr="006824A3">
        <w:t xml:space="preserve">perform the tasks to order, track, issue and manage </w:t>
      </w:r>
      <w:r w:rsidR="00301CE3" w:rsidRPr="006824A3">
        <w:t xml:space="preserve">NMCI hardware, software and </w:t>
      </w:r>
      <w:r w:rsidRPr="006824A3">
        <w:t>services</w:t>
      </w:r>
      <w:r w:rsidR="00301CE3" w:rsidRPr="006824A3">
        <w:t xml:space="preserve"> </w:t>
      </w:r>
      <w:r w:rsidR="00336D18" w:rsidRPr="006824A3">
        <w:t xml:space="preserve">to support </w:t>
      </w:r>
      <w:r w:rsidR="00301CE3" w:rsidRPr="006824A3">
        <w:t xml:space="preserve">on-site </w:t>
      </w:r>
      <w:r w:rsidR="00336D18" w:rsidRPr="006824A3">
        <w:t xml:space="preserve">contractor </w:t>
      </w:r>
      <w:r w:rsidR="00301CE3" w:rsidRPr="006824A3">
        <w:t>personnel</w:t>
      </w:r>
      <w:r w:rsidR="00E3640E">
        <w:t xml:space="preserve"> </w:t>
      </w:r>
      <w:r w:rsidR="00336D18" w:rsidRPr="006824A3">
        <w:t xml:space="preserve">and </w:t>
      </w:r>
      <w:r w:rsidR="00301CE3" w:rsidRPr="006824A3">
        <w:t xml:space="preserve">off-site </w:t>
      </w:r>
      <w:r w:rsidR="00336D18" w:rsidRPr="006824A3">
        <w:t xml:space="preserve">contractor </w:t>
      </w:r>
      <w:r w:rsidR="00301CE3" w:rsidRPr="006824A3">
        <w:t>personnel</w:t>
      </w:r>
      <w:r w:rsidR="00400089">
        <w:t>.</w:t>
      </w:r>
    </w:p>
    <w:p w:rsidR="00B9152E" w:rsidRPr="006824A3" w:rsidRDefault="00B9152E" w:rsidP="006824A3"/>
    <w:p w:rsidR="00643715" w:rsidRPr="002F26FB" w:rsidRDefault="00E80334" w:rsidP="007D0AE4">
      <w:pPr>
        <w:pStyle w:val="Heading2"/>
      </w:pPr>
      <w:bookmarkStart w:id="58" w:name="_Toc283634055"/>
      <w:r w:rsidRPr="006824A3">
        <w:t>5.</w:t>
      </w:r>
      <w:r w:rsidR="005830B0">
        <w:t>6</w:t>
      </w:r>
      <w:r w:rsidR="00A2452B" w:rsidRPr="006824A3">
        <w:t xml:space="preserve"> Travel</w:t>
      </w:r>
      <w:bookmarkEnd w:id="58"/>
      <w:r w:rsidR="00CA6A98">
        <w:t xml:space="preserve"> </w:t>
      </w:r>
    </w:p>
    <w:p w:rsidR="00BC0C64" w:rsidRDefault="00BC0C64" w:rsidP="006824A3">
      <w:r w:rsidRPr="006824A3">
        <w:t>Contractor personnel shall travel to various locations within, and outside, the continental Unit</w:t>
      </w:r>
      <w:r w:rsidR="009B56E9" w:rsidRPr="006824A3">
        <w:t>ed States</w:t>
      </w:r>
      <w:r w:rsidR="00E3640E">
        <w:t xml:space="preserve"> (CONUS)</w:t>
      </w:r>
      <w:r w:rsidRPr="006824A3">
        <w:t xml:space="preserve">. Government Team Leads will identify specific travel requirements for supporting </w:t>
      </w:r>
      <w:r w:rsidR="00A2452B" w:rsidRPr="006824A3">
        <w:t>cont</w:t>
      </w:r>
      <w:r w:rsidRPr="006824A3">
        <w:t xml:space="preserve">ractor personnel. </w:t>
      </w:r>
      <w:r w:rsidR="00A2452B" w:rsidRPr="006824A3">
        <w:t xml:space="preserve">Passports for </w:t>
      </w:r>
      <w:r w:rsidRPr="006824A3">
        <w:t xml:space="preserve">OCONUS </w:t>
      </w:r>
      <w:r w:rsidR="00A2452B" w:rsidRPr="006824A3">
        <w:t>travel</w:t>
      </w:r>
      <w:r w:rsidR="003D3E71" w:rsidRPr="006824A3">
        <w:t xml:space="preserve"> </w:t>
      </w:r>
      <w:r w:rsidR="00A2452B" w:rsidRPr="006824A3">
        <w:t xml:space="preserve">may be required and shall be acquired by the </w:t>
      </w:r>
      <w:r w:rsidR="009B56E9" w:rsidRPr="006824A3">
        <w:t>c</w:t>
      </w:r>
      <w:r w:rsidR="00A2452B" w:rsidRPr="006824A3">
        <w:t xml:space="preserve">ontractor. Visit requests and </w:t>
      </w:r>
      <w:r w:rsidR="009B56E9" w:rsidRPr="006824A3">
        <w:t>c</w:t>
      </w:r>
      <w:r w:rsidR="00A2452B" w:rsidRPr="006824A3">
        <w:t>ountry clearances shall be processed by</w:t>
      </w:r>
      <w:r w:rsidR="003D3E71" w:rsidRPr="006824A3">
        <w:t xml:space="preserve"> </w:t>
      </w:r>
      <w:r w:rsidR="00721E90" w:rsidRPr="006824A3">
        <w:t xml:space="preserve">the </w:t>
      </w:r>
      <w:r w:rsidR="009B56E9" w:rsidRPr="006824A3">
        <w:t>c</w:t>
      </w:r>
      <w:r w:rsidR="00A2452B" w:rsidRPr="006824A3">
        <w:t xml:space="preserve">ontractor. </w:t>
      </w:r>
      <w:r w:rsidRPr="006824A3">
        <w:t xml:space="preserve">Only those travel expenses having valid receipts and travel claims will be reimbursed to the contractor. Travel will be reimbursed at cost in accordance with the </w:t>
      </w:r>
      <w:r w:rsidR="00400089">
        <w:t>DoD</w:t>
      </w:r>
      <w:r w:rsidRPr="006824A3">
        <w:t xml:space="preserve"> Travel Regulation</w:t>
      </w:r>
      <w:r w:rsidR="00DA274C">
        <w:t>s.</w:t>
      </w:r>
    </w:p>
    <w:p w:rsidR="00802607" w:rsidRPr="006824A3" w:rsidRDefault="00802607" w:rsidP="006824A3"/>
    <w:p w:rsidR="00643715" w:rsidRPr="002F26FB" w:rsidRDefault="007B43F9" w:rsidP="007D0AE4">
      <w:pPr>
        <w:pStyle w:val="Heading2"/>
      </w:pPr>
      <w:bookmarkStart w:id="59" w:name="_Toc283634056"/>
      <w:r w:rsidRPr="00802607">
        <w:t>5.</w:t>
      </w:r>
      <w:r w:rsidR="005830B0">
        <w:t>7</w:t>
      </w:r>
      <w:r w:rsidRPr="00802607">
        <w:t xml:space="preserve"> Program Security</w:t>
      </w:r>
      <w:bookmarkEnd w:id="59"/>
      <w:r w:rsidR="00DD174B">
        <w:t xml:space="preserve"> </w:t>
      </w:r>
    </w:p>
    <w:p w:rsidR="009B4F2F" w:rsidRDefault="009B4F2F" w:rsidP="006824A3"/>
    <w:p w:rsidR="007D0AE4" w:rsidRDefault="00E00DA2" w:rsidP="007D0AE4">
      <w:pPr>
        <w:pStyle w:val="Heading3"/>
      </w:pPr>
      <w:bookmarkStart w:id="60" w:name="_Toc283634057"/>
      <w:r>
        <w:t>5.</w:t>
      </w:r>
      <w:r w:rsidR="005830B0">
        <w:t>7</w:t>
      </w:r>
      <w:r>
        <w:t>.1</w:t>
      </w:r>
      <w:r w:rsidR="00767448">
        <w:t xml:space="preserve"> </w:t>
      </w:r>
      <w:r w:rsidR="007D0AE4" w:rsidRPr="006824A3">
        <w:t>Security Procedures</w:t>
      </w:r>
      <w:bookmarkEnd w:id="60"/>
      <w:r w:rsidR="007D0AE4" w:rsidRPr="006824A3">
        <w:t xml:space="preserve"> </w:t>
      </w:r>
    </w:p>
    <w:p w:rsidR="007B43F9" w:rsidRPr="006824A3" w:rsidRDefault="007B43F9" w:rsidP="006824A3">
      <w:r w:rsidRPr="006824A3">
        <w:t xml:space="preserve">The </w:t>
      </w:r>
      <w:r w:rsidR="00767448">
        <w:t>c</w:t>
      </w:r>
      <w:r w:rsidRPr="006824A3">
        <w:t>ontractor shall implement and maintain security procedures to safeguard controlled unclassified and classified information in accordance with Executive Order 13526, Classified National Security Information</w:t>
      </w:r>
      <w:r w:rsidR="00590E6C" w:rsidRPr="006824A3">
        <w:t xml:space="preserve">; </w:t>
      </w:r>
      <w:r w:rsidRPr="006824A3">
        <w:t>DoD 5220.22-M, National Industrial Security Operating Manual (NISPOM)</w:t>
      </w:r>
      <w:r w:rsidR="00590E6C" w:rsidRPr="006824A3">
        <w:t xml:space="preserve">; </w:t>
      </w:r>
      <w:r w:rsidRPr="006824A3">
        <w:t>DoD 5200.1-R, DoD Information Security Program and SECNAV M 5510.36, DoN Information Security Program Regulation.  Additionally, classified program information shall be protected in accordance with</w:t>
      </w:r>
      <w:r w:rsidR="00EC319A">
        <w:t xml:space="preserve"> the </w:t>
      </w:r>
      <w:r w:rsidR="00EC319A" w:rsidRPr="00EC319A">
        <w:t xml:space="preserve">VH-3D </w:t>
      </w:r>
      <w:r w:rsidR="00EC319A">
        <w:t xml:space="preserve">and VH-60N </w:t>
      </w:r>
      <w:r w:rsidR="00EC319A" w:rsidRPr="00EC319A">
        <w:t>Executive Transport Security Classification Guide</w:t>
      </w:r>
      <w:r w:rsidR="00EC319A">
        <w:t>s and the P</w:t>
      </w:r>
      <w:r w:rsidR="00EC319A" w:rsidRPr="00EC319A">
        <w:t>residential Vertical Lift Platform(s) (VXX) Secur</w:t>
      </w:r>
      <w:r w:rsidR="00EC319A">
        <w:t xml:space="preserve">ity Classification Guide. </w:t>
      </w:r>
      <w:r w:rsidRPr="006824A3">
        <w:t>The DoD Contract Security Classification Specification, DD Form 254</w:t>
      </w:r>
      <w:r w:rsidRPr="0026323C">
        <w:t>,</w:t>
      </w:r>
      <w:r w:rsidRPr="006824A3">
        <w:t xml:space="preserve"> defines program specific security requirements.  </w:t>
      </w:r>
    </w:p>
    <w:p w:rsidR="007B43F9" w:rsidRPr="006824A3" w:rsidRDefault="007B43F9" w:rsidP="006824A3"/>
    <w:p w:rsidR="00FB7353" w:rsidRPr="006824A3" w:rsidRDefault="00FB7353" w:rsidP="007D0AE4">
      <w:pPr>
        <w:pStyle w:val="Heading3"/>
      </w:pPr>
      <w:bookmarkStart w:id="61" w:name="_Toc283634058"/>
      <w:r w:rsidRPr="006824A3">
        <w:lastRenderedPageBreak/>
        <w:t>5.</w:t>
      </w:r>
      <w:r w:rsidR="005830B0">
        <w:t>7</w:t>
      </w:r>
      <w:r w:rsidR="00D232EE">
        <w:t>.</w:t>
      </w:r>
      <w:r w:rsidR="00E00DA2">
        <w:t>2</w:t>
      </w:r>
      <w:r w:rsidRPr="006824A3">
        <w:t xml:space="preserve"> Operational Security Plan (OPSEC)</w:t>
      </w:r>
      <w:bookmarkEnd w:id="61"/>
      <w:r w:rsidR="00CA6A98" w:rsidRPr="006824A3">
        <w:t xml:space="preserve"> </w:t>
      </w:r>
    </w:p>
    <w:p w:rsidR="00FB7353" w:rsidRPr="006824A3" w:rsidRDefault="00FB7353" w:rsidP="00FB7353">
      <w:r w:rsidRPr="006824A3">
        <w:t xml:space="preserve">The contractor shall develop, implement, and maintain an OPSEC program to protect controlled unclassified and classified activities, information, equipment, and material used or developed by the contractor and all sub-contractors. The OPSEC program shall be in accordance with National Security Decision Directive (NSDD) 298 and DoD Manual 5205.02-M, DoD Operations Security (OPSEC) Program Manual, and shall include: </w:t>
      </w:r>
    </w:p>
    <w:p w:rsidR="00FB7353" w:rsidRPr="006824A3" w:rsidRDefault="00FB7353" w:rsidP="00FB7353"/>
    <w:p w:rsidR="00FB7353" w:rsidRPr="006824A3" w:rsidRDefault="00400089" w:rsidP="00FB7353">
      <w:pPr>
        <w:ind w:left="720"/>
      </w:pPr>
      <w:r>
        <w:t>a</w:t>
      </w:r>
      <w:r w:rsidR="00FB7353">
        <w:t>.</w:t>
      </w:r>
      <w:r w:rsidR="00FB7353" w:rsidRPr="006824A3">
        <w:t xml:space="preserve"> Assignment of responsibility for OPSEC direction and implementation.</w:t>
      </w:r>
    </w:p>
    <w:p w:rsidR="00FB7353" w:rsidRPr="006824A3" w:rsidRDefault="00400089" w:rsidP="00FB7353">
      <w:pPr>
        <w:ind w:left="720"/>
      </w:pPr>
      <w:r>
        <w:t>b</w:t>
      </w:r>
      <w:r w:rsidR="00FB7353">
        <w:t>.</w:t>
      </w:r>
      <w:r w:rsidR="00FB7353" w:rsidRPr="006824A3">
        <w:t xml:space="preserve"> Issuance of procedures and planning guidance for the use of OPSEC techniques to </w:t>
      </w:r>
      <w:r w:rsidR="00CE7D63">
        <w:t>I</w:t>
      </w:r>
      <w:r w:rsidR="00FB7353" w:rsidRPr="006824A3">
        <w:t>dentif</w:t>
      </w:r>
      <w:r w:rsidR="00CE7D63">
        <w:t>ication of</w:t>
      </w:r>
      <w:r w:rsidR="00FB7353" w:rsidRPr="006824A3">
        <w:t xml:space="preserve"> vulnerabilities and appl</w:t>
      </w:r>
      <w:r w:rsidR="00CE7D63">
        <w:t>ication of</w:t>
      </w:r>
      <w:r w:rsidR="00FB7353" w:rsidRPr="006824A3">
        <w:t xml:space="preserve"> applicable countermeasures.</w:t>
      </w:r>
    </w:p>
    <w:p w:rsidR="00FB7353" w:rsidRPr="006824A3" w:rsidRDefault="00400089" w:rsidP="00FB7353">
      <w:pPr>
        <w:ind w:left="720"/>
      </w:pPr>
      <w:r>
        <w:t>c</w:t>
      </w:r>
      <w:r w:rsidR="00FB7353">
        <w:t>.</w:t>
      </w:r>
      <w:r w:rsidR="00FB7353" w:rsidRPr="006824A3">
        <w:t xml:space="preserve"> Establishment of OPSEC education and awareness training.</w:t>
      </w:r>
    </w:p>
    <w:p w:rsidR="00FB7353" w:rsidRPr="006824A3" w:rsidRDefault="00400089" w:rsidP="00FB7353">
      <w:pPr>
        <w:ind w:left="720"/>
      </w:pPr>
      <w:r>
        <w:t>d</w:t>
      </w:r>
      <w:r w:rsidR="00FB7353">
        <w:t>.</w:t>
      </w:r>
      <w:r w:rsidR="00FB7353" w:rsidRPr="006824A3">
        <w:t xml:space="preserve"> Provisions for management, annual review, and evaluation of OPSEC programs.</w:t>
      </w:r>
    </w:p>
    <w:p w:rsidR="00FB7353" w:rsidRPr="006824A3" w:rsidRDefault="00400089" w:rsidP="00FB7353">
      <w:pPr>
        <w:ind w:left="720"/>
      </w:pPr>
      <w:r>
        <w:t>e</w:t>
      </w:r>
      <w:r w:rsidR="00FB7353">
        <w:t>.</w:t>
      </w:r>
      <w:r w:rsidR="00FB7353" w:rsidRPr="006824A3">
        <w:t xml:space="preserve"> Flow down of OPSEC requirements to subcontractors, when applicable.</w:t>
      </w:r>
    </w:p>
    <w:p w:rsidR="0016402B" w:rsidRDefault="0016402B" w:rsidP="00FB7353"/>
    <w:p w:rsidR="00FB7353" w:rsidRPr="006824A3" w:rsidRDefault="0016402B" w:rsidP="00FB7353">
      <w:pPr>
        <w:rPr>
          <w:u w:val="single"/>
        </w:rPr>
      </w:pPr>
      <w:r w:rsidRPr="006824A3">
        <w:t xml:space="preserve">The contractor shall submit an OPSEC Plan </w:t>
      </w:r>
      <w:r w:rsidR="00400089">
        <w:t>IAW CDRL A004</w:t>
      </w:r>
      <w:r>
        <w:t>.</w:t>
      </w:r>
    </w:p>
    <w:p w:rsidR="0016402B" w:rsidRDefault="0016402B" w:rsidP="00FB7353"/>
    <w:p w:rsidR="007D0AE4" w:rsidRDefault="00E00DA2" w:rsidP="007D0AE4">
      <w:pPr>
        <w:pStyle w:val="Heading3"/>
      </w:pPr>
      <w:bookmarkStart w:id="62" w:name="_Toc283634059"/>
      <w:r>
        <w:t>5.</w:t>
      </w:r>
      <w:r w:rsidR="005830B0">
        <w:t>7</w:t>
      </w:r>
      <w:r>
        <w:t>.3</w:t>
      </w:r>
      <w:r w:rsidR="00FB7353" w:rsidRPr="00D47610">
        <w:t xml:space="preserve"> </w:t>
      </w:r>
      <w:r w:rsidR="007D0AE4" w:rsidRPr="006824A3">
        <w:t>Distribution Statement</w:t>
      </w:r>
      <w:bookmarkEnd w:id="62"/>
      <w:r w:rsidR="007D0AE4">
        <w:t xml:space="preserve"> </w:t>
      </w:r>
    </w:p>
    <w:p w:rsidR="00FB7353" w:rsidRPr="006824A3" w:rsidRDefault="00E00DA2" w:rsidP="00FB7353">
      <w:r>
        <w:t xml:space="preserve">The contractor shall </w:t>
      </w:r>
      <w:r w:rsidRPr="006824A3">
        <w:t>use the following Distribution Statement on the bottom of the front/cover page all technical documents</w:t>
      </w:r>
      <w:r>
        <w:t xml:space="preserve"> </w:t>
      </w:r>
      <w:r w:rsidR="00FB7353" w:rsidRPr="006824A3">
        <w:t>to help prevent the inadvertent or unauthorized disclosure of sensitive program information</w:t>
      </w:r>
      <w:r>
        <w:t xml:space="preserve">: </w:t>
      </w:r>
    </w:p>
    <w:p w:rsidR="00FB7353" w:rsidRPr="006824A3" w:rsidRDefault="00FB7353" w:rsidP="00FB7353">
      <w:r w:rsidRPr="006824A3">
        <w:rPr>
          <w:b/>
          <w:bCs/>
        </w:rPr>
        <w:br/>
        <w:t>“DISTRIBUTION STATEMENT F:</w:t>
      </w:r>
      <w:r w:rsidRPr="006824A3">
        <w:t xml:space="preserve">  Further dissemination only as directed by the Presidential Helicopters Program Office (PMA-274), Patuxent River MD 20670, May 2010, or higher DoD authority."</w:t>
      </w:r>
    </w:p>
    <w:p w:rsidR="00FB7353" w:rsidRDefault="00FB7353" w:rsidP="006824A3"/>
    <w:p w:rsidR="00643715" w:rsidRPr="002F26FB" w:rsidRDefault="00B9158A" w:rsidP="007D0AE4">
      <w:pPr>
        <w:pStyle w:val="Heading2"/>
      </w:pPr>
      <w:bookmarkStart w:id="63" w:name="_Toc283634060"/>
      <w:r w:rsidRPr="006824A3">
        <w:t>5.</w:t>
      </w:r>
      <w:r w:rsidR="005830B0">
        <w:t>8</w:t>
      </w:r>
      <w:r w:rsidR="00A2452B" w:rsidRPr="006824A3">
        <w:t xml:space="preserve"> </w:t>
      </w:r>
      <w:r w:rsidR="006E2885" w:rsidRPr="006824A3">
        <w:t xml:space="preserve">Personnel Security </w:t>
      </w:r>
      <w:r w:rsidR="00A2452B" w:rsidRPr="006824A3">
        <w:t>Clearance</w:t>
      </w:r>
      <w:r w:rsidR="001B1EC4" w:rsidRPr="006824A3">
        <w:t>s</w:t>
      </w:r>
      <w:bookmarkEnd w:id="63"/>
      <w:r w:rsidR="00DD174B">
        <w:t xml:space="preserve"> </w:t>
      </w:r>
    </w:p>
    <w:p w:rsidR="00A2452B" w:rsidRPr="006824A3" w:rsidRDefault="00DD174B" w:rsidP="006824A3">
      <w:r w:rsidRPr="006824A3">
        <w:t xml:space="preserve"> </w:t>
      </w:r>
    </w:p>
    <w:p w:rsidR="00A2452B" w:rsidRPr="006824A3" w:rsidRDefault="00C70357" w:rsidP="006824A3">
      <w:r w:rsidRPr="006824A3">
        <w:t>The c</w:t>
      </w:r>
      <w:r w:rsidR="006E2885" w:rsidRPr="006824A3">
        <w:t xml:space="preserve">ontractor </w:t>
      </w:r>
      <w:r w:rsidRPr="006824A3">
        <w:t xml:space="preserve">shall ensure that all </w:t>
      </w:r>
      <w:r w:rsidR="006E2885" w:rsidRPr="006824A3">
        <w:t>personnel</w:t>
      </w:r>
      <w:r w:rsidR="00D3529E" w:rsidRPr="006824A3">
        <w:t>,</w:t>
      </w:r>
      <w:r w:rsidR="006E2885" w:rsidRPr="006824A3">
        <w:t xml:space="preserve"> </w:t>
      </w:r>
      <w:r w:rsidR="00D3529E" w:rsidRPr="006824A3">
        <w:t xml:space="preserve">prior to starting work, have a minimum of DoD National Agency Check (NAC), or an equivalent. The contractor shall ensure that all personnel maintain their security clearance in order to perform the work assigned and access the facilities required to perform the work. The contractor shall ensure that personnel </w:t>
      </w:r>
      <w:r w:rsidR="006E2885" w:rsidRPr="006824A3">
        <w:t xml:space="preserve">meet eligibility requirements for </w:t>
      </w:r>
      <w:r w:rsidR="00195181">
        <w:t>clearance/</w:t>
      </w:r>
      <w:r w:rsidR="006E2885" w:rsidRPr="006824A3">
        <w:t>access to classified information at the level required (Secret, Top Secret and Yankee White)</w:t>
      </w:r>
      <w:r w:rsidR="00195181">
        <w:t xml:space="preserve">. </w:t>
      </w:r>
      <w:r w:rsidR="00A2452B" w:rsidRPr="006824A3">
        <w:t xml:space="preserve"> </w:t>
      </w:r>
    </w:p>
    <w:p w:rsidR="006E2885" w:rsidRPr="006824A3" w:rsidRDefault="006E2885" w:rsidP="006824A3"/>
    <w:p w:rsidR="00B72714" w:rsidRPr="006824A3" w:rsidRDefault="001B1EC4" w:rsidP="00802607">
      <w:pPr>
        <w:ind w:left="720"/>
      </w:pPr>
      <w:r w:rsidRPr="006824A3">
        <w:t xml:space="preserve">a. </w:t>
      </w:r>
      <w:r w:rsidR="00ED2350" w:rsidRPr="006824A3">
        <w:t>The contractor shall comply with p</w:t>
      </w:r>
      <w:r w:rsidR="00B72714" w:rsidRPr="006824A3">
        <w:t xml:space="preserve">ersonnel security </w:t>
      </w:r>
      <w:r w:rsidR="00ED2350" w:rsidRPr="006824A3">
        <w:t xml:space="preserve">requirements </w:t>
      </w:r>
      <w:r w:rsidR="0020248E" w:rsidRPr="006824A3">
        <w:t xml:space="preserve">for Secret and Top Secret </w:t>
      </w:r>
      <w:r w:rsidR="00F44D33" w:rsidRPr="006824A3">
        <w:t xml:space="preserve">clearances </w:t>
      </w:r>
      <w:r w:rsidR="00B72714" w:rsidRPr="006824A3">
        <w:t>in ac</w:t>
      </w:r>
      <w:r w:rsidR="00F44D33" w:rsidRPr="006824A3">
        <w:t>c</w:t>
      </w:r>
      <w:r w:rsidR="00B72714" w:rsidRPr="006824A3">
        <w:t>ordanc</w:t>
      </w:r>
      <w:r w:rsidR="00F44D33" w:rsidRPr="006824A3">
        <w:t>e</w:t>
      </w:r>
      <w:r w:rsidR="00B72714" w:rsidRPr="006824A3">
        <w:t xml:space="preserve"> with </w:t>
      </w:r>
      <w:r w:rsidR="0009436A" w:rsidRPr="006824A3">
        <w:t xml:space="preserve">the National Industrial Security Program Manual (NISPOM) 5220.22M </w:t>
      </w:r>
      <w:r w:rsidR="00F44D33" w:rsidRPr="006824A3">
        <w:t xml:space="preserve">and </w:t>
      </w:r>
      <w:r w:rsidR="00162FE6" w:rsidRPr="006824A3">
        <w:t xml:space="preserve">for </w:t>
      </w:r>
      <w:r w:rsidR="0020248E" w:rsidRPr="006824A3">
        <w:t xml:space="preserve">Yankee White </w:t>
      </w:r>
      <w:r w:rsidR="00F44D33" w:rsidRPr="006824A3">
        <w:t xml:space="preserve">access </w:t>
      </w:r>
      <w:r w:rsidR="0020248E" w:rsidRPr="006824A3">
        <w:t>in accor</w:t>
      </w:r>
      <w:r w:rsidR="00162FE6" w:rsidRPr="006824A3">
        <w:t>d</w:t>
      </w:r>
      <w:r w:rsidR="0020248E" w:rsidRPr="006824A3">
        <w:t xml:space="preserve">ance with </w:t>
      </w:r>
      <w:r w:rsidR="0009436A" w:rsidRPr="006824A3">
        <w:t xml:space="preserve">Selection of DoD Military and Civilian personnel and Contractor Employees for Assignment to Presidential Support Activities (PSAs) (DoD Directive 5210.55 and DoD Instruction 5210.87). </w:t>
      </w:r>
      <w:r w:rsidR="00162FE6" w:rsidRPr="006824A3">
        <w:t>S</w:t>
      </w:r>
      <w:r w:rsidR="00B72714" w:rsidRPr="006824A3">
        <w:t>pecifics requ</w:t>
      </w:r>
      <w:r w:rsidR="00162FE6" w:rsidRPr="006824A3">
        <w:t>i</w:t>
      </w:r>
      <w:r w:rsidR="00B72714" w:rsidRPr="006824A3">
        <w:t>r</w:t>
      </w:r>
      <w:r w:rsidR="00162FE6" w:rsidRPr="006824A3">
        <w:t>ements are as f</w:t>
      </w:r>
      <w:r w:rsidR="00B72714" w:rsidRPr="006824A3">
        <w:t>ol</w:t>
      </w:r>
      <w:r w:rsidR="00162FE6" w:rsidRPr="006824A3">
        <w:t>l</w:t>
      </w:r>
      <w:r w:rsidR="00B72714" w:rsidRPr="006824A3">
        <w:t xml:space="preserve">ows: </w:t>
      </w:r>
    </w:p>
    <w:p w:rsidR="00B72714" w:rsidRPr="006824A3" w:rsidRDefault="00B72714" w:rsidP="006824A3"/>
    <w:p w:rsidR="00A2452B" w:rsidRPr="006824A3" w:rsidRDefault="001B1EC4" w:rsidP="00802607">
      <w:pPr>
        <w:ind w:left="1440"/>
      </w:pPr>
      <w:r w:rsidRPr="006824A3">
        <w:lastRenderedPageBreak/>
        <w:t>1</w:t>
      </w:r>
      <w:r w:rsidR="0009436A" w:rsidRPr="006824A3">
        <w:t xml:space="preserve">. </w:t>
      </w:r>
      <w:r w:rsidR="00A2452B" w:rsidRPr="006824A3">
        <w:t xml:space="preserve">Secret </w:t>
      </w:r>
      <w:r w:rsidR="0009436A" w:rsidRPr="006824A3">
        <w:t>–</w:t>
      </w:r>
      <w:r w:rsidR="00A2452B" w:rsidRPr="006824A3">
        <w:t xml:space="preserve"> </w:t>
      </w:r>
      <w:r w:rsidR="0009436A" w:rsidRPr="006824A3">
        <w:t xml:space="preserve">personnel filling </w:t>
      </w:r>
      <w:r w:rsidR="00A2452B" w:rsidRPr="006824A3">
        <w:t xml:space="preserve">positions/labor categories requiring </w:t>
      </w:r>
      <w:r w:rsidR="0009436A" w:rsidRPr="006824A3">
        <w:t xml:space="preserve">a </w:t>
      </w:r>
      <w:r w:rsidR="00A2452B" w:rsidRPr="006824A3">
        <w:t xml:space="preserve">secret clearance shall have </w:t>
      </w:r>
      <w:r w:rsidR="00B72714" w:rsidRPr="006824A3">
        <w:t xml:space="preserve">current </w:t>
      </w:r>
      <w:r w:rsidR="00A2452B" w:rsidRPr="006824A3">
        <w:t xml:space="preserve">secret clearance at time of </w:t>
      </w:r>
      <w:r w:rsidR="0009436A" w:rsidRPr="006824A3">
        <w:t xml:space="preserve">contract </w:t>
      </w:r>
      <w:r w:rsidR="00A2452B" w:rsidRPr="006824A3">
        <w:t>award</w:t>
      </w:r>
      <w:r w:rsidR="00B72714" w:rsidRPr="006824A3">
        <w:t>.</w:t>
      </w:r>
    </w:p>
    <w:p w:rsidR="00947058" w:rsidRPr="006824A3" w:rsidRDefault="00947058" w:rsidP="00802607">
      <w:pPr>
        <w:ind w:left="1440"/>
      </w:pPr>
    </w:p>
    <w:p w:rsidR="006E2885" w:rsidRPr="006824A3" w:rsidRDefault="001B1EC4" w:rsidP="00802607">
      <w:pPr>
        <w:ind w:left="1440"/>
      </w:pPr>
      <w:r w:rsidRPr="006824A3">
        <w:t>2</w:t>
      </w:r>
      <w:r w:rsidR="0009436A" w:rsidRPr="006824A3">
        <w:t xml:space="preserve">. </w:t>
      </w:r>
      <w:r w:rsidR="00A2452B" w:rsidRPr="006824A3">
        <w:t xml:space="preserve">Top Secret </w:t>
      </w:r>
      <w:r w:rsidR="0009436A" w:rsidRPr="006824A3">
        <w:t>–</w:t>
      </w:r>
      <w:r w:rsidR="00A2452B" w:rsidRPr="006824A3">
        <w:t xml:space="preserve"> </w:t>
      </w:r>
      <w:r w:rsidR="0009436A" w:rsidRPr="006824A3">
        <w:t xml:space="preserve">personnel filling </w:t>
      </w:r>
      <w:r w:rsidR="00B72714" w:rsidRPr="006824A3">
        <w:t xml:space="preserve">positions/labor categories requiring </w:t>
      </w:r>
      <w:r w:rsidR="0009436A" w:rsidRPr="006824A3">
        <w:t xml:space="preserve">a </w:t>
      </w:r>
      <w:r w:rsidR="00A2452B" w:rsidRPr="006824A3">
        <w:t xml:space="preserve">top secret clearance </w:t>
      </w:r>
      <w:r w:rsidR="00B72714" w:rsidRPr="006824A3">
        <w:t xml:space="preserve">shall have a current Top Secret clearance at time of </w:t>
      </w:r>
      <w:r w:rsidR="0009436A" w:rsidRPr="006824A3">
        <w:t xml:space="preserve">contract </w:t>
      </w:r>
      <w:r w:rsidR="00B72714" w:rsidRPr="006824A3">
        <w:t xml:space="preserve">award. </w:t>
      </w:r>
      <w:r w:rsidR="0009436A" w:rsidRPr="006824A3">
        <w:t xml:space="preserve">In lieu of a current Top Secret clearance, an </w:t>
      </w:r>
      <w:r w:rsidR="00B72714" w:rsidRPr="006824A3">
        <w:t>Interim Top Secret is authorized in accordance with NISPOM</w:t>
      </w:r>
      <w:r w:rsidR="00CE7D63">
        <w:t>.</w:t>
      </w:r>
      <w:r w:rsidR="00B72714" w:rsidRPr="006824A3">
        <w:t xml:space="preserve"> </w:t>
      </w:r>
      <w:r w:rsidR="003D3E71" w:rsidRPr="006824A3">
        <w:t xml:space="preserve"> </w:t>
      </w:r>
    </w:p>
    <w:p w:rsidR="0009436A" w:rsidRPr="006824A3" w:rsidRDefault="0009436A" w:rsidP="00802607">
      <w:pPr>
        <w:ind w:left="1440"/>
      </w:pPr>
    </w:p>
    <w:p w:rsidR="00ED2350" w:rsidRPr="006824A3" w:rsidRDefault="001B1EC4" w:rsidP="00802607">
      <w:pPr>
        <w:ind w:left="1440"/>
      </w:pPr>
      <w:r w:rsidRPr="006824A3">
        <w:t>3</w:t>
      </w:r>
      <w:r w:rsidR="0009436A" w:rsidRPr="006824A3">
        <w:t xml:space="preserve">. </w:t>
      </w:r>
      <w:r w:rsidR="00A2452B" w:rsidRPr="006824A3">
        <w:t xml:space="preserve">Yankee White </w:t>
      </w:r>
      <w:r w:rsidR="00ED2350" w:rsidRPr="006824A3">
        <w:t>–</w:t>
      </w:r>
      <w:r w:rsidR="00A2452B" w:rsidRPr="006824A3">
        <w:t xml:space="preserve"> </w:t>
      </w:r>
      <w:r w:rsidR="0009436A" w:rsidRPr="006824A3">
        <w:t xml:space="preserve">personnel filling </w:t>
      </w:r>
      <w:r w:rsidR="0020248E" w:rsidRPr="006824A3">
        <w:t>positions/labor categories requiring Y</w:t>
      </w:r>
      <w:r w:rsidR="00A2452B" w:rsidRPr="006824A3">
        <w:t xml:space="preserve">ankee White </w:t>
      </w:r>
      <w:r w:rsidR="0009436A" w:rsidRPr="006824A3">
        <w:t xml:space="preserve">access level </w:t>
      </w:r>
      <w:r w:rsidR="00ED2350" w:rsidRPr="006824A3">
        <w:t>shall have a current Yankee White access level or be able to obtain</w:t>
      </w:r>
      <w:r w:rsidR="0009436A" w:rsidRPr="006824A3">
        <w:t xml:space="preserve"> </w:t>
      </w:r>
      <w:r w:rsidR="00ED2350" w:rsidRPr="006824A3">
        <w:t>a favor</w:t>
      </w:r>
      <w:r w:rsidR="0009436A" w:rsidRPr="006824A3">
        <w:t>able</w:t>
      </w:r>
      <w:r w:rsidR="00ED2350" w:rsidRPr="006824A3">
        <w:t xml:space="preserve"> </w:t>
      </w:r>
      <w:r w:rsidR="0009436A" w:rsidRPr="006824A3">
        <w:t>Y</w:t>
      </w:r>
      <w:r w:rsidR="00ED2350" w:rsidRPr="006824A3">
        <w:t xml:space="preserve">ankee </w:t>
      </w:r>
      <w:r w:rsidR="0009436A" w:rsidRPr="006824A3">
        <w:t>W</w:t>
      </w:r>
      <w:r w:rsidR="00ED2350" w:rsidRPr="006824A3">
        <w:t xml:space="preserve">hite approval </w:t>
      </w:r>
      <w:r w:rsidR="00400089">
        <w:t>at time of contract award.</w:t>
      </w:r>
    </w:p>
    <w:p w:rsidR="00DE4E35" w:rsidRPr="006824A3" w:rsidRDefault="00DE4E35" w:rsidP="006824A3"/>
    <w:p w:rsidR="00643715" w:rsidRPr="002F26FB" w:rsidRDefault="0025794C" w:rsidP="007D0AE4">
      <w:pPr>
        <w:pStyle w:val="Heading2"/>
      </w:pPr>
      <w:bookmarkStart w:id="64" w:name="_Toc283634061"/>
      <w:r w:rsidRPr="006824A3">
        <w:t>5.</w:t>
      </w:r>
      <w:r w:rsidR="005830B0">
        <w:t>9</w:t>
      </w:r>
      <w:r w:rsidRPr="006824A3">
        <w:t xml:space="preserve"> Information Assurance</w:t>
      </w:r>
      <w:r w:rsidR="00291778" w:rsidRPr="006824A3">
        <w:t xml:space="preserve"> (IA)</w:t>
      </w:r>
      <w:bookmarkEnd w:id="64"/>
      <w:r w:rsidR="00DD174B">
        <w:t xml:space="preserve"> </w:t>
      </w:r>
    </w:p>
    <w:p w:rsidR="0025794C" w:rsidRPr="006824A3" w:rsidRDefault="00DD174B" w:rsidP="006824A3">
      <w:r w:rsidRPr="00DD174B">
        <w:t xml:space="preserve"> </w:t>
      </w:r>
      <w:r w:rsidRPr="006824A3">
        <w:t xml:space="preserve"> </w:t>
      </w:r>
    </w:p>
    <w:p w:rsidR="0025794C" w:rsidRPr="006824A3" w:rsidRDefault="000731DF" w:rsidP="006824A3">
      <w:r w:rsidRPr="006824A3">
        <w:t xml:space="preserve">The contractor shall </w:t>
      </w:r>
      <w:r w:rsidR="0042158F">
        <w:t xml:space="preserve">support/perform tasks to </w:t>
      </w:r>
      <w:r w:rsidR="0042158F" w:rsidRPr="006824A3">
        <w:t>protect PMA</w:t>
      </w:r>
      <w:r w:rsidR="0042158F">
        <w:t>-</w:t>
      </w:r>
      <w:r w:rsidR="0042158F" w:rsidRPr="006824A3">
        <w:t>274 information and information systems</w:t>
      </w:r>
      <w:r w:rsidR="001333E7">
        <w:t xml:space="preserve">. </w:t>
      </w:r>
      <w:r w:rsidR="00F3371E" w:rsidRPr="006824A3">
        <w:t>The contractor shall ensure the IA tenets of Confidentiality, Integrity, Availability, Authentication, and Non-Repudiatio</w:t>
      </w:r>
      <w:r w:rsidR="00400089">
        <w:t>n are integrated throughout PMA-</w:t>
      </w:r>
      <w:r w:rsidR="00F3371E" w:rsidRPr="006824A3">
        <w:t xml:space="preserve">274 information systems beginning with inception and concluding with retirement and/or termination as appropriate. </w:t>
      </w:r>
      <w:r w:rsidRPr="006824A3">
        <w:t xml:space="preserve">The </w:t>
      </w:r>
      <w:r w:rsidR="00291778" w:rsidRPr="006824A3">
        <w:t xml:space="preserve">contractor shall ensure compliance with </w:t>
      </w:r>
      <w:r w:rsidRPr="006824A3">
        <w:t xml:space="preserve">the following </w:t>
      </w:r>
      <w:r w:rsidR="00291778" w:rsidRPr="006824A3">
        <w:t xml:space="preserve">IA policies and procedures for the </w:t>
      </w:r>
      <w:r w:rsidRPr="006824A3">
        <w:t xml:space="preserve">protection of </w:t>
      </w:r>
      <w:r w:rsidR="00291778" w:rsidRPr="006824A3">
        <w:t>information and information systems that they have administrator permissions</w:t>
      </w:r>
      <w:r w:rsidR="00773236" w:rsidRPr="006824A3">
        <w:t>:</w:t>
      </w:r>
    </w:p>
    <w:p w:rsidR="000731DF" w:rsidRPr="006824A3" w:rsidRDefault="000731DF" w:rsidP="006824A3"/>
    <w:p w:rsidR="00E03915" w:rsidRPr="006824A3" w:rsidRDefault="00E03915" w:rsidP="00A87C42">
      <w:pPr>
        <w:ind w:left="720"/>
      </w:pPr>
      <w:r w:rsidRPr="006824A3">
        <w:t>a. Information Assurance (IA), DoDD 8500.01E, 24 Oct 02</w:t>
      </w:r>
    </w:p>
    <w:p w:rsidR="00E03915" w:rsidRPr="006824A3" w:rsidRDefault="00E03915" w:rsidP="00A87C42">
      <w:pPr>
        <w:ind w:left="720"/>
      </w:pPr>
      <w:r w:rsidRPr="006824A3">
        <w:t>b. Information Assurance Implementation, DoDI 8500.2, 6 Feb 03</w:t>
      </w:r>
    </w:p>
    <w:p w:rsidR="00E03915" w:rsidRPr="006824A3" w:rsidRDefault="00E03915" w:rsidP="00A87C42">
      <w:pPr>
        <w:ind w:left="720"/>
      </w:pPr>
      <w:r w:rsidRPr="006824A3">
        <w:t>c. DoD IA Certification &amp; Accreditation Process (DIACAP), DoDI 8510.01,      28 Nov 07</w:t>
      </w:r>
    </w:p>
    <w:p w:rsidR="00E03915" w:rsidRPr="006824A3" w:rsidRDefault="00E03915" w:rsidP="00A87C42">
      <w:pPr>
        <w:ind w:left="720"/>
      </w:pPr>
      <w:r w:rsidRPr="006824A3">
        <w:t>d. Public Key Infrastructure &amp; Public Key Enabling, DoDI 8520.2, 1 Apr 04</w:t>
      </w:r>
    </w:p>
    <w:p w:rsidR="00E03915" w:rsidRPr="006824A3" w:rsidRDefault="00E03915" w:rsidP="00A87C42">
      <w:pPr>
        <w:ind w:left="720"/>
      </w:pPr>
      <w:r w:rsidRPr="006824A3">
        <w:t>e. IA Training, Certification, &amp; Workforce Management, DoDD 8570.01,           23 Apr 07</w:t>
      </w:r>
    </w:p>
    <w:p w:rsidR="00E03915" w:rsidRPr="006824A3" w:rsidRDefault="00E03915" w:rsidP="00A87C42">
      <w:pPr>
        <w:ind w:left="720"/>
      </w:pPr>
      <w:r w:rsidRPr="006824A3">
        <w:t>f. IA Workforce Improvement Program, DoD 8570.01-M, 20 Apr 10</w:t>
      </w:r>
    </w:p>
    <w:p w:rsidR="00E03915" w:rsidRPr="006824A3" w:rsidRDefault="00E03915" w:rsidP="00A87C42">
      <w:pPr>
        <w:ind w:left="720"/>
      </w:pPr>
      <w:r w:rsidRPr="006824A3">
        <w:t>g. Security of Unclassified DoD Information on Non-DoD Information Systems, DTM 08-027, 31 Jul 09</w:t>
      </w:r>
    </w:p>
    <w:p w:rsidR="00E03915" w:rsidRPr="006824A3" w:rsidRDefault="00E03915" w:rsidP="00A87C42">
      <w:pPr>
        <w:ind w:left="720"/>
      </w:pPr>
      <w:r w:rsidRPr="006824A3">
        <w:t>h. Navy Information Assurance (IA) Program, OPNAVINST 5239.1C, 20 Aug 08</w:t>
      </w:r>
    </w:p>
    <w:p w:rsidR="0025794C" w:rsidRPr="006824A3" w:rsidRDefault="0025794C" w:rsidP="006824A3"/>
    <w:p w:rsidR="0025794C" w:rsidRPr="006824A3" w:rsidRDefault="0025794C" w:rsidP="007D0AE4">
      <w:pPr>
        <w:pStyle w:val="Heading3"/>
      </w:pPr>
      <w:bookmarkStart w:id="65" w:name="_Toc283634062"/>
      <w:r w:rsidRPr="006824A3">
        <w:t>5.</w:t>
      </w:r>
      <w:r w:rsidR="005830B0">
        <w:t>9</w:t>
      </w:r>
      <w:r w:rsidRPr="006824A3">
        <w:t>.1 System Access Authorization Request-Navy (SAAR-N)</w:t>
      </w:r>
      <w:bookmarkEnd w:id="65"/>
    </w:p>
    <w:p w:rsidR="00A13D20" w:rsidRDefault="00A13D20" w:rsidP="00A13D20">
      <w:r w:rsidRPr="006824A3">
        <w:t xml:space="preserve">The contractor shall </w:t>
      </w:r>
      <w:r>
        <w:t xml:space="preserve">ensure that all personnel requiring access to Government information systems to perform tasks in this </w:t>
      </w:r>
      <w:r w:rsidR="00400089">
        <w:t>PB</w:t>
      </w:r>
      <w:r>
        <w:t xml:space="preserve">SOW complete and submit a </w:t>
      </w:r>
      <w:r w:rsidRPr="006824A3">
        <w:t>SAAR-N form</w:t>
      </w:r>
      <w:r>
        <w:t xml:space="preserve"> to the NAS Patuxent River, MD Information Technology/Information Management (IT/IM) department located in building 1490. </w:t>
      </w:r>
    </w:p>
    <w:p w:rsidR="00A13D20" w:rsidRDefault="00A13D20" w:rsidP="006824A3"/>
    <w:p w:rsidR="00A13D20" w:rsidRDefault="00A13D20" w:rsidP="007D0AE4">
      <w:pPr>
        <w:pStyle w:val="Heading4"/>
      </w:pPr>
      <w:bookmarkStart w:id="66" w:name="_Toc283634063"/>
      <w:r>
        <w:lastRenderedPageBreak/>
        <w:t>5.</w:t>
      </w:r>
      <w:r w:rsidR="005830B0">
        <w:t>9</w:t>
      </w:r>
      <w:r>
        <w:t>.1.1 Common Access Card (CAC)</w:t>
      </w:r>
      <w:bookmarkEnd w:id="66"/>
    </w:p>
    <w:p w:rsidR="00A13D20" w:rsidRPr="00F53BEE" w:rsidRDefault="00A13D20" w:rsidP="006824A3">
      <w:r>
        <w:t xml:space="preserve">The contractor shall ensure that all personnel requiring access to Government information systems comply </w:t>
      </w:r>
      <w:r w:rsidRPr="00F53BEE">
        <w:t>with the requirements to obtain a CAC. Contractor personnel are responsible to obtain and maintain a current</w:t>
      </w:r>
      <w:r w:rsidR="00400089">
        <w:t xml:space="preserve"> CAC, after approval by the PMA-</w:t>
      </w:r>
      <w:r w:rsidRPr="00F53BEE">
        <w:t xml:space="preserve">274 Contractor CAC Trusted Agent. </w:t>
      </w:r>
    </w:p>
    <w:p w:rsidR="002B35ED" w:rsidRPr="00F53BEE" w:rsidRDefault="002B35ED" w:rsidP="006824A3"/>
    <w:p w:rsidR="0025794C" w:rsidRPr="00F53BEE" w:rsidRDefault="0025794C" w:rsidP="007D0AE4">
      <w:pPr>
        <w:pStyle w:val="Heading3"/>
      </w:pPr>
      <w:bookmarkStart w:id="67" w:name="_Toc283634064"/>
      <w:r w:rsidRPr="00F53BEE">
        <w:t>5.</w:t>
      </w:r>
      <w:r w:rsidR="005830B0">
        <w:t>9</w:t>
      </w:r>
      <w:r w:rsidRPr="00F53BEE">
        <w:t>.2 Information Assurance Training</w:t>
      </w:r>
      <w:bookmarkEnd w:id="67"/>
    </w:p>
    <w:p w:rsidR="00020E0F" w:rsidRPr="006824A3" w:rsidRDefault="0025794C" w:rsidP="006824A3">
      <w:r w:rsidRPr="002B35ED">
        <w:t>The contractor shall</w:t>
      </w:r>
      <w:r w:rsidRPr="006824A3">
        <w:t xml:space="preserve"> complete and document annual Information Assurance training </w:t>
      </w:r>
      <w:r w:rsidR="00AB302E" w:rsidRPr="006824A3">
        <w:t xml:space="preserve">in accordance with IA Training, Certification, &amp; Workforce Management, DoDD 8570.01, 23 Apr 07. The contractor shall provide </w:t>
      </w:r>
      <w:r w:rsidRPr="006824A3">
        <w:t xml:space="preserve">status documentation </w:t>
      </w:r>
      <w:r w:rsidR="00195181">
        <w:t xml:space="preserve">within 1 working day </w:t>
      </w:r>
      <w:r w:rsidRPr="006824A3">
        <w:t>when requested</w:t>
      </w:r>
      <w:r w:rsidR="00AB302E" w:rsidRPr="006824A3">
        <w:t xml:space="preserve"> by the Government. </w:t>
      </w:r>
      <w:r w:rsidR="00020E0F" w:rsidRPr="006824A3">
        <w:t xml:space="preserve"> </w:t>
      </w:r>
    </w:p>
    <w:p w:rsidR="0025794C" w:rsidRPr="006824A3" w:rsidRDefault="0025794C" w:rsidP="006824A3"/>
    <w:p w:rsidR="0025794C" w:rsidRPr="006824A3" w:rsidRDefault="0025794C" w:rsidP="007D0AE4">
      <w:pPr>
        <w:pStyle w:val="Heading3"/>
      </w:pPr>
      <w:bookmarkStart w:id="68" w:name="_Toc283634065"/>
      <w:r w:rsidRPr="006824A3">
        <w:t>5.</w:t>
      </w:r>
      <w:r w:rsidR="005830B0">
        <w:t>9</w:t>
      </w:r>
      <w:r w:rsidRPr="006824A3">
        <w:t>.</w:t>
      </w:r>
      <w:r w:rsidR="00773236" w:rsidRPr="006824A3">
        <w:t>3</w:t>
      </w:r>
      <w:r w:rsidRPr="006824A3">
        <w:t xml:space="preserve"> </w:t>
      </w:r>
      <w:r w:rsidR="00773236" w:rsidRPr="006824A3">
        <w:t xml:space="preserve">Information Systems </w:t>
      </w:r>
      <w:r w:rsidRPr="006824A3">
        <w:t>Certification and Accreditation</w:t>
      </w:r>
      <w:bookmarkEnd w:id="68"/>
    </w:p>
    <w:p w:rsidR="0025794C" w:rsidRDefault="0025794C" w:rsidP="006824A3">
      <w:r w:rsidRPr="006824A3">
        <w:t xml:space="preserve">The </w:t>
      </w:r>
      <w:r w:rsidR="00FB5387" w:rsidRPr="006824A3">
        <w:t>c</w:t>
      </w:r>
      <w:r w:rsidRPr="006824A3">
        <w:t>ontractor shall support Certification &amp; Accr</w:t>
      </w:r>
      <w:r w:rsidR="00400089">
        <w:t>editation (C&amp;A) efforts for PMA-</w:t>
      </w:r>
      <w:r w:rsidRPr="006824A3">
        <w:t xml:space="preserve">274 </w:t>
      </w:r>
      <w:r w:rsidR="00773236" w:rsidRPr="006824A3">
        <w:t>i</w:t>
      </w:r>
      <w:r w:rsidRPr="006824A3">
        <w:t xml:space="preserve">nformation </w:t>
      </w:r>
      <w:r w:rsidR="00773236" w:rsidRPr="006824A3">
        <w:t>s</w:t>
      </w:r>
      <w:r w:rsidRPr="006824A3">
        <w:t>ystems to support Designated Approving Authority (DAA) accreditation decisions for issuance of:  Authority to Operate (ATO), Interim Authority to Operate (IATO), Interim Authority to Test (IATT), and/or Interim Authority to Connect (IATC).  In successfully executing C&amp;A efforts, the Contractor shall reference DoD 8510.01 (DIACAP), DOD 8500.01E (Information Assurance), and DoDI 8500.2 (Information Assurance Implementation).</w:t>
      </w:r>
      <w:r w:rsidR="00740608" w:rsidRPr="00740608">
        <w:t xml:space="preserve"> </w:t>
      </w:r>
    </w:p>
    <w:p w:rsidR="0025794C" w:rsidRPr="006824A3" w:rsidRDefault="0025794C" w:rsidP="006824A3"/>
    <w:p w:rsidR="0025794C" w:rsidRPr="006824A3" w:rsidRDefault="0025794C" w:rsidP="007D0AE4">
      <w:pPr>
        <w:pStyle w:val="Heading4"/>
      </w:pPr>
      <w:bookmarkStart w:id="69" w:name="_Toc283634066"/>
      <w:r w:rsidRPr="006824A3">
        <w:t>5.</w:t>
      </w:r>
      <w:r w:rsidR="005830B0">
        <w:t>9</w:t>
      </w:r>
      <w:r w:rsidRPr="006824A3">
        <w:t>.</w:t>
      </w:r>
      <w:r w:rsidR="00773236" w:rsidRPr="006824A3">
        <w:t>3.1</w:t>
      </w:r>
      <w:r w:rsidRPr="006824A3">
        <w:t xml:space="preserve"> Certification and Accreditation Timelines</w:t>
      </w:r>
      <w:bookmarkEnd w:id="69"/>
    </w:p>
    <w:p w:rsidR="00740608" w:rsidRDefault="00740608" w:rsidP="00740608">
      <w:r>
        <w:t xml:space="preserve">The contractor shall conduct Interim Progress Reviews (IPR) on all C&amp;A documentation at intervals of 190, 105, and 85 days </w:t>
      </w:r>
      <w:r w:rsidR="00EF13F4">
        <w:t xml:space="preserve">prior </w:t>
      </w:r>
      <w:r>
        <w:t xml:space="preserve">to reaccreditation.  </w:t>
      </w:r>
      <w:r w:rsidRPr="00810450">
        <w:t xml:space="preserve"> </w:t>
      </w:r>
      <w:r>
        <w:t xml:space="preserve">These timelines allow one week for contractor review of paperwork prior to each C&amp;A submission to NAVAIR 7.2.6, per their published nine </w:t>
      </w:r>
      <w:r w:rsidR="00400089">
        <w:t xml:space="preserve">(9) </w:t>
      </w:r>
      <w:r>
        <w:t>month</w:t>
      </w:r>
      <w:r w:rsidR="00400089">
        <w:t>s</w:t>
      </w:r>
      <w:r>
        <w:t xml:space="preserve"> C&amp;A cycle. </w:t>
      </w:r>
      <w:r w:rsidRPr="006824A3">
        <w:t xml:space="preserve">The contractor shall support the overall objective of submitting </w:t>
      </w:r>
      <w:r>
        <w:t xml:space="preserve">final </w:t>
      </w:r>
      <w:r w:rsidRPr="006824A3">
        <w:t xml:space="preserve">documentation for reaccreditation of systems no later than </w:t>
      </w:r>
      <w:r>
        <w:t>75</w:t>
      </w:r>
      <w:r w:rsidRPr="006824A3">
        <w:t xml:space="preserve"> days prior to expiration date.</w:t>
      </w:r>
      <w:r>
        <w:t xml:space="preserve"> </w:t>
      </w:r>
    </w:p>
    <w:p w:rsidR="0025794C" w:rsidRPr="006824A3" w:rsidRDefault="0025794C" w:rsidP="006824A3"/>
    <w:p w:rsidR="0025794C" w:rsidRPr="006824A3" w:rsidRDefault="0025794C" w:rsidP="007D0AE4">
      <w:pPr>
        <w:pStyle w:val="Heading3"/>
      </w:pPr>
      <w:bookmarkStart w:id="70" w:name="_Toc283634067"/>
      <w:r w:rsidRPr="006824A3">
        <w:t>5.</w:t>
      </w:r>
      <w:r w:rsidR="005830B0">
        <w:t>9</w:t>
      </w:r>
      <w:r w:rsidRPr="006824A3">
        <w:t>.</w:t>
      </w:r>
      <w:r w:rsidR="00334B01" w:rsidRPr="006824A3">
        <w:t>4</w:t>
      </w:r>
      <w:r w:rsidRPr="006824A3">
        <w:t xml:space="preserve"> Contractor Owned and Operated Systems Processing Government Information</w:t>
      </w:r>
      <w:bookmarkEnd w:id="70"/>
    </w:p>
    <w:p w:rsidR="0025794C" w:rsidRPr="006824A3" w:rsidRDefault="0025794C" w:rsidP="006824A3">
      <w:r w:rsidRPr="006824A3">
        <w:t xml:space="preserve">The </w:t>
      </w:r>
      <w:r w:rsidR="00334B01" w:rsidRPr="006824A3">
        <w:t>c</w:t>
      </w:r>
      <w:r w:rsidRPr="006824A3">
        <w:t xml:space="preserve">ontractor shall ensure that </w:t>
      </w:r>
      <w:r w:rsidR="00334B01" w:rsidRPr="006824A3">
        <w:t>c</w:t>
      </w:r>
      <w:r w:rsidRPr="006824A3">
        <w:t xml:space="preserve">ontractor </w:t>
      </w:r>
      <w:r w:rsidR="00334B01" w:rsidRPr="006824A3">
        <w:t>o</w:t>
      </w:r>
      <w:r w:rsidRPr="006824A3">
        <w:t xml:space="preserve">wned and </w:t>
      </w:r>
      <w:r w:rsidR="00334B01" w:rsidRPr="006824A3">
        <w:t>o</w:t>
      </w:r>
      <w:r w:rsidRPr="006824A3">
        <w:t xml:space="preserve">perated </w:t>
      </w:r>
      <w:r w:rsidR="00334B01" w:rsidRPr="006824A3">
        <w:t>n</w:t>
      </w:r>
      <w:r w:rsidRPr="006824A3">
        <w:t xml:space="preserve">etworks and </w:t>
      </w:r>
      <w:r w:rsidR="00334B01" w:rsidRPr="006824A3">
        <w:t>i</w:t>
      </w:r>
      <w:r w:rsidRPr="006824A3">
        <w:t xml:space="preserve">nformation </w:t>
      </w:r>
      <w:r w:rsidR="00334B01" w:rsidRPr="006824A3">
        <w:t>s</w:t>
      </w:r>
      <w:r w:rsidRPr="006824A3">
        <w:t>ystems that process, store, display, manipulate, a</w:t>
      </w:r>
      <w:r w:rsidR="00400089">
        <w:t>nd/or transmit Unclassified PMA-</w:t>
      </w:r>
      <w:r w:rsidRPr="006824A3">
        <w:t xml:space="preserve">274 data </w:t>
      </w:r>
      <w:r w:rsidR="00FB5387" w:rsidRPr="006824A3">
        <w:t xml:space="preserve">are in </w:t>
      </w:r>
      <w:r w:rsidRPr="006824A3">
        <w:t>compl</w:t>
      </w:r>
      <w:r w:rsidR="00FB5387" w:rsidRPr="006824A3">
        <w:t xml:space="preserve">iance </w:t>
      </w:r>
      <w:r w:rsidRPr="006824A3">
        <w:t xml:space="preserve">with the protective measures in DoD Directive Type Memorandum (DTM) 08-027, 31 July 2009, Security of Unclassified DoD Information on Non-DoD Information Systems.  </w:t>
      </w:r>
      <w:r w:rsidRPr="006824A3" w:rsidDel="00136D90">
        <w:t xml:space="preserve"> </w:t>
      </w:r>
    </w:p>
    <w:p w:rsidR="0025794C" w:rsidRPr="006824A3" w:rsidRDefault="0025794C" w:rsidP="006824A3"/>
    <w:p w:rsidR="0025794C" w:rsidRPr="006824A3" w:rsidRDefault="0025794C" w:rsidP="007D0AE4">
      <w:pPr>
        <w:pStyle w:val="Heading3"/>
      </w:pPr>
      <w:bookmarkStart w:id="71" w:name="_Toc283634068"/>
      <w:r w:rsidRPr="006824A3">
        <w:t>5.</w:t>
      </w:r>
      <w:r w:rsidR="005830B0">
        <w:t>9</w:t>
      </w:r>
      <w:r w:rsidRPr="006824A3">
        <w:t>.</w:t>
      </w:r>
      <w:r w:rsidR="00334B01" w:rsidRPr="006824A3">
        <w:t>5</w:t>
      </w:r>
      <w:r w:rsidRPr="006824A3">
        <w:t xml:space="preserve"> Email Transmission of Controlled Unclassified Information</w:t>
      </w:r>
      <w:bookmarkEnd w:id="71"/>
    </w:p>
    <w:p w:rsidR="0074774A" w:rsidRPr="006824A3" w:rsidRDefault="0025794C" w:rsidP="006824A3">
      <w:r w:rsidRPr="006824A3">
        <w:t xml:space="preserve">The </w:t>
      </w:r>
      <w:r w:rsidR="00BA1FE5" w:rsidRPr="006824A3">
        <w:t>c</w:t>
      </w:r>
      <w:r w:rsidRPr="006824A3">
        <w:t xml:space="preserve">ontractor shall ensure that when transmitting Controlled Unclassified Information (CUI), over </w:t>
      </w:r>
      <w:r w:rsidR="006D5FD1">
        <w:t xml:space="preserve">non-secure </w:t>
      </w:r>
      <w:r w:rsidR="00400089">
        <w:t>e-mail</w:t>
      </w:r>
      <w:r w:rsidRPr="006824A3">
        <w:t xml:space="preserve"> </w:t>
      </w:r>
      <w:r w:rsidR="006D5FD1">
        <w:t xml:space="preserve">(e.g. not connected to the NMCI network through </w:t>
      </w:r>
      <w:r w:rsidR="006D5FD1">
        <w:lastRenderedPageBreak/>
        <w:t>Broadband Unclassified Remote Access System / Virtual Private network)</w:t>
      </w:r>
      <w:r w:rsidRPr="006824A3">
        <w:t>, those transmissions are encrypted using Department of Defense Public Key Infrastructure (DoD PKI)</w:t>
      </w:r>
      <w:r w:rsidR="0074774A" w:rsidRPr="006824A3">
        <w:t xml:space="preserve"> in accordance with Public Key Infrastructure &amp; Public Key Enabling, DoDI 8520.2, 1 Apr 04</w:t>
      </w:r>
    </w:p>
    <w:p w:rsidR="0025794C" w:rsidRPr="006824A3" w:rsidRDefault="0025794C" w:rsidP="006824A3"/>
    <w:p w:rsidR="0025794C" w:rsidRPr="006824A3" w:rsidRDefault="0025794C" w:rsidP="007D0AE4">
      <w:pPr>
        <w:pStyle w:val="Heading3"/>
      </w:pPr>
      <w:bookmarkStart w:id="72" w:name="_Toc283634069"/>
      <w:r w:rsidRPr="006824A3">
        <w:t>5.</w:t>
      </w:r>
      <w:r w:rsidR="005830B0">
        <w:t>9</w:t>
      </w:r>
      <w:r w:rsidRPr="006824A3">
        <w:t>.</w:t>
      </w:r>
      <w:r w:rsidR="00BA1FE5" w:rsidRPr="006824A3">
        <w:t>6</w:t>
      </w:r>
      <w:r w:rsidRPr="006824A3">
        <w:t xml:space="preserve"> Information Assurance </w:t>
      </w:r>
      <w:r w:rsidR="00BA1FE5" w:rsidRPr="006824A3">
        <w:t xml:space="preserve">and Information Technology (IT) </w:t>
      </w:r>
      <w:r w:rsidRPr="006824A3">
        <w:t>Workforce</w:t>
      </w:r>
      <w:bookmarkEnd w:id="72"/>
    </w:p>
    <w:p w:rsidR="0025794C" w:rsidRPr="006824A3" w:rsidRDefault="0025794C" w:rsidP="006824A3">
      <w:r w:rsidRPr="006824A3">
        <w:t xml:space="preserve">The </w:t>
      </w:r>
      <w:r w:rsidR="00BA1FE5" w:rsidRPr="006824A3">
        <w:t>c</w:t>
      </w:r>
      <w:r w:rsidRPr="006824A3">
        <w:t xml:space="preserve">ontractor </w:t>
      </w:r>
      <w:r w:rsidR="00BA1FE5" w:rsidRPr="006824A3">
        <w:t xml:space="preserve">shall </w:t>
      </w:r>
      <w:r w:rsidR="003D377A">
        <w:t xml:space="preserve">maintain training and certification records for </w:t>
      </w:r>
      <w:r w:rsidRPr="006824A3">
        <w:t>IA</w:t>
      </w:r>
      <w:r w:rsidR="00BA1FE5" w:rsidRPr="006824A3">
        <w:t xml:space="preserve"> and </w:t>
      </w:r>
      <w:r w:rsidRPr="006824A3">
        <w:t xml:space="preserve">IT personnel </w:t>
      </w:r>
      <w:r w:rsidR="00BA1FE5" w:rsidRPr="006824A3">
        <w:t xml:space="preserve">in </w:t>
      </w:r>
      <w:r w:rsidRPr="006824A3">
        <w:t xml:space="preserve">compliance with DoD 8570.01-M, Information Assurance Workforce Improvement Program, 19 Dec 2005. </w:t>
      </w:r>
    </w:p>
    <w:p w:rsidR="00DE4E35" w:rsidRDefault="00DE4E35" w:rsidP="006824A3"/>
    <w:p w:rsidR="00400089" w:rsidRPr="006824A3" w:rsidRDefault="00400089" w:rsidP="006824A3"/>
    <w:p w:rsidR="00301371" w:rsidRDefault="00301371" w:rsidP="007D0AE4">
      <w:pPr>
        <w:pStyle w:val="Heading2"/>
      </w:pPr>
      <w:bookmarkStart w:id="73" w:name="_Toc283634070"/>
      <w:r>
        <w:t>5.1</w:t>
      </w:r>
      <w:r w:rsidR="005830B0">
        <w:t>0</w:t>
      </w:r>
      <w:r>
        <w:t xml:space="preserve"> Continuity of Operations</w:t>
      </w:r>
      <w:bookmarkEnd w:id="73"/>
    </w:p>
    <w:p w:rsidR="00301371" w:rsidRDefault="00301371" w:rsidP="00301371"/>
    <w:p w:rsidR="00301371" w:rsidRDefault="00301371" w:rsidP="007D0AE4">
      <w:pPr>
        <w:pStyle w:val="Heading3"/>
      </w:pPr>
      <w:bookmarkStart w:id="74" w:name="_Toc283634071"/>
      <w:r>
        <w:t>5.1</w:t>
      </w:r>
      <w:r w:rsidR="005830B0">
        <w:t>0</w:t>
      </w:r>
      <w:r>
        <w:t xml:space="preserve">.1 Continuation of </w:t>
      </w:r>
      <w:smartTag w:uri="urn:schemas-microsoft-com:office:smarttags" w:element="place">
        <w:r w:rsidRPr="00C53C61">
          <w:t>Mission</w:t>
        </w:r>
      </w:smartTag>
      <w:r w:rsidRPr="00C53C61">
        <w:t xml:space="preserve"> </w:t>
      </w:r>
      <w:r>
        <w:t>Essential Contractor Services</w:t>
      </w:r>
      <w:bookmarkEnd w:id="74"/>
    </w:p>
    <w:p w:rsidR="00301371" w:rsidRPr="00C53C61" w:rsidRDefault="00301371" w:rsidP="00301371">
      <w:pPr>
        <w:autoSpaceDE w:val="0"/>
        <w:autoSpaceDN w:val="0"/>
        <w:adjustRightInd w:val="0"/>
      </w:pPr>
      <w:r w:rsidRPr="00C53C61">
        <w:t xml:space="preserve">The contractor </w:t>
      </w:r>
      <w:r w:rsidRPr="00340E55">
        <w:t>shall continu</w:t>
      </w:r>
      <w:r>
        <w:t xml:space="preserve">e </w:t>
      </w:r>
      <w:r w:rsidRPr="00340E55">
        <w:t xml:space="preserve">the performance of </w:t>
      </w:r>
      <w:r>
        <w:t xml:space="preserve">mission </w:t>
      </w:r>
      <w:r w:rsidRPr="00340E55">
        <w:t xml:space="preserve">essential contractor services identified in </w:t>
      </w:r>
      <w:r w:rsidR="00400089">
        <w:t>PB</w:t>
      </w:r>
      <w:r w:rsidRPr="00340E55">
        <w:t>SOW paragraph “5.</w:t>
      </w:r>
      <w:r w:rsidR="00814036">
        <w:t>2</w:t>
      </w:r>
      <w:r w:rsidRPr="00340E55">
        <w:t>.</w:t>
      </w:r>
      <w:r w:rsidR="00814036">
        <w:t>1</w:t>
      </w:r>
      <w:r w:rsidRPr="00340E55">
        <w:t>.</w:t>
      </w:r>
      <w:r>
        <w:t>c</w:t>
      </w:r>
      <w:r w:rsidRPr="00340E55">
        <w:t xml:space="preserve"> Security Response Team</w:t>
      </w:r>
      <w:r w:rsidRPr="00C53C61">
        <w:t>” during</w:t>
      </w:r>
      <w:r>
        <w:t>:</w:t>
      </w:r>
      <w:r w:rsidRPr="00C53C61">
        <w:t xml:space="preserve"> </w:t>
      </w:r>
      <w:r>
        <w:t xml:space="preserve">1) </w:t>
      </w:r>
      <w:r w:rsidRPr="00C53C61">
        <w:t xml:space="preserve">a </w:t>
      </w:r>
      <w:r>
        <w:t xml:space="preserve">situation where </w:t>
      </w:r>
      <w:r w:rsidRPr="00BE631F">
        <w:t xml:space="preserve">PMA-274 personnel are unable to </w:t>
      </w:r>
      <w:r>
        <w:t xml:space="preserve">occupy </w:t>
      </w:r>
      <w:r w:rsidRPr="00BE631F">
        <w:t>their normal facilities either through localized acts of nature, accidents, technological, attack-related emergencies or situations that disrupt normal operations</w:t>
      </w:r>
      <w:r>
        <w:t xml:space="preserve"> and 2) a situation where access to NAS Patuxent River is restricted to Mission Essential personnel</w:t>
      </w:r>
      <w:r w:rsidRPr="00C53C61">
        <w:t xml:space="preserve">.  </w:t>
      </w:r>
      <w:r>
        <w:t xml:space="preserve">The contractor shall </w:t>
      </w:r>
      <w:r w:rsidRPr="00340E55">
        <w:t xml:space="preserve">develop a Continuation of </w:t>
      </w:r>
      <w:r>
        <w:t xml:space="preserve">Mission </w:t>
      </w:r>
      <w:r w:rsidRPr="00340E55">
        <w:t xml:space="preserve">Essential Contractor Services Plan </w:t>
      </w:r>
      <w:r>
        <w:t xml:space="preserve">using the </w:t>
      </w:r>
      <w:r w:rsidRPr="00340E55">
        <w:t>Federal Continuity Directive 1 (FCD 1) Federal Executive Branch National Continuity Program and Requirements</w:t>
      </w:r>
      <w:r>
        <w:t xml:space="preserve"> as a guide. </w:t>
      </w:r>
      <w:r w:rsidRPr="00C53C61">
        <w:t xml:space="preserve">The contractor shall identify, in the plan, provisions for the acquisition of </w:t>
      </w:r>
      <w:r w:rsidR="00CE7D63">
        <w:t>essential</w:t>
      </w:r>
      <w:r w:rsidR="00CE7D63" w:rsidRPr="00C53C61">
        <w:t xml:space="preserve"> </w:t>
      </w:r>
      <w:r w:rsidRPr="00C53C61">
        <w:t xml:space="preserve">personnel and resources, if necessary, for continuity of operations for up to 30 days or until normal operations can be resumed. </w:t>
      </w:r>
      <w:r>
        <w:t xml:space="preserve">The plan </w:t>
      </w:r>
      <w:r w:rsidRPr="00C53C61">
        <w:t>shall include, but not be limited to the following elements</w:t>
      </w:r>
      <w:r w:rsidR="00FF753C">
        <w:t xml:space="preserve"> </w:t>
      </w:r>
      <w:r w:rsidR="0013473D">
        <w:t>in accordance</w:t>
      </w:r>
      <w:r w:rsidR="00FF753C">
        <w:t xml:space="preserve"> with DFARS Clause 252.237-7023</w:t>
      </w:r>
      <w:r w:rsidRPr="00C53C61">
        <w:t xml:space="preserve">: </w:t>
      </w:r>
    </w:p>
    <w:p w:rsidR="00301371" w:rsidRPr="00C53C61" w:rsidRDefault="00301371" w:rsidP="00301371">
      <w:pPr>
        <w:pStyle w:val="Default"/>
        <w:rPr>
          <w:color w:val="auto"/>
        </w:rPr>
      </w:pPr>
    </w:p>
    <w:p w:rsidR="00301371" w:rsidRPr="00C53C61" w:rsidRDefault="007E6BA6" w:rsidP="007E6BA6">
      <w:pPr>
        <w:pStyle w:val="Default"/>
        <w:spacing w:after="214"/>
        <w:ind w:left="720"/>
        <w:rPr>
          <w:color w:val="auto"/>
        </w:rPr>
      </w:pPr>
      <w:r>
        <w:rPr>
          <w:color w:val="auto"/>
        </w:rPr>
        <w:t>a</w:t>
      </w:r>
      <w:r w:rsidR="00301371" w:rsidRPr="00C53C61">
        <w:rPr>
          <w:color w:val="auto"/>
        </w:rPr>
        <w:t xml:space="preserve">. Challenges associated with maintaining contractor essential services during an extended event, such as a pandemic that occurs in repeated waves; </w:t>
      </w:r>
    </w:p>
    <w:p w:rsidR="00301371" w:rsidRPr="00C53C61" w:rsidRDefault="007E6BA6" w:rsidP="007E6BA6">
      <w:pPr>
        <w:pStyle w:val="Default"/>
        <w:ind w:left="720"/>
        <w:rPr>
          <w:color w:val="auto"/>
        </w:rPr>
      </w:pPr>
      <w:r>
        <w:rPr>
          <w:color w:val="auto"/>
        </w:rPr>
        <w:t>b</w:t>
      </w:r>
      <w:r w:rsidR="00301371" w:rsidRPr="00C53C61">
        <w:rPr>
          <w:color w:val="auto"/>
        </w:rPr>
        <w:t xml:space="preserve">. The time lapse associated with the initiation of the acquisition of </w:t>
      </w:r>
      <w:r w:rsidR="00FF753C">
        <w:rPr>
          <w:color w:val="auto"/>
        </w:rPr>
        <w:t>essential</w:t>
      </w:r>
      <w:r w:rsidR="00FF753C" w:rsidRPr="00C53C61">
        <w:rPr>
          <w:color w:val="auto"/>
        </w:rPr>
        <w:t xml:space="preserve"> </w:t>
      </w:r>
      <w:r w:rsidR="00301371" w:rsidRPr="00C53C61">
        <w:rPr>
          <w:color w:val="auto"/>
        </w:rPr>
        <w:t xml:space="preserve">personnel and resources and their actual availability on site; </w:t>
      </w:r>
    </w:p>
    <w:p w:rsidR="00301371" w:rsidRPr="00C53C61" w:rsidRDefault="00301371" w:rsidP="007E6BA6">
      <w:pPr>
        <w:pStyle w:val="Default"/>
        <w:rPr>
          <w:color w:val="auto"/>
        </w:rPr>
      </w:pPr>
    </w:p>
    <w:p w:rsidR="00301371" w:rsidRPr="00C53C61" w:rsidRDefault="007E6BA6" w:rsidP="007E6BA6">
      <w:pPr>
        <w:pStyle w:val="Default"/>
        <w:spacing w:after="214"/>
        <w:ind w:left="720"/>
        <w:rPr>
          <w:color w:val="auto"/>
        </w:rPr>
      </w:pPr>
      <w:r>
        <w:rPr>
          <w:color w:val="auto"/>
        </w:rPr>
        <w:t>c</w:t>
      </w:r>
      <w:r w:rsidR="00301371" w:rsidRPr="00C53C61">
        <w:rPr>
          <w:color w:val="auto"/>
        </w:rPr>
        <w:t xml:space="preserve">. The components, processes, and requirements for the identification, training, and preparedness of personnel who are capable of relocating to alternate facilities or performing work from home; </w:t>
      </w:r>
    </w:p>
    <w:p w:rsidR="00301371" w:rsidRPr="00C53C61" w:rsidRDefault="007E6BA6" w:rsidP="007E6BA6">
      <w:pPr>
        <w:pStyle w:val="Default"/>
        <w:spacing w:after="214"/>
        <w:ind w:left="720"/>
        <w:rPr>
          <w:color w:val="auto"/>
        </w:rPr>
      </w:pPr>
      <w:r>
        <w:rPr>
          <w:color w:val="auto"/>
        </w:rPr>
        <w:t>d</w:t>
      </w:r>
      <w:r w:rsidR="00301371" w:rsidRPr="00C53C61">
        <w:rPr>
          <w:color w:val="auto"/>
        </w:rPr>
        <w:t xml:space="preserve">. Any established alert and notification procedures for mobilizing identified essential contractor service personnel; </w:t>
      </w:r>
    </w:p>
    <w:p w:rsidR="00301371" w:rsidRPr="00C53C61" w:rsidRDefault="007E6BA6" w:rsidP="007E6BA6">
      <w:pPr>
        <w:pStyle w:val="Default"/>
        <w:spacing w:after="214"/>
        <w:ind w:left="720"/>
        <w:rPr>
          <w:color w:val="auto"/>
        </w:rPr>
      </w:pPr>
      <w:r>
        <w:rPr>
          <w:color w:val="auto"/>
        </w:rPr>
        <w:t>e</w:t>
      </w:r>
      <w:r w:rsidR="00301371" w:rsidRPr="00C53C61">
        <w:rPr>
          <w:color w:val="auto"/>
        </w:rPr>
        <w:t>. The approach for communicating expectations to contractor employees regarding their roles and responsibilities</w:t>
      </w:r>
      <w:r w:rsidR="00FF753C">
        <w:rPr>
          <w:color w:val="auto"/>
        </w:rPr>
        <w:t xml:space="preserve"> during a crisis</w:t>
      </w:r>
      <w:r w:rsidR="00301371" w:rsidRPr="00C53C61">
        <w:rPr>
          <w:color w:val="auto"/>
        </w:rPr>
        <w:t>; and</w:t>
      </w:r>
    </w:p>
    <w:p w:rsidR="00301371" w:rsidRDefault="007E6BA6" w:rsidP="007E6BA6">
      <w:pPr>
        <w:pStyle w:val="Default"/>
        <w:spacing w:after="214"/>
        <w:ind w:left="720"/>
        <w:rPr>
          <w:color w:val="auto"/>
        </w:rPr>
      </w:pPr>
      <w:r>
        <w:rPr>
          <w:color w:val="auto"/>
        </w:rPr>
        <w:lastRenderedPageBreak/>
        <w:t>f</w:t>
      </w:r>
      <w:r w:rsidR="00301371" w:rsidRPr="00C53C61">
        <w:rPr>
          <w:color w:val="auto"/>
        </w:rPr>
        <w:t xml:space="preserve">. Procedures for notifying the contracting officer and the Government Task Order Manager as expeditiously as possible in the event the contractor anticipates not being able to provide essential contractor services. The Contractor shall use its best efforts and cooperate with the Government in the Government's efforts to maintain the continuity of operations. </w:t>
      </w:r>
    </w:p>
    <w:p w:rsidR="00301371" w:rsidRPr="003D0463" w:rsidRDefault="00301371" w:rsidP="00301371">
      <w:r w:rsidRPr="003D0463">
        <w:t>The contractor shall submit the Continuation of Essential Contractor Services Plan</w:t>
      </w:r>
      <w:r w:rsidR="0096367C">
        <w:t xml:space="preserve"> IAW CDRL A005.</w:t>
      </w:r>
    </w:p>
    <w:p w:rsidR="00C8444D" w:rsidRDefault="00C8444D" w:rsidP="006824A3">
      <w:pPr>
        <w:rPr>
          <w:sz w:val="23"/>
          <w:szCs w:val="23"/>
        </w:rPr>
      </w:pPr>
    </w:p>
    <w:p w:rsidR="00506FF5" w:rsidRPr="006824A3" w:rsidRDefault="00E80334" w:rsidP="007D0AE4">
      <w:pPr>
        <w:pStyle w:val="Heading2"/>
      </w:pPr>
      <w:bookmarkStart w:id="75" w:name="_Toc283634072"/>
      <w:r w:rsidRPr="00554CC5">
        <w:t>5.</w:t>
      </w:r>
      <w:r w:rsidR="00E35D43" w:rsidRPr="00554CC5">
        <w:t>1</w:t>
      </w:r>
      <w:r w:rsidR="00F42810" w:rsidRPr="00554CC5">
        <w:t>1</w:t>
      </w:r>
      <w:r w:rsidR="00E35D43" w:rsidRPr="00554CC5">
        <w:t xml:space="preserve"> </w:t>
      </w:r>
      <w:r w:rsidR="00506FF5" w:rsidRPr="00554CC5">
        <w:t>P</w:t>
      </w:r>
      <w:r w:rsidR="00244875" w:rsidRPr="00554CC5">
        <w:t>ersonnel</w:t>
      </w:r>
      <w:r w:rsidR="00244875" w:rsidRPr="006824A3">
        <w:t xml:space="preserve"> Placement</w:t>
      </w:r>
      <w:bookmarkEnd w:id="75"/>
    </w:p>
    <w:p w:rsidR="009315AE" w:rsidRDefault="009315AE" w:rsidP="006824A3"/>
    <w:p w:rsidR="00A85CF2" w:rsidRPr="006824A3" w:rsidRDefault="00A85CF2" w:rsidP="007D0AE4">
      <w:pPr>
        <w:pStyle w:val="Heading3"/>
      </w:pPr>
      <w:bookmarkStart w:id="76" w:name="_Toc283634073"/>
      <w:r w:rsidRPr="00814036">
        <w:t>5.</w:t>
      </w:r>
      <w:r w:rsidR="00E35D43" w:rsidRPr="00814036">
        <w:t>1</w:t>
      </w:r>
      <w:r w:rsidR="00F42810" w:rsidRPr="00814036">
        <w:t>1</w:t>
      </w:r>
      <w:r>
        <w:t>.1</w:t>
      </w:r>
      <w:r w:rsidR="00767448">
        <w:t xml:space="preserve"> </w:t>
      </w:r>
      <w:r w:rsidRPr="006824A3">
        <w:t>Personnel Gain/Loss Report</w:t>
      </w:r>
      <w:bookmarkEnd w:id="76"/>
    </w:p>
    <w:p w:rsidR="00A85CF2" w:rsidRPr="006824A3" w:rsidRDefault="006C049D" w:rsidP="00A85CF2">
      <w:r w:rsidRPr="00F53BEE">
        <w:t xml:space="preserve">The contractor shall submit a </w:t>
      </w:r>
      <w:r w:rsidRPr="006824A3">
        <w:t xml:space="preserve">Personnel Gain/Loss Report </w:t>
      </w:r>
      <w:r>
        <w:t xml:space="preserve">for </w:t>
      </w:r>
      <w:r w:rsidRPr="00F53BEE">
        <w:t xml:space="preserve">all employees (including sub-contractors) requiring access to Government IT systems. </w:t>
      </w:r>
      <w:r>
        <w:t>S</w:t>
      </w:r>
      <w:r w:rsidRPr="00F53BEE">
        <w:t xml:space="preserve">ubmittals </w:t>
      </w:r>
      <w:r>
        <w:t>are r</w:t>
      </w:r>
      <w:r w:rsidRPr="00F53BEE">
        <w:t>equired within (10) ten days of gain or loss of employee(s) that had or will access Government IT systems</w:t>
      </w:r>
      <w:r>
        <w:t xml:space="preserve">. The Personnel Gain/Loss Report shall be submitted </w:t>
      </w:r>
      <w:r w:rsidR="0096367C">
        <w:t>IAW CDRL A006</w:t>
      </w:r>
      <w:r w:rsidR="009315AE">
        <w:t>.</w:t>
      </w:r>
    </w:p>
    <w:p w:rsidR="00B865E1" w:rsidRDefault="00B865E1" w:rsidP="006824A3"/>
    <w:p w:rsidR="003D0463" w:rsidRPr="006824A3" w:rsidRDefault="003D0463" w:rsidP="007D0AE4">
      <w:pPr>
        <w:pStyle w:val="Heading2"/>
      </w:pPr>
      <w:bookmarkStart w:id="77" w:name="_Toc283634074"/>
      <w:r w:rsidRPr="006824A3">
        <w:t>5.</w:t>
      </w:r>
      <w:r w:rsidR="00E35D43" w:rsidRPr="006824A3">
        <w:t>1</w:t>
      </w:r>
      <w:r w:rsidR="00554CC5">
        <w:t>2</w:t>
      </w:r>
      <w:r w:rsidR="00E35D43" w:rsidRPr="006824A3">
        <w:t xml:space="preserve"> </w:t>
      </w:r>
      <w:r w:rsidRPr="006824A3">
        <w:t>Performance Self-Assessment</w:t>
      </w:r>
      <w:bookmarkEnd w:id="77"/>
    </w:p>
    <w:p w:rsidR="003D0463" w:rsidRPr="006824A3" w:rsidRDefault="003D0463" w:rsidP="003D0463">
      <w:r w:rsidRPr="006824A3">
        <w:t xml:space="preserve">The contractor shall </w:t>
      </w:r>
      <w:r w:rsidR="00767448">
        <w:t xml:space="preserve">perform a </w:t>
      </w:r>
      <w:r w:rsidRPr="006824A3">
        <w:t>monthly self-assessment using the Quality Assurance Surveillance Plan (QASP)</w:t>
      </w:r>
      <w:r>
        <w:t xml:space="preserve">, </w:t>
      </w:r>
      <w:r w:rsidR="0013473D">
        <w:t>A</w:t>
      </w:r>
      <w:r w:rsidR="0096367C">
        <w:t>ttachment</w:t>
      </w:r>
      <w:r w:rsidR="001A22E7">
        <w:t xml:space="preserve"> 1</w:t>
      </w:r>
      <w:r w:rsidR="00767448">
        <w:t xml:space="preserve">. The contractor shall submit the Monthly QASP Self Assessment </w:t>
      </w:r>
      <w:r w:rsidR="0096367C">
        <w:t>IAW</w:t>
      </w:r>
      <w:r w:rsidR="004260FF">
        <w:t xml:space="preserve"> CDRL</w:t>
      </w:r>
      <w:r w:rsidR="0096367C">
        <w:t xml:space="preserve"> A</w:t>
      </w:r>
      <w:r w:rsidR="001A22E7">
        <w:t>007</w:t>
      </w:r>
      <w:r w:rsidR="0013473D">
        <w:t>.</w:t>
      </w:r>
      <w:r w:rsidRPr="006824A3">
        <w:t xml:space="preserve"> </w:t>
      </w:r>
    </w:p>
    <w:p w:rsidR="00B865E1" w:rsidRPr="006824A3" w:rsidRDefault="00B865E1" w:rsidP="006824A3"/>
    <w:p w:rsidR="00A2452B" w:rsidRDefault="00DE0D59" w:rsidP="007D0AE4">
      <w:pPr>
        <w:pStyle w:val="Heading2"/>
      </w:pPr>
      <w:bookmarkStart w:id="78" w:name="_Toc283634075"/>
      <w:r w:rsidRPr="006824A3">
        <w:t>5.</w:t>
      </w:r>
      <w:r w:rsidR="004F4EBC" w:rsidRPr="006824A3">
        <w:t>1</w:t>
      </w:r>
      <w:r w:rsidR="00554CC5">
        <w:t>3</w:t>
      </w:r>
      <w:r w:rsidR="004F4EBC" w:rsidRPr="006824A3">
        <w:t xml:space="preserve"> </w:t>
      </w:r>
      <w:r w:rsidR="00A2452B" w:rsidRPr="006824A3">
        <w:t>Material</w:t>
      </w:r>
      <w:r w:rsidR="00BB7B61" w:rsidRPr="006824A3">
        <w:t xml:space="preserve"> Purchases</w:t>
      </w:r>
      <w:bookmarkEnd w:id="78"/>
    </w:p>
    <w:p w:rsidR="00BE7304" w:rsidRPr="00CD2E12" w:rsidRDefault="00BE7304" w:rsidP="00BE7304">
      <w:pPr>
        <w:autoSpaceDE w:val="0"/>
        <w:autoSpaceDN w:val="0"/>
        <w:adjustRightInd w:val="0"/>
        <w:ind w:firstLine="720"/>
      </w:pPr>
      <w:r w:rsidRPr="00CD2E12">
        <w:t xml:space="preserve">It will be necessary for the contractor to have a material funding allocation (CLIN) to immediately respond to system development requirements, system failures, and system operation requirements.  </w:t>
      </w:r>
    </w:p>
    <w:p w:rsidR="00BE7304" w:rsidRPr="00CD2E12" w:rsidRDefault="00BE7304" w:rsidP="00BE7304">
      <w:pPr>
        <w:autoSpaceDE w:val="0"/>
        <w:autoSpaceDN w:val="0"/>
        <w:adjustRightInd w:val="0"/>
      </w:pPr>
    </w:p>
    <w:p w:rsidR="00BE7304" w:rsidRPr="00CD2E12" w:rsidRDefault="00BE7304" w:rsidP="00BE7304">
      <w:pPr>
        <w:autoSpaceDE w:val="0"/>
        <w:autoSpaceDN w:val="0"/>
        <w:adjustRightInd w:val="0"/>
      </w:pPr>
      <w:r w:rsidRPr="00CD2E12">
        <w:tab/>
        <w:t>All material requirements will be approved as follows:  For a material requirement whose unit price is valued at $3,000 and below no prior approval is required: valued over $3,000 COR validation that the material is allowable is required.  No material with a unit cost of $250,000 or greater may be procured under the contract.  No material procurement with a total value of $650,000 or greater may be procured under this contract.  For further guidance see Section H clause 5252.242-9515.  Material requirements are projected to consist of the following:</w:t>
      </w:r>
    </w:p>
    <w:p w:rsidR="00BE7304" w:rsidRDefault="00BE7304" w:rsidP="00BE7304">
      <w:pPr>
        <w:autoSpaceDE w:val="0"/>
        <w:autoSpaceDN w:val="0"/>
        <w:adjustRightInd w:val="0"/>
      </w:pPr>
      <w:r>
        <w:tab/>
      </w:r>
      <w:r w:rsidRPr="00CD2E12">
        <w:t>List of Types of Allowable Materials: (to be specified in each contract)</w:t>
      </w:r>
    </w:p>
    <w:p w:rsidR="00BE7304" w:rsidRPr="006824A3" w:rsidRDefault="00BE7304" w:rsidP="006824A3"/>
    <w:p w:rsidR="0013473D" w:rsidRPr="00CD2E12" w:rsidRDefault="0013473D" w:rsidP="0013473D">
      <w:pPr>
        <w:autoSpaceDE w:val="0"/>
        <w:autoSpaceDN w:val="0"/>
        <w:adjustRightInd w:val="0"/>
      </w:pPr>
      <w:r w:rsidRPr="00CD2E12">
        <w:t>The contractor shall provide all materials, parts, tools, components, and subsystems necessary to manufacture, fabricate, operate, maintain, test, integrate or complete any requirement of this contract.  Any Information Technology (IT) material purchased shall have prior IT approval in accordance with the Clinger-Cohen Act of 1996.</w:t>
      </w:r>
    </w:p>
    <w:p w:rsidR="0013473D" w:rsidRPr="00CD2E12" w:rsidRDefault="0013473D" w:rsidP="0013473D">
      <w:pPr>
        <w:autoSpaceDE w:val="0"/>
        <w:autoSpaceDN w:val="0"/>
        <w:adjustRightInd w:val="0"/>
      </w:pPr>
    </w:p>
    <w:p w:rsidR="0013473D" w:rsidRDefault="0013473D" w:rsidP="0013473D">
      <w:pPr>
        <w:autoSpaceDE w:val="0"/>
        <w:autoSpaceDN w:val="0"/>
        <w:adjustRightInd w:val="0"/>
      </w:pPr>
      <w:r w:rsidRPr="00CD2E12">
        <w:lastRenderedPageBreak/>
        <w:t xml:space="preserve">It will be necessary for the contractor to have a material funding allocation (CLIN) to immediately respond to program requirements.  All incidental material purchases will be </w:t>
      </w:r>
      <w:r w:rsidR="009315AE">
        <w:t>in accordance with the</w:t>
      </w:r>
      <w:r w:rsidRPr="00CD2E12">
        <w:t xml:space="preserve"> PBSOW.  For all material requirements, prior COR approval is required.  </w:t>
      </w:r>
    </w:p>
    <w:p w:rsidR="00DE0D59" w:rsidRPr="006824A3" w:rsidRDefault="00DE0D59" w:rsidP="006824A3"/>
    <w:p w:rsidR="00B9158A" w:rsidRPr="006824A3" w:rsidRDefault="00DE0D59" w:rsidP="007D0AE4">
      <w:pPr>
        <w:pStyle w:val="Heading2"/>
      </w:pPr>
      <w:bookmarkStart w:id="79" w:name="_Toc283634076"/>
      <w:r w:rsidRPr="006824A3">
        <w:t>5.1</w:t>
      </w:r>
      <w:r w:rsidR="00554CC5">
        <w:t>4</w:t>
      </w:r>
      <w:r w:rsidR="00E80334" w:rsidRPr="006824A3">
        <w:t xml:space="preserve"> </w:t>
      </w:r>
      <w:r w:rsidR="00B9158A" w:rsidRPr="006824A3">
        <w:t>Work Locations</w:t>
      </w:r>
      <w:bookmarkEnd w:id="79"/>
    </w:p>
    <w:p w:rsidR="00B9158A" w:rsidRPr="006824A3" w:rsidRDefault="00E80334" w:rsidP="006824A3">
      <w:r w:rsidRPr="006824A3">
        <w:t>The contractor shall perform w</w:t>
      </w:r>
      <w:r w:rsidR="00B9158A" w:rsidRPr="006824A3">
        <w:t xml:space="preserve">ork primarily at </w:t>
      </w:r>
      <w:r w:rsidR="001A22E7">
        <w:t>NAS</w:t>
      </w:r>
      <w:r w:rsidR="00B9158A" w:rsidRPr="006824A3">
        <w:t xml:space="preserve"> Patuxent River, Maryland</w:t>
      </w:r>
      <w:r w:rsidRPr="006824A3">
        <w:t xml:space="preserve"> (</w:t>
      </w:r>
      <w:r w:rsidR="00754F25">
        <w:t>89</w:t>
      </w:r>
      <w:r w:rsidRPr="006824A3">
        <w:t>%)</w:t>
      </w:r>
      <w:r w:rsidR="00DA274C">
        <w:t xml:space="preserve"> with </w:t>
      </w:r>
      <w:r w:rsidR="00754F25">
        <w:t xml:space="preserve">9% being performed in Arlington, VA at the Pentagon, and </w:t>
      </w:r>
      <w:r w:rsidR="0049158E">
        <w:t>being</w:t>
      </w:r>
      <w:r w:rsidR="00DA274C">
        <w:t xml:space="preserve"> performed at </w:t>
      </w:r>
      <w:r w:rsidR="00B9158A" w:rsidRPr="006824A3">
        <w:t>contractor facilities</w:t>
      </w:r>
      <w:r w:rsidRPr="006824A3">
        <w:t xml:space="preserve"> (</w:t>
      </w:r>
      <w:r w:rsidR="00DA274C">
        <w:t>2</w:t>
      </w:r>
      <w:r w:rsidRPr="006824A3">
        <w:t>%)</w:t>
      </w:r>
      <w:r w:rsidR="00DA274C">
        <w:t xml:space="preserve">. </w:t>
      </w:r>
      <w:r w:rsidR="00B9158A" w:rsidRPr="006824A3">
        <w:t xml:space="preserve">  </w:t>
      </w:r>
    </w:p>
    <w:p w:rsidR="00E80334" w:rsidRPr="006824A3" w:rsidRDefault="00E80334" w:rsidP="006824A3"/>
    <w:p w:rsidR="00E80334" w:rsidRPr="006824A3" w:rsidRDefault="00DE0D59" w:rsidP="007D0AE4">
      <w:pPr>
        <w:pStyle w:val="Heading3"/>
      </w:pPr>
      <w:bookmarkStart w:id="80" w:name="_Toc283634077"/>
      <w:r w:rsidRPr="006824A3">
        <w:t>5.1</w:t>
      </w:r>
      <w:r w:rsidR="00554CC5">
        <w:t>4</w:t>
      </w:r>
      <w:r w:rsidR="00E80334" w:rsidRPr="006824A3">
        <w:t>.1 Contractor Facilities</w:t>
      </w:r>
      <w:bookmarkEnd w:id="80"/>
    </w:p>
    <w:p w:rsidR="00E80334" w:rsidRPr="006824A3" w:rsidRDefault="00E80334" w:rsidP="006824A3">
      <w:r w:rsidRPr="006824A3">
        <w:t xml:space="preserve">The contractor shall provide and support facilities for contractor personnel supporting this contract that are not working aboard Government locations (off-site) with office space, telephone, copiers, facsimile, other necessary equipment and appropriate access to information systems, including NMCI. </w:t>
      </w:r>
    </w:p>
    <w:p w:rsidR="00DE4E35" w:rsidRPr="006824A3" w:rsidRDefault="00DE4E35" w:rsidP="006824A3"/>
    <w:p w:rsidR="006F76AB" w:rsidRPr="006824A3" w:rsidRDefault="006F76AB" w:rsidP="007D0AE4">
      <w:pPr>
        <w:pStyle w:val="Heading3"/>
      </w:pPr>
      <w:bookmarkStart w:id="81" w:name="_Toc283634078"/>
      <w:r>
        <w:t>5.1</w:t>
      </w:r>
      <w:r w:rsidR="00554CC5">
        <w:t>4</w:t>
      </w:r>
      <w:r>
        <w:t xml:space="preserve">.2 </w:t>
      </w:r>
      <w:r w:rsidRPr="006824A3">
        <w:t>Government Facilities</w:t>
      </w:r>
      <w:bookmarkEnd w:id="81"/>
    </w:p>
    <w:p w:rsidR="006F76AB" w:rsidRDefault="006F76AB" w:rsidP="006F76AB">
      <w:r w:rsidRPr="006824A3">
        <w:t xml:space="preserve">The Government will provide and support facilities for contractor personnel supporting this contract aboard Government locations (on-site) with office space, telephone, copiers, facsimile, other necessary equipment and appropriate access to information systems, including NMCI. </w:t>
      </w:r>
    </w:p>
    <w:p w:rsidR="00AE3782" w:rsidRDefault="00AE3782" w:rsidP="006F76AB"/>
    <w:p w:rsidR="00AE3782" w:rsidRDefault="00AE3782" w:rsidP="007D0AE4">
      <w:pPr>
        <w:pStyle w:val="Heading3"/>
      </w:pPr>
      <w:bookmarkStart w:id="82" w:name="_Toc283634079"/>
      <w:r>
        <w:t>5.1</w:t>
      </w:r>
      <w:r w:rsidR="00554CC5">
        <w:t>4</w:t>
      </w:r>
      <w:r>
        <w:t>.3 Relocation Facilities</w:t>
      </w:r>
      <w:bookmarkEnd w:id="82"/>
    </w:p>
    <w:p w:rsidR="005E2222" w:rsidRPr="006824A3" w:rsidRDefault="005E2222" w:rsidP="006F76AB">
      <w:r>
        <w:t xml:space="preserve">The </w:t>
      </w:r>
      <w:r w:rsidR="00690FA1">
        <w:t>C</w:t>
      </w:r>
      <w:r>
        <w:t xml:space="preserve">ontractor shall provide </w:t>
      </w:r>
      <w:r w:rsidRPr="006824A3">
        <w:t xml:space="preserve">and support facilities for contractor personnel supporting this contract </w:t>
      </w:r>
      <w:r>
        <w:t>in the event of a Government relocation mandate</w:t>
      </w:r>
      <w:r w:rsidR="00123BA0">
        <w:t xml:space="preserve"> for all contractor support services to vacate PMA-274 Presidential Helicopters Program Office. </w:t>
      </w:r>
    </w:p>
    <w:p w:rsidR="006F76AB" w:rsidRDefault="006F76AB" w:rsidP="00E00DA2"/>
    <w:p w:rsidR="00E00DA2" w:rsidRPr="006824A3" w:rsidRDefault="00E00DA2" w:rsidP="007D0AE4">
      <w:pPr>
        <w:pStyle w:val="Heading2"/>
      </w:pPr>
      <w:bookmarkStart w:id="83" w:name="_Toc283634080"/>
      <w:r w:rsidRPr="006824A3">
        <w:t>5.</w:t>
      </w:r>
      <w:r w:rsidR="00554CC5">
        <w:t>15</w:t>
      </w:r>
      <w:r w:rsidR="004F4EBC" w:rsidRPr="006824A3">
        <w:t xml:space="preserve"> </w:t>
      </w:r>
      <w:r>
        <w:t xml:space="preserve">List of </w:t>
      </w:r>
      <w:r w:rsidRPr="006824A3">
        <w:t>Deliverables</w:t>
      </w:r>
      <w:bookmarkEnd w:id="83"/>
      <w:r w:rsidRPr="006824A3">
        <w:t xml:space="preserve"> </w:t>
      </w:r>
    </w:p>
    <w:p w:rsidR="00E00DA2" w:rsidRPr="006824A3" w:rsidRDefault="00E00DA2" w:rsidP="00E00DA2"/>
    <w:p w:rsidR="00E00DA2" w:rsidRPr="00762544" w:rsidRDefault="00E00DA2" w:rsidP="00E00DA2">
      <w:r>
        <w:tab/>
      </w:r>
      <w:r w:rsidRPr="00762544">
        <w:t>1. Monthly Meeting Agenda</w:t>
      </w:r>
      <w:r w:rsidR="009C7859">
        <w:t xml:space="preserve"> (</w:t>
      </w:r>
      <w:r w:rsidR="001A22E7">
        <w:t>PB</w:t>
      </w:r>
      <w:r w:rsidR="009C7859">
        <w:t>SOW para 5.1.1)</w:t>
      </w:r>
      <w:r w:rsidR="00767448" w:rsidRPr="00762544">
        <w:t xml:space="preserve"> - </w:t>
      </w:r>
      <w:r w:rsidRPr="00762544">
        <w:t>CDRL A001</w:t>
      </w:r>
    </w:p>
    <w:p w:rsidR="00E00DA2" w:rsidRPr="00762544" w:rsidRDefault="00E00DA2" w:rsidP="00E00DA2">
      <w:r w:rsidRPr="00762544">
        <w:tab/>
        <w:t>2. Monthly Status Report</w:t>
      </w:r>
      <w:r w:rsidR="00767448" w:rsidRPr="00762544">
        <w:t xml:space="preserve"> </w:t>
      </w:r>
      <w:r w:rsidR="009C7859">
        <w:t>(</w:t>
      </w:r>
      <w:r w:rsidR="001A22E7">
        <w:t>PB</w:t>
      </w:r>
      <w:r w:rsidR="009C7859">
        <w:t>SOW para 5.1.2)</w:t>
      </w:r>
      <w:r w:rsidR="009C7859" w:rsidRPr="00762544">
        <w:t xml:space="preserve"> </w:t>
      </w:r>
      <w:r w:rsidR="00767448" w:rsidRPr="00762544">
        <w:t xml:space="preserve">- </w:t>
      </w:r>
      <w:r w:rsidRPr="00762544">
        <w:t xml:space="preserve">CDRL A002 </w:t>
      </w:r>
    </w:p>
    <w:p w:rsidR="00E00DA2" w:rsidRPr="00762544" w:rsidRDefault="00E00DA2" w:rsidP="00E00DA2">
      <w:pPr>
        <w:ind w:firstLine="720"/>
      </w:pPr>
      <w:r w:rsidRPr="00762544">
        <w:t xml:space="preserve">3. </w:t>
      </w:r>
      <w:r w:rsidR="00F30F07" w:rsidRPr="00F30F07">
        <w:t>Funds and Man-Hour Expenditure</w:t>
      </w:r>
      <w:r w:rsidR="00F30F07">
        <w:t xml:space="preserve"> </w:t>
      </w:r>
      <w:r w:rsidRPr="00762544">
        <w:t>Report</w:t>
      </w:r>
      <w:r w:rsidR="00767448" w:rsidRPr="00762544">
        <w:t xml:space="preserve"> </w:t>
      </w:r>
      <w:r w:rsidR="009C7859">
        <w:t>(</w:t>
      </w:r>
      <w:r w:rsidR="001A22E7">
        <w:t>PB</w:t>
      </w:r>
      <w:r w:rsidR="009C7859">
        <w:t>SOW para 5.1.3)</w:t>
      </w:r>
      <w:r w:rsidR="009C7859" w:rsidRPr="00762544">
        <w:t xml:space="preserve"> </w:t>
      </w:r>
      <w:r w:rsidR="00767448" w:rsidRPr="00762544">
        <w:t xml:space="preserve">- </w:t>
      </w:r>
      <w:r w:rsidRPr="00762544">
        <w:t>CDRL A003</w:t>
      </w:r>
    </w:p>
    <w:p w:rsidR="00E00DA2" w:rsidRPr="00762544" w:rsidRDefault="00E00DA2" w:rsidP="00E00DA2">
      <w:pPr>
        <w:ind w:firstLine="720"/>
      </w:pPr>
      <w:r w:rsidRPr="00762544">
        <w:t>4. Operational Security Plan (OPSEC)</w:t>
      </w:r>
      <w:r w:rsidR="00767448" w:rsidRPr="00762544">
        <w:t xml:space="preserve"> </w:t>
      </w:r>
      <w:r w:rsidR="009C7859">
        <w:t>(</w:t>
      </w:r>
      <w:r w:rsidR="001A22E7">
        <w:t>PB</w:t>
      </w:r>
      <w:r w:rsidR="009C7859">
        <w:t>SOW para 5.</w:t>
      </w:r>
      <w:r w:rsidR="003B32E5">
        <w:t>7</w:t>
      </w:r>
      <w:r w:rsidR="009C7859">
        <w:t>.2)</w:t>
      </w:r>
      <w:r w:rsidR="001B62E9">
        <w:t xml:space="preserve"> -</w:t>
      </w:r>
      <w:r w:rsidR="009C7859" w:rsidRPr="00762544">
        <w:t xml:space="preserve"> </w:t>
      </w:r>
      <w:r w:rsidRPr="00762544">
        <w:t>CDRL A004</w:t>
      </w:r>
    </w:p>
    <w:p w:rsidR="00762544" w:rsidRPr="00762544" w:rsidRDefault="00E00DA2" w:rsidP="009C7859">
      <w:pPr>
        <w:ind w:left="720"/>
      </w:pPr>
      <w:r w:rsidRPr="00762544">
        <w:t xml:space="preserve">5. </w:t>
      </w:r>
      <w:r w:rsidR="00762544" w:rsidRPr="00762544">
        <w:t xml:space="preserve">Continuation of </w:t>
      </w:r>
      <w:r w:rsidR="00F01D91">
        <w:t xml:space="preserve">Mission </w:t>
      </w:r>
      <w:r w:rsidR="00762544" w:rsidRPr="00762544">
        <w:t xml:space="preserve">Essential Contractor Services Plan </w:t>
      </w:r>
      <w:r w:rsidR="009C7859">
        <w:t>(</w:t>
      </w:r>
      <w:r w:rsidR="001A22E7">
        <w:t>PB</w:t>
      </w:r>
      <w:r w:rsidR="009C7859">
        <w:t>SOW para 5.1</w:t>
      </w:r>
      <w:r w:rsidR="003B32E5">
        <w:t>0</w:t>
      </w:r>
      <w:r w:rsidR="009C7859">
        <w:t>.1)</w:t>
      </w:r>
      <w:r w:rsidR="009C7859" w:rsidRPr="00762544">
        <w:t xml:space="preserve"> </w:t>
      </w:r>
      <w:r w:rsidR="00762544" w:rsidRPr="00762544">
        <w:t xml:space="preserve">-  </w:t>
      </w:r>
      <w:r w:rsidR="009C7859">
        <w:t xml:space="preserve"> </w:t>
      </w:r>
      <w:r w:rsidR="00762544" w:rsidRPr="00762544">
        <w:t>CDRL A005</w:t>
      </w:r>
    </w:p>
    <w:p w:rsidR="00E00DA2" w:rsidRPr="00762544" w:rsidRDefault="00762544" w:rsidP="00762544">
      <w:pPr>
        <w:ind w:firstLine="720"/>
      </w:pPr>
      <w:r w:rsidRPr="00762544">
        <w:t xml:space="preserve">6. </w:t>
      </w:r>
      <w:r w:rsidR="00E00DA2" w:rsidRPr="00762544">
        <w:t xml:space="preserve">Personnel Gain/Loss Report </w:t>
      </w:r>
      <w:r w:rsidR="00D66B6D">
        <w:t>(</w:t>
      </w:r>
      <w:r w:rsidR="001A22E7">
        <w:t>PB</w:t>
      </w:r>
      <w:r w:rsidR="00D66B6D">
        <w:t>SOW para 5.1</w:t>
      </w:r>
      <w:r w:rsidR="003B32E5">
        <w:t>1</w:t>
      </w:r>
      <w:r w:rsidR="00D66B6D">
        <w:t xml:space="preserve">.1) </w:t>
      </w:r>
      <w:r w:rsidR="00767448" w:rsidRPr="00762544">
        <w:t xml:space="preserve">- </w:t>
      </w:r>
      <w:r w:rsidR="00E00DA2" w:rsidRPr="00762544">
        <w:t>CDRL A00</w:t>
      </w:r>
      <w:r w:rsidRPr="00762544">
        <w:t>6</w:t>
      </w:r>
    </w:p>
    <w:p w:rsidR="00767448" w:rsidRPr="00762544" w:rsidRDefault="00E00DA2" w:rsidP="00762544">
      <w:pPr>
        <w:ind w:firstLine="720"/>
      </w:pPr>
      <w:r w:rsidRPr="00762544">
        <w:t xml:space="preserve">7. </w:t>
      </w:r>
      <w:r w:rsidR="00762544" w:rsidRPr="00762544">
        <w:t xml:space="preserve">Performance Self-Assessment </w:t>
      </w:r>
      <w:r w:rsidR="00D66B6D">
        <w:t>(</w:t>
      </w:r>
      <w:r w:rsidR="001A22E7">
        <w:t>PB</w:t>
      </w:r>
      <w:r w:rsidR="00D66B6D">
        <w:t>SOW para 5.1</w:t>
      </w:r>
      <w:r w:rsidR="003B32E5">
        <w:t>2</w:t>
      </w:r>
      <w:r w:rsidR="00D66B6D">
        <w:t>)</w:t>
      </w:r>
      <w:r w:rsidR="001B62E9">
        <w:t xml:space="preserve"> </w:t>
      </w:r>
      <w:r w:rsidR="00762544" w:rsidRPr="00762544">
        <w:t>- CDRL A007</w:t>
      </w:r>
    </w:p>
    <w:p w:rsidR="00762544" w:rsidRDefault="00762544" w:rsidP="006824A3"/>
    <w:p w:rsidR="00A2452B" w:rsidRPr="006824A3" w:rsidRDefault="006F76AB" w:rsidP="007D0AE4">
      <w:pPr>
        <w:pStyle w:val="Heading1"/>
      </w:pPr>
      <w:bookmarkStart w:id="84" w:name="_Toc283634081"/>
      <w:r>
        <w:t>6</w:t>
      </w:r>
      <w:r w:rsidR="0064391F" w:rsidRPr="006824A3">
        <w:t xml:space="preserve">.0 </w:t>
      </w:r>
      <w:r w:rsidR="00A2452B" w:rsidRPr="006824A3">
        <w:t>Government Furnished Materials/Equipment/Information (GFM/E/I)</w:t>
      </w:r>
      <w:bookmarkEnd w:id="84"/>
    </w:p>
    <w:p w:rsidR="00A2452B" w:rsidRPr="006824A3" w:rsidRDefault="00A2452B" w:rsidP="006824A3">
      <w:r w:rsidRPr="006824A3">
        <w:t xml:space="preserve">It is </w:t>
      </w:r>
      <w:r w:rsidR="00DE4E35" w:rsidRPr="006824A3">
        <w:t xml:space="preserve">not </w:t>
      </w:r>
      <w:r w:rsidRPr="006824A3">
        <w:t xml:space="preserve">anticipated that GFM/E/I is required for the performance of this contract. If </w:t>
      </w:r>
      <w:r w:rsidR="00DE4E35" w:rsidRPr="006824A3">
        <w:t xml:space="preserve">a </w:t>
      </w:r>
      <w:r w:rsidRPr="006824A3">
        <w:t xml:space="preserve">GFM/E/I </w:t>
      </w:r>
      <w:r w:rsidR="0013473D">
        <w:t xml:space="preserve">List </w:t>
      </w:r>
      <w:r w:rsidR="00DE4E35" w:rsidRPr="006824A3">
        <w:t xml:space="preserve">requirement is identified, the </w:t>
      </w:r>
      <w:r w:rsidR="001A22E7">
        <w:t>COR</w:t>
      </w:r>
      <w:r w:rsidRPr="006824A3">
        <w:t xml:space="preserve"> shall be notified to determine</w:t>
      </w:r>
      <w:r w:rsidR="003D3E71" w:rsidRPr="006824A3">
        <w:t xml:space="preserve"> </w:t>
      </w:r>
      <w:r w:rsidRPr="006824A3">
        <w:t>necessity. If authorized, the TOM will p</w:t>
      </w:r>
      <w:r w:rsidR="00DE4E35" w:rsidRPr="006824A3">
        <w:t xml:space="preserve">rovide the </w:t>
      </w:r>
      <w:r w:rsidR="00E80334" w:rsidRPr="006824A3">
        <w:t xml:space="preserve">GFM/E/I to the </w:t>
      </w:r>
      <w:r w:rsidR="00DE4E35" w:rsidRPr="006824A3">
        <w:t>contractor</w:t>
      </w:r>
      <w:r w:rsidR="00E80334" w:rsidRPr="006824A3">
        <w:t>.</w:t>
      </w:r>
      <w:r w:rsidR="00DE4E35" w:rsidRPr="006824A3">
        <w:t xml:space="preserve"> </w:t>
      </w:r>
      <w:r w:rsidRPr="006824A3">
        <w:t xml:space="preserve">Upon completion of the task, </w:t>
      </w:r>
      <w:r w:rsidR="00DE4E35" w:rsidRPr="006824A3">
        <w:t>t</w:t>
      </w:r>
      <w:r w:rsidRPr="006824A3">
        <w:t xml:space="preserve">he </w:t>
      </w:r>
      <w:r w:rsidR="00E80334" w:rsidRPr="006824A3">
        <w:t>c</w:t>
      </w:r>
      <w:r w:rsidRPr="006824A3">
        <w:t xml:space="preserve">ontractor shall return/dispose of the items as </w:t>
      </w:r>
      <w:r w:rsidR="0013473D">
        <w:t>required</w:t>
      </w:r>
      <w:r w:rsidRPr="006824A3">
        <w:t>.</w:t>
      </w:r>
    </w:p>
    <w:p w:rsidR="00DE4E35" w:rsidRPr="006824A3" w:rsidRDefault="00DE4E35" w:rsidP="006824A3"/>
    <w:p w:rsidR="00DE0D59" w:rsidRPr="006824A3" w:rsidRDefault="00DE0D59" w:rsidP="006824A3"/>
    <w:sectPr w:rsidR="00DE0D59" w:rsidRPr="006824A3" w:rsidSect="00075D4F">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0079" w:rsidRDefault="00300079">
      <w:r>
        <w:separator/>
      </w:r>
    </w:p>
  </w:endnote>
  <w:endnote w:type="continuationSeparator" w:id="0">
    <w:p w:rsidR="00300079" w:rsidRDefault="003000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F26" w:rsidRDefault="00301FE0" w:rsidP="0036233D">
    <w:pPr>
      <w:pStyle w:val="Footer"/>
      <w:framePr w:wrap="around" w:vAnchor="text" w:hAnchor="margin" w:xAlign="center" w:y="1"/>
      <w:rPr>
        <w:rStyle w:val="PageNumber"/>
      </w:rPr>
    </w:pPr>
    <w:r>
      <w:rPr>
        <w:rStyle w:val="PageNumber"/>
      </w:rPr>
      <w:fldChar w:fldCharType="begin"/>
    </w:r>
    <w:r w:rsidR="00EE0F26">
      <w:rPr>
        <w:rStyle w:val="PageNumber"/>
      </w:rPr>
      <w:instrText xml:space="preserve">PAGE  </w:instrText>
    </w:r>
    <w:r>
      <w:rPr>
        <w:rStyle w:val="PageNumber"/>
      </w:rPr>
      <w:fldChar w:fldCharType="end"/>
    </w:r>
  </w:p>
  <w:p w:rsidR="00EE0F26" w:rsidRDefault="00EE0F2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F26" w:rsidRDefault="00301FE0" w:rsidP="0036233D">
    <w:pPr>
      <w:pStyle w:val="Footer"/>
      <w:framePr w:wrap="around" w:vAnchor="text" w:hAnchor="margin" w:xAlign="center" w:y="1"/>
      <w:rPr>
        <w:rStyle w:val="PageNumber"/>
      </w:rPr>
    </w:pPr>
    <w:r>
      <w:rPr>
        <w:rStyle w:val="PageNumber"/>
      </w:rPr>
      <w:fldChar w:fldCharType="begin"/>
    </w:r>
    <w:r w:rsidR="00EE0F26">
      <w:rPr>
        <w:rStyle w:val="PageNumber"/>
      </w:rPr>
      <w:instrText xml:space="preserve">PAGE  </w:instrText>
    </w:r>
    <w:r>
      <w:rPr>
        <w:rStyle w:val="PageNumber"/>
      </w:rPr>
      <w:fldChar w:fldCharType="separate"/>
    </w:r>
    <w:r w:rsidR="0088198A">
      <w:rPr>
        <w:rStyle w:val="PageNumber"/>
        <w:noProof/>
      </w:rPr>
      <w:t>21</w:t>
    </w:r>
    <w:r>
      <w:rPr>
        <w:rStyle w:val="PageNumber"/>
      </w:rPr>
      <w:fldChar w:fldCharType="end"/>
    </w:r>
  </w:p>
  <w:p w:rsidR="00EE0F26" w:rsidRDefault="00EE0F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0079" w:rsidRDefault="00300079">
      <w:r>
        <w:separator/>
      </w:r>
    </w:p>
  </w:footnote>
  <w:footnote w:type="continuationSeparator" w:id="0">
    <w:p w:rsidR="00300079" w:rsidRDefault="003000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5609" w:rsidRDefault="00301FE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6068391" o:spid="_x0000_s2060" type="#_x0000_t136" style="position:absolute;margin-left:0;margin-top:0;width:435.05pt;height:174pt;rotation:315;z-index:-2516587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5609" w:rsidRDefault="00301FE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6068392" o:spid="_x0000_s2061" type="#_x0000_t136" style="position:absolute;margin-left:0;margin-top:0;width:435.05pt;height:174pt;rotation:315;z-index:-2516577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5609" w:rsidRDefault="00301FE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6068390" o:spid="_x0000_s2059" type="#_x0000_t136" style="position:absolute;margin-left:0;margin-top:0;width:435.05pt;height:174pt;rotation:315;z-index:-25165977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1124C"/>
    <w:multiLevelType w:val="hybridMultilevel"/>
    <w:tmpl w:val="6C0EC1CC"/>
    <w:lvl w:ilvl="0" w:tplc="4AE81D2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8F8091E"/>
    <w:multiLevelType w:val="hybridMultilevel"/>
    <w:tmpl w:val="B8AADEEA"/>
    <w:lvl w:ilvl="0" w:tplc="6CA2F940">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A082E92"/>
    <w:multiLevelType w:val="hybridMultilevel"/>
    <w:tmpl w:val="E6B2E2D8"/>
    <w:lvl w:ilvl="0" w:tplc="E2F6938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53AC3B9C"/>
    <w:multiLevelType w:val="hybridMultilevel"/>
    <w:tmpl w:val="AB9AB672"/>
    <w:lvl w:ilvl="0" w:tplc="416C45E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5EFD4FC7"/>
    <w:multiLevelType w:val="hybridMultilevel"/>
    <w:tmpl w:val="6E12068E"/>
    <w:lvl w:ilvl="0" w:tplc="18E2E90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rsids>
    <w:rsidRoot w:val="00A2452B"/>
    <w:rsid w:val="0000084A"/>
    <w:rsid w:val="00003681"/>
    <w:rsid w:val="000051EB"/>
    <w:rsid w:val="0001165F"/>
    <w:rsid w:val="00020A8C"/>
    <w:rsid w:val="00020AF4"/>
    <w:rsid w:val="00020E0F"/>
    <w:rsid w:val="00021B1C"/>
    <w:rsid w:val="000243B2"/>
    <w:rsid w:val="0003167D"/>
    <w:rsid w:val="00036D6C"/>
    <w:rsid w:val="0003727C"/>
    <w:rsid w:val="0004558C"/>
    <w:rsid w:val="00060732"/>
    <w:rsid w:val="00065A2A"/>
    <w:rsid w:val="00071F32"/>
    <w:rsid w:val="000731DF"/>
    <w:rsid w:val="0007511D"/>
    <w:rsid w:val="00075D4F"/>
    <w:rsid w:val="00081584"/>
    <w:rsid w:val="00093E3A"/>
    <w:rsid w:val="0009436A"/>
    <w:rsid w:val="000948A9"/>
    <w:rsid w:val="00096E0A"/>
    <w:rsid w:val="000A0F76"/>
    <w:rsid w:val="000A15F7"/>
    <w:rsid w:val="000A1CD2"/>
    <w:rsid w:val="000A53A5"/>
    <w:rsid w:val="000A7922"/>
    <w:rsid w:val="000B5877"/>
    <w:rsid w:val="000B61AF"/>
    <w:rsid w:val="000C1011"/>
    <w:rsid w:val="000C4BB1"/>
    <w:rsid w:val="000C66E8"/>
    <w:rsid w:val="000D01B8"/>
    <w:rsid w:val="000D3ADC"/>
    <w:rsid w:val="000E638C"/>
    <w:rsid w:val="000F3768"/>
    <w:rsid w:val="000F47C8"/>
    <w:rsid w:val="000F53A7"/>
    <w:rsid w:val="00102DCA"/>
    <w:rsid w:val="00103522"/>
    <w:rsid w:val="001036B1"/>
    <w:rsid w:val="001212A3"/>
    <w:rsid w:val="00123BA0"/>
    <w:rsid w:val="00125BFD"/>
    <w:rsid w:val="001333E7"/>
    <w:rsid w:val="001335E9"/>
    <w:rsid w:val="0013428C"/>
    <w:rsid w:val="0013473D"/>
    <w:rsid w:val="00141115"/>
    <w:rsid w:val="00141498"/>
    <w:rsid w:val="001420DC"/>
    <w:rsid w:val="00155648"/>
    <w:rsid w:val="00160613"/>
    <w:rsid w:val="00162FE6"/>
    <w:rsid w:val="0016402B"/>
    <w:rsid w:val="001652D1"/>
    <w:rsid w:val="00174BCA"/>
    <w:rsid w:val="00185711"/>
    <w:rsid w:val="0019291F"/>
    <w:rsid w:val="00193405"/>
    <w:rsid w:val="00195181"/>
    <w:rsid w:val="00196723"/>
    <w:rsid w:val="001A22E7"/>
    <w:rsid w:val="001B1EC4"/>
    <w:rsid w:val="001B62E9"/>
    <w:rsid w:val="001C184D"/>
    <w:rsid w:val="001C44C8"/>
    <w:rsid w:val="001C7524"/>
    <w:rsid w:val="001D121E"/>
    <w:rsid w:val="001D2FD7"/>
    <w:rsid w:val="001F4700"/>
    <w:rsid w:val="0020248E"/>
    <w:rsid w:val="002038EB"/>
    <w:rsid w:val="00206056"/>
    <w:rsid w:val="002102BB"/>
    <w:rsid w:val="00210F11"/>
    <w:rsid w:val="002141D5"/>
    <w:rsid w:val="00217F6A"/>
    <w:rsid w:val="00226AC4"/>
    <w:rsid w:val="002320E3"/>
    <w:rsid w:val="0023345A"/>
    <w:rsid w:val="002422A3"/>
    <w:rsid w:val="002427B7"/>
    <w:rsid w:val="00244875"/>
    <w:rsid w:val="002542A5"/>
    <w:rsid w:val="0025794C"/>
    <w:rsid w:val="0026193D"/>
    <w:rsid w:val="0026323C"/>
    <w:rsid w:val="002642C9"/>
    <w:rsid w:val="0028441D"/>
    <w:rsid w:val="00291778"/>
    <w:rsid w:val="00291C06"/>
    <w:rsid w:val="002925EF"/>
    <w:rsid w:val="00292DB9"/>
    <w:rsid w:val="00294E39"/>
    <w:rsid w:val="002958DC"/>
    <w:rsid w:val="00296088"/>
    <w:rsid w:val="002A00ED"/>
    <w:rsid w:val="002A3490"/>
    <w:rsid w:val="002A443E"/>
    <w:rsid w:val="002A5711"/>
    <w:rsid w:val="002A6895"/>
    <w:rsid w:val="002B35ED"/>
    <w:rsid w:val="002C5D1F"/>
    <w:rsid w:val="002D0C7D"/>
    <w:rsid w:val="002E0325"/>
    <w:rsid w:val="002E27A5"/>
    <w:rsid w:val="002E572A"/>
    <w:rsid w:val="002E74BB"/>
    <w:rsid w:val="002E7B0B"/>
    <w:rsid w:val="002F26FB"/>
    <w:rsid w:val="00300079"/>
    <w:rsid w:val="00301371"/>
    <w:rsid w:val="00301CE3"/>
    <w:rsid w:val="00301FE0"/>
    <w:rsid w:val="00305787"/>
    <w:rsid w:val="00311006"/>
    <w:rsid w:val="00311168"/>
    <w:rsid w:val="00332411"/>
    <w:rsid w:val="003331BA"/>
    <w:rsid w:val="003345F5"/>
    <w:rsid w:val="00334B01"/>
    <w:rsid w:val="00336D18"/>
    <w:rsid w:val="00340E55"/>
    <w:rsid w:val="00341ACE"/>
    <w:rsid w:val="0035537F"/>
    <w:rsid w:val="0035551D"/>
    <w:rsid w:val="0036233D"/>
    <w:rsid w:val="003667B9"/>
    <w:rsid w:val="003775B3"/>
    <w:rsid w:val="003776F9"/>
    <w:rsid w:val="00381790"/>
    <w:rsid w:val="003844CA"/>
    <w:rsid w:val="00395166"/>
    <w:rsid w:val="003A2260"/>
    <w:rsid w:val="003A5693"/>
    <w:rsid w:val="003A6315"/>
    <w:rsid w:val="003B32E5"/>
    <w:rsid w:val="003C2B74"/>
    <w:rsid w:val="003C2EB4"/>
    <w:rsid w:val="003C5076"/>
    <w:rsid w:val="003D0463"/>
    <w:rsid w:val="003D3096"/>
    <w:rsid w:val="003D377A"/>
    <w:rsid w:val="003D3E71"/>
    <w:rsid w:val="003E5D8B"/>
    <w:rsid w:val="003E6E51"/>
    <w:rsid w:val="00400089"/>
    <w:rsid w:val="004019E8"/>
    <w:rsid w:val="00406E8C"/>
    <w:rsid w:val="00411938"/>
    <w:rsid w:val="0042158F"/>
    <w:rsid w:val="0042254B"/>
    <w:rsid w:val="00424A22"/>
    <w:rsid w:val="004260FF"/>
    <w:rsid w:val="00426C34"/>
    <w:rsid w:val="00427E74"/>
    <w:rsid w:val="0043475D"/>
    <w:rsid w:val="00434E24"/>
    <w:rsid w:val="00434FCE"/>
    <w:rsid w:val="004372AF"/>
    <w:rsid w:val="004431AB"/>
    <w:rsid w:val="004459E6"/>
    <w:rsid w:val="004475BC"/>
    <w:rsid w:val="00456E74"/>
    <w:rsid w:val="00467EAA"/>
    <w:rsid w:val="00471082"/>
    <w:rsid w:val="00475BA6"/>
    <w:rsid w:val="004777A6"/>
    <w:rsid w:val="0048185E"/>
    <w:rsid w:val="00484245"/>
    <w:rsid w:val="00484E0D"/>
    <w:rsid w:val="004868FC"/>
    <w:rsid w:val="00486CC8"/>
    <w:rsid w:val="004907D7"/>
    <w:rsid w:val="0049158E"/>
    <w:rsid w:val="004922E6"/>
    <w:rsid w:val="004937FC"/>
    <w:rsid w:val="004972F0"/>
    <w:rsid w:val="004A5577"/>
    <w:rsid w:val="004D0AA8"/>
    <w:rsid w:val="004D6824"/>
    <w:rsid w:val="004E19B0"/>
    <w:rsid w:val="004E2FF3"/>
    <w:rsid w:val="004E769D"/>
    <w:rsid w:val="004F4EBC"/>
    <w:rsid w:val="004F6974"/>
    <w:rsid w:val="005011B3"/>
    <w:rsid w:val="00502586"/>
    <w:rsid w:val="00502976"/>
    <w:rsid w:val="00503548"/>
    <w:rsid w:val="005046AB"/>
    <w:rsid w:val="00506FF5"/>
    <w:rsid w:val="00507E4B"/>
    <w:rsid w:val="00510903"/>
    <w:rsid w:val="005333C6"/>
    <w:rsid w:val="00533AC0"/>
    <w:rsid w:val="00534870"/>
    <w:rsid w:val="005355E8"/>
    <w:rsid w:val="00537866"/>
    <w:rsid w:val="00543AFC"/>
    <w:rsid w:val="00544BBB"/>
    <w:rsid w:val="005530CD"/>
    <w:rsid w:val="00554CC5"/>
    <w:rsid w:val="0055582C"/>
    <w:rsid w:val="0056612E"/>
    <w:rsid w:val="00570280"/>
    <w:rsid w:val="00572B30"/>
    <w:rsid w:val="00575609"/>
    <w:rsid w:val="005760A3"/>
    <w:rsid w:val="005830B0"/>
    <w:rsid w:val="00583C8E"/>
    <w:rsid w:val="00584B68"/>
    <w:rsid w:val="00587F56"/>
    <w:rsid w:val="00587F83"/>
    <w:rsid w:val="00590E6C"/>
    <w:rsid w:val="00597AC2"/>
    <w:rsid w:val="005A2007"/>
    <w:rsid w:val="005A254F"/>
    <w:rsid w:val="005A498F"/>
    <w:rsid w:val="005A59F7"/>
    <w:rsid w:val="005C2975"/>
    <w:rsid w:val="005E1A23"/>
    <w:rsid w:val="005E2222"/>
    <w:rsid w:val="005E7EC4"/>
    <w:rsid w:val="005F4086"/>
    <w:rsid w:val="005F56E2"/>
    <w:rsid w:val="005F5B62"/>
    <w:rsid w:val="005F6C0A"/>
    <w:rsid w:val="006039F8"/>
    <w:rsid w:val="00604361"/>
    <w:rsid w:val="00620DFA"/>
    <w:rsid w:val="0062221A"/>
    <w:rsid w:val="00625699"/>
    <w:rsid w:val="00630939"/>
    <w:rsid w:val="0063528B"/>
    <w:rsid w:val="0064318C"/>
    <w:rsid w:val="00643715"/>
    <w:rsid w:val="0064391F"/>
    <w:rsid w:val="0064626E"/>
    <w:rsid w:val="006634C0"/>
    <w:rsid w:val="00671220"/>
    <w:rsid w:val="00674D1C"/>
    <w:rsid w:val="00677101"/>
    <w:rsid w:val="00677613"/>
    <w:rsid w:val="006824A3"/>
    <w:rsid w:val="00684416"/>
    <w:rsid w:val="0069016E"/>
    <w:rsid w:val="00690FA1"/>
    <w:rsid w:val="006969C8"/>
    <w:rsid w:val="006A024A"/>
    <w:rsid w:val="006A22A7"/>
    <w:rsid w:val="006B531C"/>
    <w:rsid w:val="006C049D"/>
    <w:rsid w:val="006D5FD1"/>
    <w:rsid w:val="006E2885"/>
    <w:rsid w:val="006F1100"/>
    <w:rsid w:val="006F2FDE"/>
    <w:rsid w:val="006F70B6"/>
    <w:rsid w:val="006F76AB"/>
    <w:rsid w:val="007134BB"/>
    <w:rsid w:val="0071435D"/>
    <w:rsid w:val="00720E83"/>
    <w:rsid w:val="00721E90"/>
    <w:rsid w:val="00732567"/>
    <w:rsid w:val="00735482"/>
    <w:rsid w:val="00740608"/>
    <w:rsid w:val="00741094"/>
    <w:rsid w:val="0074774A"/>
    <w:rsid w:val="007529A6"/>
    <w:rsid w:val="00754F25"/>
    <w:rsid w:val="00762544"/>
    <w:rsid w:val="00763185"/>
    <w:rsid w:val="00764BBA"/>
    <w:rsid w:val="00767448"/>
    <w:rsid w:val="00773236"/>
    <w:rsid w:val="00783C4A"/>
    <w:rsid w:val="00792895"/>
    <w:rsid w:val="007973D1"/>
    <w:rsid w:val="007A0C10"/>
    <w:rsid w:val="007A32A6"/>
    <w:rsid w:val="007B43F9"/>
    <w:rsid w:val="007C0263"/>
    <w:rsid w:val="007D0AE4"/>
    <w:rsid w:val="007D3CA4"/>
    <w:rsid w:val="007E6BA6"/>
    <w:rsid w:val="007F0D9F"/>
    <w:rsid w:val="007F27B7"/>
    <w:rsid w:val="007F30EE"/>
    <w:rsid w:val="0080054F"/>
    <w:rsid w:val="00801F79"/>
    <w:rsid w:val="008022B4"/>
    <w:rsid w:val="00802607"/>
    <w:rsid w:val="00805C74"/>
    <w:rsid w:val="00814036"/>
    <w:rsid w:val="00826CC8"/>
    <w:rsid w:val="00835570"/>
    <w:rsid w:val="00837D0B"/>
    <w:rsid w:val="00850922"/>
    <w:rsid w:val="0086450B"/>
    <w:rsid w:val="00872810"/>
    <w:rsid w:val="00875341"/>
    <w:rsid w:val="008768F3"/>
    <w:rsid w:val="00877347"/>
    <w:rsid w:val="0088198A"/>
    <w:rsid w:val="0088209E"/>
    <w:rsid w:val="00885310"/>
    <w:rsid w:val="00886643"/>
    <w:rsid w:val="008872B1"/>
    <w:rsid w:val="008919EA"/>
    <w:rsid w:val="008A3254"/>
    <w:rsid w:val="008A6F22"/>
    <w:rsid w:val="008A749E"/>
    <w:rsid w:val="008B02DF"/>
    <w:rsid w:val="008B3167"/>
    <w:rsid w:val="008C056E"/>
    <w:rsid w:val="008C1685"/>
    <w:rsid w:val="008C3E6B"/>
    <w:rsid w:val="008C439A"/>
    <w:rsid w:val="008C6597"/>
    <w:rsid w:val="008C74A7"/>
    <w:rsid w:val="008D2F17"/>
    <w:rsid w:val="008D6320"/>
    <w:rsid w:val="008E199C"/>
    <w:rsid w:val="008E7347"/>
    <w:rsid w:val="008F2F42"/>
    <w:rsid w:val="008F5B48"/>
    <w:rsid w:val="0090173C"/>
    <w:rsid w:val="009226BB"/>
    <w:rsid w:val="00923D2E"/>
    <w:rsid w:val="009266F3"/>
    <w:rsid w:val="009315AE"/>
    <w:rsid w:val="00934055"/>
    <w:rsid w:val="00935D77"/>
    <w:rsid w:val="00937966"/>
    <w:rsid w:val="0094574A"/>
    <w:rsid w:val="00946236"/>
    <w:rsid w:val="00947058"/>
    <w:rsid w:val="00947FCB"/>
    <w:rsid w:val="00953E24"/>
    <w:rsid w:val="0095702F"/>
    <w:rsid w:val="00960F6F"/>
    <w:rsid w:val="0096367C"/>
    <w:rsid w:val="00977DA9"/>
    <w:rsid w:val="0098186D"/>
    <w:rsid w:val="00982E62"/>
    <w:rsid w:val="00993F24"/>
    <w:rsid w:val="00994EC7"/>
    <w:rsid w:val="009965AE"/>
    <w:rsid w:val="00996793"/>
    <w:rsid w:val="00996B31"/>
    <w:rsid w:val="00997E0B"/>
    <w:rsid w:val="009A264D"/>
    <w:rsid w:val="009A2769"/>
    <w:rsid w:val="009A6A00"/>
    <w:rsid w:val="009A7572"/>
    <w:rsid w:val="009B4F2F"/>
    <w:rsid w:val="009B56E9"/>
    <w:rsid w:val="009B62C3"/>
    <w:rsid w:val="009C7859"/>
    <w:rsid w:val="009D719E"/>
    <w:rsid w:val="009F2551"/>
    <w:rsid w:val="009F5732"/>
    <w:rsid w:val="009F6126"/>
    <w:rsid w:val="009F66A5"/>
    <w:rsid w:val="00A02C9F"/>
    <w:rsid w:val="00A04519"/>
    <w:rsid w:val="00A05EAF"/>
    <w:rsid w:val="00A06A42"/>
    <w:rsid w:val="00A11D55"/>
    <w:rsid w:val="00A13D20"/>
    <w:rsid w:val="00A15F02"/>
    <w:rsid w:val="00A22EA7"/>
    <w:rsid w:val="00A2452B"/>
    <w:rsid w:val="00A4047B"/>
    <w:rsid w:val="00A42377"/>
    <w:rsid w:val="00A4385C"/>
    <w:rsid w:val="00A467B6"/>
    <w:rsid w:val="00A5097E"/>
    <w:rsid w:val="00A641EC"/>
    <w:rsid w:val="00A65BD5"/>
    <w:rsid w:val="00A67DA1"/>
    <w:rsid w:val="00A72B30"/>
    <w:rsid w:val="00A843D3"/>
    <w:rsid w:val="00A85CF2"/>
    <w:rsid w:val="00A87206"/>
    <w:rsid w:val="00A87662"/>
    <w:rsid w:val="00A87C42"/>
    <w:rsid w:val="00A93AC0"/>
    <w:rsid w:val="00AB302E"/>
    <w:rsid w:val="00AB404C"/>
    <w:rsid w:val="00AB407B"/>
    <w:rsid w:val="00AB53AE"/>
    <w:rsid w:val="00AB5E31"/>
    <w:rsid w:val="00AB6A6F"/>
    <w:rsid w:val="00AD12D4"/>
    <w:rsid w:val="00AD24F0"/>
    <w:rsid w:val="00AE1A9D"/>
    <w:rsid w:val="00AE3782"/>
    <w:rsid w:val="00AE3793"/>
    <w:rsid w:val="00AE4BAA"/>
    <w:rsid w:val="00AE5E11"/>
    <w:rsid w:val="00AE6371"/>
    <w:rsid w:val="00AF253E"/>
    <w:rsid w:val="00AF5621"/>
    <w:rsid w:val="00B12834"/>
    <w:rsid w:val="00B156E5"/>
    <w:rsid w:val="00B1718F"/>
    <w:rsid w:val="00B174EF"/>
    <w:rsid w:val="00B2051C"/>
    <w:rsid w:val="00B27D9A"/>
    <w:rsid w:val="00B32B7C"/>
    <w:rsid w:val="00B335AA"/>
    <w:rsid w:val="00B36879"/>
    <w:rsid w:val="00B37D0A"/>
    <w:rsid w:val="00B52F5A"/>
    <w:rsid w:val="00B654B7"/>
    <w:rsid w:val="00B72714"/>
    <w:rsid w:val="00B730E4"/>
    <w:rsid w:val="00B80FE3"/>
    <w:rsid w:val="00B81957"/>
    <w:rsid w:val="00B831E2"/>
    <w:rsid w:val="00B865E1"/>
    <w:rsid w:val="00B87F86"/>
    <w:rsid w:val="00B9152E"/>
    <w:rsid w:val="00B9158A"/>
    <w:rsid w:val="00B92096"/>
    <w:rsid w:val="00B931FA"/>
    <w:rsid w:val="00BA1FE5"/>
    <w:rsid w:val="00BA3E52"/>
    <w:rsid w:val="00BA6A2D"/>
    <w:rsid w:val="00BB7B61"/>
    <w:rsid w:val="00BC0C64"/>
    <w:rsid w:val="00BC532B"/>
    <w:rsid w:val="00BE1494"/>
    <w:rsid w:val="00BE4687"/>
    <w:rsid w:val="00BE65C7"/>
    <w:rsid w:val="00BE7304"/>
    <w:rsid w:val="00BF4CBB"/>
    <w:rsid w:val="00C0556D"/>
    <w:rsid w:val="00C10FF3"/>
    <w:rsid w:val="00C15ED2"/>
    <w:rsid w:val="00C17BFA"/>
    <w:rsid w:val="00C23E52"/>
    <w:rsid w:val="00C24C9E"/>
    <w:rsid w:val="00C30844"/>
    <w:rsid w:val="00C355AD"/>
    <w:rsid w:val="00C41147"/>
    <w:rsid w:val="00C4635F"/>
    <w:rsid w:val="00C509EC"/>
    <w:rsid w:val="00C5257D"/>
    <w:rsid w:val="00C53C61"/>
    <w:rsid w:val="00C553ED"/>
    <w:rsid w:val="00C61DF4"/>
    <w:rsid w:val="00C66EE6"/>
    <w:rsid w:val="00C70357"/>
    <w:rsid w:val="00C75A69"/>
    <w:rsid w:val="00C766D4"/>
    <w:rsid w:val="00C80E2A"/>
    <w:rsid w:val="00C8444D"/>
    <w:rsid w:val="00C9043E"/>
    <w:rsid w:val="00C9179E"/>
    <w:rsid w:val="00C956B2"/>
    <w:rsid w:val="00CA084C"/>
    <w:rsid w:val="00CA0F16"/>
    <w:rsid w:val="00CA17FD"/>
    <w:rsid w:val="00CA1872"/>
    <w:rsid w:val="00CA6939"/>
    <w:rsid w:val="00CA6A98"/>
    <w:rsid w:val="00CB7842"/>
    <w:rsid w:val="00CC5EA2"/>
    <w:rsid w:val="00CD1EBC"/>
    <w:rsid w:val="00CD2E83"/>
    <w:rsid w:val="00CD6D25"/>
    <w:rsid w:val="00CE0128"/>
    <w:rsid w:val="00CE657F"/>
    <w:rsid w:val="00CE7D63"/>
    <w:rsid w:val="00CF1E53"/>
    <w:rsid w:val="00CF4A9D"/>
    <w:rsid w:val="00D13CA4"/>
    <w:rsid w:val="00D15466"/>
    <w:rsid w:val="00D20B8D"/>
    <w:rsid w:val="00D232EE"/>
    <w:rsid w:val="00D25067"/>
    <w:rsid w:val="00D25795"/>
    <w:rsid w:val="00D27147"/>
    <w:rsid w:val="00D35086"/>
    <w:rsid w:val="00D3529E"/>
    <w:rsid w:val="00D36442"/>
    <w:rsid w:val="00D47610"/>
    <w:rsid w:val="00D62772"/>
    <w:rsid w:val="00D65902"/>
    <w:rsid w:val="00D66441"/>
    <w:rsid w:val="00D6667A"/>
    <w:rsid w:val="00D66B6D"/>
    <w:rsid w:val="00D748E0"/>
    <w:rsid w:val="00D90F23"/>
    <w:rsid w:val="00D93855"/>
    <w:rsid w:val="00DA162E"/>
    <w:rsid w:val="00DA274C"/>
    <w:rsid w:val="00DA4933"/>
    <w:rsid w:val="00DA5967"/>
    <w:rsid w:val="00DA7DC1"/>
    <w:rsid w:val="00DB2018"/>
    <w:rsid w:val="00DC01F1"/>
    <w:rsid w:val="00DC3524"/>
    <w:rsid w:val="00DC5812"/>
    <w:rsid w:val="00DC5A92"/>
    <w:rsid w:val="00DD174B"/>
    <w:rsid w:val="00DE0D59"/>
    <w:rsid w:val="00DE3221"/>
    <w:rsid w:val="00DE4E35"/>
    <w:rsid w:val="00DF7230"/>
    <w:rsid w:val="00E00DA2"/>
    <w:rsid w:val="00E03915"/>
    <w:rsid w:val="00E0663C"/>
    <w:rsid w:val="00E10430"/>
    <w:rsid w:val="00E133D3"/>
    <w:rsid w:val="00E23655"/>
    <w:rsid w:val="00E252F9"/>
    <w:rsid w:val="00E27288"/>
    <w:rsid w:val="00E31F63"/>
    <w:rsid w:val="00E35D43"/>
    <w:rsid w:val="00E3640E"/>
    <w:rsid w:val="00E36DDD"/>
    <w:rsid w:val="00E5209C"/>
    <w:rsid w:val="00E6136E"/>
    <w:rsid w:val="00E6210C"/>
    <w:rsid w:val="00E71DEE"/>
    <w:rsid w:val="00E80334"/>
    <w:rsid w:val="00E83DB9"/>
    <w:rsid w:val="00EA0547"/>
    <w:rsid w:val="00EA5017"/>
    <w:rsid w:val="00EA6E0C"/>
    <w:rsid w:val="00EA79AE"/>
    <w:rsid w:val="00EB3492"/>
    <w:rsid w:val="00EB34C0"/>
    <w:rsid w:val="00EB3A34"/>
    <w:rsid w:val="00EB3C94"/>
    <w:rsid w:val="00EB637C"/>
    <w:rsid w:val="00EC319A"/>
    <w:rsid w:val="00EC4240"/>
    <w:rsid w:val="00ED2350"/>
    <w:rsid w:val="00ED3A3B"/>
    <w:rsid w:val="00EE0F26"/>
    <w:rsid w:val="00EE2FF8"/>
    <w:rsid w:val="00EF13F4"/>
    <w:rsid w:val="00EF7088"/>
    <w:rsid w:val="00F0172B"/>
    <w:rsid w:val="00F01D91"/>
    <w:rsid w:val="00F031D3"/>
    <w:rsid w:val="00F07753"/>
    <w:rsid w:val="00F0780F"/>
    <w:rsid w:val="00F277C4"/>
    <w:rsid w:val="00F27C5E"/>
    <w:rsid w:val="00F30F07"/>
    <w:rsid w:val="00F32D11"/>
    <w:rsid w:val="00F3371E"/>
    <w:rsid w:val="00F35B8B"/>
    <w:rsid w:val="00F42810"/>
    <w:rsid w:val="00F44D33"/>
    <w:rsid w:val="00F50D2E"/>
    <w:rsid w:val="00F51D10"/>
    <w:rsid w:val="00F521D1"/>
    <w:rsid w:val="00F53BEE"/>
    <w:rsid w:val="00F66F57"/>
    <w:rsid w:val="00F70FBE"/>
    <w:rsid w:val="00F731C2"/>
    <w:rsid w:val="00F82E1D"/>
    <w:rsid w:val="00F95F3E"/>
    <w:rsid w:val="00F978BD"/>
    <w:rsid w:val="00FA186E"/>
    <w:rsid w:val="00FB317B"/>
    <w:rsid w:val="00FB515D"/>
    <w:rsid w:val="00FB5387"/>
    <w:rsid w:val="00FB5D0B"/>
    <w:rsid w:val="00FB712F"/>
    <w:rsid w:val="00FB7353"/>
    <w:rsid w:val="00FD3A83"/>
    <w:rsid w:val="00FD76FD"/>
    <w:rsid w:val="00FE4E4C"/>
    <w:rsid w:val="00FF26AF"/>
    <w:rsid w:val="00FF49B8"/>
    <w:rsid w:val="00FF75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20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48A9"/>
    <w:rPr>
      <w:sz w:val="24"/>
      <w:szCs w:val="24"/>
    </w:rPr>
  </w:style>
  <w:style w:type="paragraph" w:styleId="Heading1">
    <w:name w:val="heading 1"/>
    <w:basedOn w:val="Normal"/>
    <w:next w:val="Normal"/>
    <w:qFormat/>
    <w:rsid w:val="00427E74"/>
    <w:pPr>
      <w:keepNext/>
      <w:autoSpaceDE w:val="0"/>
      <w:autoSpaceDN w:val="0"/>
      <w:adjustRightInd w:val="0"/>
      <w:outlineLvl w:val="0"/>
    </w:pPr>
    <w:rPr>
      <w:b/>
      <w:bCs/>
    </w:rPr>
  </w:style>
  <w:style w:type="paragraph" w:styleId="Heading2">
    <w:name w:val="heading 2"/>
    <w:basedOn w:val="Normal"/>
    <w:next w:val="Normal"/>
    <w:link w:val="Heading2Char"/>
    <w:semiHidden/>
    <w:unhideWhenUsed/>
    <w:qFormat/>
    <w:rsid w:val="007D0AE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7D0AE4"/>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7D0AE4"/>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7D0AE4"/>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7D0AE4"/>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452B"/>
    <w:pPr>
      <w:tabs>
        <w:tab w:val="center" w:pos="4320"/>
        <w:tab w:val="right" w:pos="8640"/>
      </w:tabs>
    </w:pPr>
  </w:style>
  <w:style w:type="paragraph" w:styleId="Footer">
    <w:name w:val="footer"/>
    <w:basedOn w:val="Normal"/>
    <w:rsid w:val="00A2452B"/>
    <w:pPr>
      <w:tabs>
        <w:tab w:val="center" w:pos="4320"/>
        <w:tab w:val="right" w:pos="8640"/>
      </w:tabs>
    </w:pPr>
  </w:style>
  <w:style w:type="character" w:styleId="PageNumber">
    <w:name w:val="page number"/>
    <w:basedOn w:val="DefaultParagraphFont"/>
    <w:rsid w:val="00075D4F"/>
  </w:style>
  <w:style w:type="character" w:styleId="CommentReference">
    <w:name w:val="annotation reference"/>
    <w:basedOn w:val="DefaultParagraphFont"/>
    <w:semiHidden/>
    <w:rsid w:val="005760A3"/>
    <w:rPr>
      <w:sz w:val="16"/>
      <w:szCs w:val="16"/>
    </w:rPr>
  </w:style>
  <w:style w:type="paragraph" w:styleId="CommentText">
    <w:name w:val="annotation text"/>
    <w:basedOn w:val="Normal"/>
    <w:semiHidden/>
    <w:rsid w:val="005760A3"/>
    <w:rPr>
      <w:sz w:val="20"/>
      <w:szCs w:val="20"/>
    </w:rPr>
  </w:style>
  <w:style w:type="paragraph" w:styleId="CommentSubject">
    <w:name w:val="annotation subject"/>
    <w:basedOn w:val="CommentText"/>
    <w:next w:val="CommentText"/>
    <w:semiHidden/>
    <w:rsid w:val="005760A3"/>
    <w:rPr>
      <w:b/>
      <w:bCs/>
    </w:rPr>
  </w:style>
  <w:style w:type="paragraph" w:styleId="BalloonText">
    <w:name w:val="Balloon Text"/>
    <w:basedOn w:val="Normal"/>
    <w:semiHidden/>
    <w:rsid w:val="005760A3"/>
    <w:rPr>
      <w:rFonts w:ascii="Tahoma" w:hAnsi="Tahoma" w:cs="Tahoma"/>
      <w:sz w:val="16"/>
      <w:szCs w:val="16"/>
    </w:rPr>
  </w:style>
  <w:style w:type="table" w:styleId="TableGrid">
    <w:name w:val="Table Grid"/>
    <w:basedOn w:val="TableNormal"/>
    <w:rsid w:val="00721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65BD5"/>
    <w:pPr>
      <w:autoSpaceDE w:val="0"/>
      <w:autoSpaceDN w:val="0"/>
      <w:adjustRightInd w:val="0"/>
    </w:pPr>
    <w:rPr>
      <w:color w:val="000000"/>
      <w:sz w:val="24"/>
      <w:szCs w:val="24"/>
    </w:rPr>
  </w:style>
  <w:style w:type="paragraph" w:customStyle="1" w:styleId="CM29">
    <w:name w:val="CM29"/>
    <w:basedOn w:val="Default"/>
    <w:next w:val="Default"/>
    <w:rsid w:val="00B865E1"/>
    <w:rPr>
      <w:color w:val="auto"/>
    </w:rPr>
  </w:style>
  <w:style w:type="character" w:styleId="Hyperlink">
    <w:name w:val="Hyperlink"/>
    <w:basedOn w:val="DefaultParagraphFont"/>
    <w:uiPriority w:val="99"/>
    <w:rsid w:val="00F82E1D"/>
    <w:rPr>
      <w:color w:val="0000FF"/>
      <w:u w:val="single"/>
    </w:rPr>
  </w:style>
  <w:style w:type="paragraph" w:styleId="NormalWeb">
    <w:name w:val="Normal (Web)"/>
    <w:basedOn w:val="Normal"/>
    <w:rsid w:val="00F82E1D"/>
  </w:style>
  <w:style w:type="character" w:styleId="Emphasis">
    <w:name w:val="Emphasis"/>
    <w:basedOn w:val="DefaultParagraphFont"/>
    <w:qFormat/>
    <w:rsid w:val="00C24C9E"/>
    <w:rPr>
      <w:b/>
      <w:bCs/>
      <w:i w:val="0"/>
      <w:iCs w:val="0"/>
    </w:rPr>
  </w:style>
  <w:style w:type="character" w:customStyle="1" w:styleId="titlepage">
    <w:name w:val="titlepage"/>
    <w:basedOn w:val="DefaultParagraphFont"/>
    <w:rsid w:val="0013473D"/>
  </w:style>
  <w:style w:type="character" w:customStyle="1" w:styleId="Heading2Char">
    <w:name w:val="Heading 2 Char"/>
    <w:basedOn w:val="DefaultParagraphFont"/>
    <w:link w:val="Heading2"/>
    <w:semiHidden/>
    <w:rsid w:val="007D0AE4"/>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7D0AE4"/>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7D0AE4"/>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7D0AE4"/>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7D0AE4"/>
    <w:rPr>
      <w:rFonts w:ascii="Calibri" w:eastAsia="Times New Roman" w:hAnsi="Calibri" w:cs="Times New Roman"/>
      <w:b/>
      <w:bCs/>
      <w:sz w:val="22"/>
      <w:szCs w:val="22"/>
    </w:rPr>
  </w:style>
  <w:style w:type="paragraph" w:styleId="TOC2">
    <w:name w:val="toc 2"/>
    <w:basedOn w:val="Normal"/>
    <w:next w:val="Normal"/>
    <w:autoRedefine/>
    <w:uiPriority w:val="39"/>
    <w:rsid w:val="009F5732"/>
    <w:pPr>
      <w:ind w:left="240"/>
    </w:pPr>
  </w:style>
  <w:style w:type="paragraph" w:styleId="TOC1">
    <w:name w:val="toc 1"/>
    <w:basedOn w:val="Normal"/>
    <w:next w:val="Normal"/>
    <w:autoRedefine/>
    <w:uiPriority w:val="39"/>
    <w:rsid w:val="009F5732"/>
  </w:style>
  <w:style w:type="paragraph" w:styleId="TOC3">
    <w:name w:val="toc 3"/>
    <w:basedOn w:val="Normal"/>
    <w:next w:val="Normal"/>
    <w:autoRedefine/>
    <w:uiPriority w:val="39"/>
    <w:rsid w:val="009F5732"/>
    <w:pPr>
      <w:ind w:left="480"/>
    </w:pPr>
  </w:style>
  <w:style w:type="paragraph" w:styleId="TOC4">
    <w:name w:val="toc 4"/>
    <w:basedOn w:val="Normal"/>
    <w:next w:val="Normal"/>
    <w:autoRedefine/>
    <w:uiPriority w:val="39"/>
    <w:rsid w:val="009F5732"/>
    <w:pPr>
      <w:ind w:left="720"/>
    </w:pPr>
  </w:style>
  <w:style w:type="paragraph" w:styleId="TOC5">
    <w:name w:val="toc 5"/>
    <w:basedOn w:val="Normal"/>
    <w:next w:val="Normal"/>
    <w:autoRedefine/>
    <w:uiPriority w:val="39"/>
    <w:rsid w:val="009F5732"/>
    <w:pPr>
      <w:ind w:left="960"/>
    </w:pPr>
  </w:style>
  <w:style w:type="paragraph" w:styleId="TOC6">
    <w:name w:val="toc 6"/>
    <w:basedOn w:val="Normal"/>
    <w:next w:val="Normal"/>
    <w:autoRedefine/>
    <w:uiPriority w:val="39"/>
    <w:rsid w:val="009F5732"/>
    <w:pPr>
      <w:ind w:left="1200"/>
    </w:pPr>
  </w:style>
</w:styles>
</file>

<file path=word/webSettings.xml><?xml version="1.0" encoding="utf-8"?>
<w:webSettings xmlns:r="http://schemas.openxmlformats.org/officeDocument/2006/relationships" xmlns:w="http://schemas.openxmlformats.org/wordprocessingml/2006/main">
  <w:divs>
    <w:div w:id="54278519">
      <w:bodyDiv w:val="1"/>
      <w:marLeft w:val="0"/>
      <w:marRight w:val="0"/>
      <w:marTop w:val="0"/>
      <w:marBottom w:val="0"/>
      <w:divBdr>
        <w:top w:val="none" w:sz="0" w:space="0" w:color="auto"/>
        <w:left w:val="none" w:sz="0" w:space="0" w:color="auto"/>
        <w:bottom w:val="none" w:sz="0" w:space="0" w:color="auto"/>
        <w:right w:val="none" w:sz="0" w:space="0" w:color="auto"/>
      </w:divBdr>
      <w:divsChild>
        <w:div w:id="376510732">
          <w:marLeft w:val="0"/>
          <w:marRight w:val="0"/>
          <w:marTop w:val="0"/>
          <w:marBottom w:val="0"/>
          <w:divBdr>
            <w:top w:val="none" w:sz="0" w:space="0" w:color="auto"/>
            <w:left w:val="none" w:sz="0" w:space="0" w:color="auto"/>
            <w:bottom w:val="none" w:sz="0" w:space="0" w:color="auto"/>
            <w:right w:val="none" w:sz="0" w:space="0" w:color="auto"/>
          </w:divBdr>
        </w:div>
      </w:divsChild>
    </w:div>
    <w:div w:id="520243526">
      <w:bodyDiv w:val="1"/>
      <w:marLeft w:val="0"/>
      <w:marRight w:val="0"/>
      <w:marTop w:val="0"/>
      <w:marBottom w:val="0"/>
      <w:divBdr>
        <w:top w:val="none" w:sz="0" w:space="0" w:color="auto"/>
        <w:left w:val="none" w:sz="0" w:space="0" w:color="auto"/>
        <w:bottom w:val="none" w:sz="0" w:space="0" w:color="auto"/>
        <w:right w:val="none" w:sz="0" w:space="0" w:color="auto"/>
      </w:divBdr>
    </w:div>
    <w:div w:id="559562354">
      <w:bodyDiv w:val="1"/>
      <w:marLeft w:val="0"/>
      <w:marRight w:val="0"/>
      <w:marTop w:val="0"/>
      <w:marBottom w:val="0"/>
      <w:divBdr>
        <w:top w:val="none" w:sz="0" w:space="0" w:color="auto"/>
        <w:left w:val="none" w:sz="0" w:space="0" w:color="auto"/>
        <w:bottom w:val="none" w:sz="0" w:space="0" w:color="auto"/>
        <w:right w:val="none" w:sz="0" w:space="0" w:color="auto"/>
      </w:divBdr>
      <w:divsChild>
        <w:div w:id="782457740">
          <w:marLeft w:val="0"/>
          <w:marRight w:val="0"/>
          <w:marTop w:val="0"/>
          <w:marBottom w:val="0"/>
          <w:divBdr>
            <w:top w:val="none" w:sz="0" w:space="0" w:color="auto"/>
            <w:left w:val="none" w:sz="0" w:space="0" w:color="auto"/>
            <w:bottom w:val="none" w:sz="0" w:space="0" w:color="auto"/>
            <w:right w:val="none" w:sz="0" w:space="0" w:color="auto"/>
          </w:divBdr>
        </w:div>
      </w:divsChild>
    </w:div>
    <w:div w:id="837235639">
      <w:bodyDiv w:val="1"/>
      <w:marLeft w:val="0"/>
      <w:marRight w:val="0"/>
      <w:marTop w:val="0"/>
      <w:marBottom w:val="480"/>
      <w:divBdr>
        <w:top w:val="none" w:sz="0" w:space="0" w:color="auto"/>
        <w:left w:val="none" w:sz="0" w:space="0" w:color="auto"/>
        <w:bottom w:val="none" w:sz="0" w:space="0" w:color="auto"/>
        <w:right w:val="none" w:sz="0" w:space="0" w:color="auto"/>
      </w:divBdr>
      <w:divsChild>
        <w:div w:id="916207297">
          <w:marLeft w:val="0"/>
          <w:marRight w:val="0"/>
          <w:marTop w:val="0"/>
          <w:marBottom w:val="0"/>
          <w:divBdr>
            <w:top w:val="none" w:sz="0" w:space="0" w:color="auto"/>
            <w:left w:val="none" w:sz="0" w:space="0" w:color="auto"/>
            <w:bottom w:val="none" w:sz="0" w:space="0" w:color="auto"/>
            <w:right w:val="none" w:sz="0" w:space="0" w:color="auto"/>
          </w:divBdr>
          <w:divsChild>
            <w:div w:id="1761025831">
              <w:marLeft w:val="0"/>
              <w:marRight w:val="0"/>
              <w:marTop w:val="0"/>
              <w:marBottom w:val="0"/>
              <w:divBdr>
                <w:top w:val="none" w:sz="0" w:space="0" w:color="auto"/>
                <w:left w:val="none" w:sz="0" w:space="0" w:color="auto"/>
                <w:bottom w:val="none" w:sz="0" w:space="0" w:color="auto"/>
                <w:right w:val="none" w:sz="0" w:space="0" w:color="auto"/>
              </w:divBdr>
              <w:divsChild>
                <w:div w:id="36392888">
                  <w:marLeft w:val="0"/>
                  <w:marRight w:val="0"/>
                  <w:marTop w:val="0"/>
                  <w:marBottom w:val="0"/>
                  <w:divBdr>
                    <w:top w:val="none" w:sz="0" w:space="0" w:color="auto"/>
                    <w:left w:val="none" w:sz="0" w:space="0" w:color="auto"/>
                    <w:bottom w:val="none" w:sz="0" w:space="0" w:color="auto"/>
                    <w:right w:val="none" w:sz="0" w:space="0" w:color="auto"/>
                  </w:divBdr>
                  <w:divsChild>
                    <w:div w:id="1753627956">
                      <w:marLeft w:val="0"/>
                      <w:marRight w:val="0"/>
                      <w:marTop w:val="0"/>
                      <w:marBottom w:val="0"/>
                      <w:divBdr>
                        <w:top w:val="none" w:sz="0" w:space="0" w:color="auto"/>
                        <w:left w:val="none" w:sz="0" w:space="0" w:color="auto"/>
                        <w:bottom w:val="none" w:sz="0" w:space="0" w:color="auto"/>
                        <w:right w:val="none" w:sz="0" w:space="0" w:color="auto"/>
                      </w:divBdr>
                      <w:divsChild>
                        <w:div w:id="753674252">
                          <w:marLeft w:val="0"/>
                          <w:marRight w:val="0"/>
                          <w:marTop w:val="0"/>
                          <w:marBottom w:val="0"/>
                          <w:divBdr>
                            <w:top w:val="none" w:sz="0" w:space="0" w:color="auto"/>
                            <w:left w:val="none" w:sz="0" w:space="0" w:color="auto"/>
                            <w:bottom w:val="none" w:sz="0" w:space="0" w:color="auto"/>
                            <w:right w:val="none" w:sz="0" w:space="0" w:color="auto"/>
                          </w:divBdr>
                          <w:divsChild>
                            <w:div w:id="1704482476">
                              <w:marLeft w:val="0"/>
                              <w:marRight w:val="0"/>
                              <w:marTop w:val="0"/>
                              <w:marBottom w:val="0"/>
                              <w:divBdr>
                                <w:top w:val="none" w:sz="0" w:space="0" w:color="auto"/>
                                <w:left w:val="none" w:sz="0" w:space="0" w:color="auto"/>
                                <w:bottom w:val="none" w:sz="0" w:space="0" w:color="auto"/>
                                <w:right w:val="none" w:sz="0" w:space="0" w:color="auto"/>
                              </w:divBdr>
                              <w:divsChild>
                                <w:div w:id="1514998337">
                                  <w:marLeft w:val="0"/>
                                  <w:marRight w:val="0"/>
                                  <w:marTop w:val="0"/>
                                  <w:marBottom w:val="0"/>
                                  <w:divBdr>
                                    <w:top w:val="none" w:sz="0" w:space="0" w:color="auto"/>
                                    <w:left w:val="none" w:sz="0" w:space="0" w:color="auto"/>
                                    <w:bottom w:val="none" w:sz="0" w:space="0" w:color="auto"/>
                                    <w:right w:val="none" w:sz="0" w:space="0" w:color="auto"/>
                                  </w:divBdr>
                                  <w:divsChild>
                                    <w:div w:id="1947998349">
                                      <w:marLeft w:val="0"/>
                                      <w:marRight w:val="0"/>
                                      <w:marTop w:val="0"/>
                                      <w:marBottom w:val="0"/>
                                      <w:divBdr>
                                        <w:top w:val="none" w:sz="0" w:space="0" w:color="auto"/>
                                        <w:left w:val="none" w:sz="0" w:space="0" w:color="auto"/>
                                        <w:bottom w:val="none" w:sz="0" w:space="0" w:color="auto"/>
                                        <w:right w:val="none" w:sz="0" w:space="0" w:color="auto"/>
                                      </w:divBdr>
                                      <w:divsChild>
                                        <w:div w:id="944462140">
                                          <w:marLeft w:val="0"/>
                                          <w:marRight w:val="0"/>
                                          <w:marTop w:val="0"/>
                                          <w:marBottom w:val="0"/>
                                          <w:divBdr>
                                            <w:top w:val="none" w:sz="0" w:space="0" w:color="auto"/>
                                            <w:left w:val="none" w:sz="0" w:space="0" w:color="auto"/>
                                            <w:bottom w:val="none" w:sz="0" w:space="0" w:color="auto"/>
                                            <w:right w:val="none" w:sz="0" w:space="0" w:color="auto"/>
                                          </w:divBdr>
                                          <w:divsChild>
                                            <w:div w:id="1937442494">
                                              <w:marLeft w:val="0"/>
                                              <w:marRight w:val="0"/>
                                              <w:marTop w:val="0"/>
                                              <w:marBottom w:val="0"/>
                                              <w:divBdr>
                                                <w:top w:val="none" w:sz="0" w:space="0" w:color="auto"/>
                                                <w:left w:val="none" w:sz="0" w:space="0" w:color="auto"/>
                                                <w:bottom w:val="none" w:sz="0" w:space="0" w:color="auto"/>
                                                <w:right w:val="none" w:sz="0" w:space="0" w:color="auto"/>
                                              </w:divBdr>
                                              <w:divsChild>
                                                <w:div w:id="1602956000">
                                                  <w:marLeft w:val="0"/>
                                                  <w:marRight w:val="0"/>
                                                  <w:marTop w:val="0"/>
                                                  <w:marBottom w:val="0"/>
                                                  <w:divBdr>
                                                    <w:top w:val="none" w:sz="0" w:space="0" w:color="auto"/>
                                                    <w:left w:val="none" w:sz="0" w:space="0" w:color="auto"/>
                                                    <w:bottom w:val="none" w:sz="0" w:space="0" w:color="auto"/>
                                                    <w:right w:val="none" w:sz="0" w:space="0" w:color="auto"/>
                                                  </w:divBdr>
                                                  <w:divsChild>
                                                    <w:div w:id="1612317822">
                                                      <w:marLeft w:val="0"/>
                                                      <w:marRight w:val="0"/>
                                                      <w:marTop w:val="0"/>
                                                      <w:marBottom w:val="0"/>
                                                      <w:divBdr>
                                                        <w:top w:val="none" w:sz="0" w:space="0" w:color="auto"/>
                                                        <w:left w:val="none" w:sz="0" w:space="0" w:color="auto"/>
                                                        <w:bottom w:val="none" w:sz="0" w:space="0" w:color="auto"/>
                                                        <w:right w:val="none" w:sz="0" w:space="0" w:color="auto"/>
                                                      </w:divBdr>
                                                      <w:divsChild>
                                                        <w:div w:id="1475217137">
                                                          <w:marLeft w:val="0"/>
                                                          <w:marRight w:val="0"/>
                                                          <w:marTop w:val="0"/>
                                                          <w:marBottom w:val="0"/>
                                                          <w:divBdr>
                                                            <w:top w:val="none" w:sz="0" w:space="0" w:color="auto"/>
                                                            <w:left w:val="none" w:sz="0" w:space="0" w:color="auto"/>
                                                            <w:bottom w:val="none" w:sz="0" w:space="0" w:color="auto"/>
                                                            <w:right w:val="none" w:sz="0" w:space="0" w:color="auto"/>
                                                          </w:divBdr>
                                                          <w:divsChild>
                                                            <w:div w:id="236479664">
                                                              <w:marLeft w:val="0"/>
                                                              <w:marRight w:val="0"/>
                                                              <w:marTop w:val="0"/>
                                                              <w:marBottom w:val="0"/>
                                                              <w:divBdr>
                                                                <w:top w:val="none" w:sz="0" w:space="0" w:color="auto"/>
                                                                <w:left w:val="none" w:sz="0" w:space="0" w:color="auto"/>
                                                                <w:bottom w:val="none" w:sz="0" w:space="0" w:color="auto"/>
                                                                <w:right w:val="none" w:sz="0" w:space="0" w:color="auto"/>
                                                              </w:divBdr>
                                                              <w:divsChild>
                                                                <w:div w:id="1572812641">
                                                                  <w:marLeft w:val="0"/>
                                                                  <w:marRight w:val="0"/>
                                                                  <w:marTop w:val="0"/>
                                                                  <w:marBottom w:val="0"/>
                                                                  <w:divBdr>
                                                                    <w:top w:val="none" w:sz="0" w:space="0" w:color="auto"/>
                                                                    <w:left w:val="none" w:sz="0" w:space="0" w:color="auto"/>
                                                                    <w:bottom w:val="none" w:sz="0" w:space="0" w:color="auto"/>
                                                                    <w:right w:val="none" w:sz="0" w:space="0" w:color="auto"/>
                                                                  </w:divBdr>
                                                                  <w:divsChild>
                                                                    <w:div w:id="1463303098">
                                                                      <w:marLeft w:val="0"/>
                                                                      <w:marRight w:val="0"/>
                                                                      <w:marTop w:val="0"/>
                                                                      <w:marBottom w:val="0"/>
                                                                      <w:divBdr>
                                                                        <w:top w:val="none" w:sz="0" w:space="0" w:color="auto"/>
                                                                        <w:left w:val="none" w:sz="0" w:space="0" w:color="auto"/>
                                                                        <w:bottom w:val="none" w:sz="0" w:space="0" w:color="auto"/>
                                                                        <w:right w:val="none" w:sz="0" w:space="0" w:color="auto"/>
                                                                      </w:divBdr>
                                                                      <w:divsChild>
                                                                        <w:div w:id="889654699">
                                                                          <w:marLeft w:val="0"/>
                                                                          <w:marRight w:val="0"/>
                                                                          <w:marTop w:val="0"/>
                                                                          <w:marBottom w:val="0"/>
                                                                          <w:divBdr>
                                                                            <w:top w:val="none" w:sz="0" w:space="0" w:color="auto"/>
                                                                            <w:left w:val="none" w:sz="0" w:space="0" w:color="auto"/>
                                                                            <w:bottom w:val="none" w:sz="0" w:space="0" w:color="auto"/>
                                                                            <w:right w:val="none" w:sz="0" w:space="0" w:color="auto"/>
                                                                          </w:divBdr>
                                                                          <w:divsChild>
                                                                            <w:div w:id="1674336657">
                                                                              <w:marLeft w:val="0"/>
                                                                              <w:marRight w:val="0"/>
                                                                              <w:marTop w:val="0"/>
                                                                              <w:marBottom w:val="0"/>
                                                                              <w:divBdr>
                                                                                <w:top w:val="none" w:sz="0" w:space="0" w:color="auto"/>
                                                                                <w:left w:val="none" w:sz="0" w:space="0" w:color="auto"/>
                                                                                <w:bottom w:val="none" w:sz="0" w:space="0" w:color="auto"/>
                                                                                <w:right w:val="none" w:sz="0" w:space="0" w:color="auto"/>
                                                                              </w:divBdr>
                                                                              <w:divsChild>
                                                                                <w:div w:id="1943802066">
                                                                                  <w:marLeft w:val="0"/>
                                                                                  <w:marRight w:val="0"/>
                                                                                  <w:marTop w:val="0"/>
                                                                                  <w:marBottom w:val="0"/>
                                                                                  <w:divBdr>
                                                                                    <w:top w:val="none" w:sz="0" w:space="0" w:color="auto"/>
                                                                                    <w:left w:val="none" w:sz="0" w:space="0" w:color="auto"/>
                                                                                    <w:bottom w:val="none" w:sz="0" w:space="0" w:color="auto"/>
                                                                                    <w:right w:val="none" w:sz="0" w:space="0" w:color="auto"/>
                                                                                  </w:divBdr>
                                                                                  <w:divsChild>
                                                                                    <w:div w:id="222330745">
                                                                                      <w:marLeft w:val="0"/>
                                                                                      <w:marRight w:val="0"/>
                                                                                      <w:marTop w:val="0"/>
                                                                                      <w:marBottom w:val="0"/>
                                                                                      <w:divBdr>
                                                                                        <w:top w:val="none" w:sz="0" w:space="0" w:color="auto"/>
                                                                                        <w:left w:val="none" w:sz="0" w:space="0" w:color="auto"/>
                                                                                        <w:bottom w:val="none" w:sz="0" w:space="0" w:color="auto"/>
                                                                                        <w:right w:val="none" w:sz="0" w:space="0" w:color="auto"/>
                                                                                      </w:divBdr>
                                                                                      <w:divsChild>
                                                                                        <w:div w:id="1122070666">
                                                                                          <w:marLeft w:val="0"/>
                                                                                          <w:marRight w:val="0"/>
                                                                                          <w:marTop w:val="0"/>
                                                                                          <w:marBottom w:val="0"/>
                                                                                          <w:divBdr>
                                                                                            <w:top w:val="none" w:sz="0" w:space="0" w:color="auto"/>
                                                                                            <w:left w:val="none" w:sz="0" w:space="0" w:color="auto"/>
                                                                                            <w:bottom w:val="none" w:sz="0" w:space="0" w:color="auto"/>
                                                                                            <w:right w:val="none" w:sz="0" w:space="0" w:color="auto"/>
                                                                                          </w:divBdr>
                                                                                          <w:divsChild>
                                                                                            <w:div w:id="1844660988">
                                                                                              <w:marLeft w:val="0"/>
                                                                                              <w:marRight w:val="0"/>
                                                                                              <w:marTop w:val="0"/>
                                                                                              <w:marBottom w:val="0"/>
                                                                                              <w:divBdr>
                                                                                                <w:top w:val="none" w:sz="0" w:space="0" w:color="auto"/>
                                                                                                <w:left w:val="none" w:sz="0" w:space="0" w:color="auto"/>
                                                                                                <w:bottom w:val="none" w:sz="0" w:space="0" w:color="auto"/>
                                                                                                <w:right w:val="none" w:sz="0" w:space="0" w:color="auto"/>
                                                                                              </w:divBdr>
                                                                                              <w:divsChild>
                                                                                                <w:div w:id="57368403">
                                                                                                  <w:marLeft w:val="0"/>
                                                                                                  <w:marRight w:val="0"/>
                                                                                                  <w:marTop w:val="0"/>
                                                                                                  <w:marBottom w:val="0"/>
                                                                                                  <w:divBdr>
                                                                                                    <w:top w:val="none" w:sz="0" w:space="0" w:color="auto"/>
                                                                                                    <w:left w:val="none" w:sz="0" w:space="0" w:color="auto"/>
                                                                                                    <w:bottom w:val="none" w:sz="0" w:space="0" w:color="auto"/>
                                                                                                    <w:right w:val="none" w:sz="0" w:space="0" w:color="auto"/>
                                                                                                  </w:divBdr>
                                                                                                </w:div>
                                                                                                <w:div w:id="6037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8931586">
      <w:bodyDiv w:val="1"/>
      <w:marLeft w:val="0"/>
      <w:marRight w:val="0"/>
      <w:marTop w:val="0"/>
      <w:marBottom w:val="0"/>
      <w:divBdr>
        <w:top w:val="none" w:sz="0" w:space="0" w:color="auto"/>
        <w:left w:val="none" w:sz="0" w:space="0" w:color="auto"/>
        <w:bottom w:val="none" w:sz="0" w:space="0" w:color="auto"/>
        <w:right w:val="none" w:sz="0" w:space="0" w:color="auto"/>
      </w:divBdr>
    </w:div>
    <w:div w:id="1092698871">
      <w:bodyDiv w:val="1"/>
      <w:marLeft w:val="0"/>
      <w:marRight w:val="0"/>
      <w:marTop w:val="0"/>
      <w:marBottom w:val="0"/>
      <w:divBdr>
        <w:top w:val="none" w:sz="0" w:space="0" w:color="auto"/>
        <w:left w:val="none" w:sz="0" w:space="0" w:color="auto"/>
        <w:bottom w:val="none" w:sz="0" w:space="0" w:color="auto"/>
        <w:right w:val="none" w:sz="0" w:space="0" w:color="auto"/>
      </w:divBdr>
      <w:divsChild>
        <w:div w:id="812914484">
          <w:marLeft w:val="0"/>
          <w:marRight w:val="0"/>
          <w:marTop w:val="0"/>
          <w:marBottom w:val="0"/>
          <w:divBdr>
            <w:top w:val="none" w:sz="0" w:space="0" w:color="auto"/>
            <w:left w:val="none" w:sz="0" w:space="0" w:color="auto"/>
            <w:bottom w:val="none" w:sz="0" w:space="0" w:color="auto"/>
            <w:right w:val="none" w:sz="0" w:space="0" w:color="auto"/>
          </w:divBdr>
        </w:div>
      </w:divsChild>
    </w:div>
    <w:div w:id="1101489610">
      <w:bodyDiv w:val="1"/>
      <w:marLeft w:val="0"/>
      <w:marRight w:val="0"/>
      <w:marTop w:val="0"/>
      <w:marBottom w:val="0"/>
      <w:divBdr>
        <w:top w:val="none" w:sz="0" w:space="0" w:color="auto"/>
        <w:left w:val="none" w:sz="0" w:space="0" w:color="auto"/>
        <w:bottom w:val="none" w:sz="0" w:space="0" w:color="auto"/>
        <w:right w:val="none" w:sz="0" w:space="0" w:color="auto"/>
      </w:divBdr>
    </w:div>
    <w:div w:id="1381321842">
      <w:bodyDiv w:val="1"/>
      <w:marLeft w:val="0"/>
      <w:marRight w:val="0"/>
      <w:marTop w:val="0"/>
      <w:marBottom w:val="0"/>
      <w:divBdr>
        <w:top w:val="none" w:sz="0" w:space="0" w:color="auto"/>
        <w:left w:val="none" w:sz="0" w:space="0" w:color="auto"/>
        <w:bottom w:val="none" w:sz="0" w:space="0" w:color="auto"/>
        <w:right w:val="none" w:sz="0" w:space="0" w:color="auto"/>
      </w:divBdr>
    </w:div>
    <w:div w:id="1577862794">
      <w:bodyDiv w:val="1"/>
      <w:marLeft w:val="0"/>
      <w:marRight w:val="0"/>
      <w:marTop w:val="0"/>
      <w:marBottom w:val="0"/>
      <w:divBdr>
        <w:top w:val="none" w:sz="0" w:space="0" w:color="auto"/>
        <w:left w:val="none" w:sz="0" w:space="0" w:color="auto"/>
        <w:bottom w:val="none" w:sz="0" w:space="0" w:color="auto"/>
        <w:right w:val="none" w:sz="0" w:space="0" w:color="auto"/>
      </w:divBdr>
      <w:divsChild>
        <w:div w:id="28074106">
          <w:marLeft w:val="0"/>
          <w:marRight w:val="0"/>
          <w:marTop w:val="0"/>
          <w:marBottom w:val="0"/>
          <w:divBdr>
            <w:top w:val="none" w:sz="0" w:space="0" w:color="auto"/>
            <w:left w:val="none" w:sz="0" w:space="0" w:color="auto"/>
            <w:bottom w:val="none" w:sz="0" w:space="0" w:color="auto"/>
            <w:right w:val="none" w:sz="0" w:space="0" w:color="auto"/>
          </w:divBdr>
          <w:divsChild>
            <w:div w:id="846601744">
              <w:marLeft w:val="0"/>
              <w:marRight w:val="0"/>
              <w:marTop w:val="0"/>
              <w:marBottom w:val="0"/>
              <w:divBdr>
                <w:top w:val="none" w:sz="0" w:space="0" w:color="auto"/>
                <w:left w:val="none" w:sz="0" w:space="0" w:color="auto"/>
                <w:bottom w:val="none" w:sz="0" w:space="0" w:color="auto"/>
                <w:right w:val="none" w:sz="0" w:space="0" w:color="auto"/>
              </w:divBdr>
            </w:div>
            <w:div w:id="949236546">
              <w:marLeft w:val="0"/>
              <w:marRight w:val="0"/>
              <w:marTop w:val="0"/>
              <w:marBottom w:val="0"/>
              <w:divBdr>
                <w:top w:val="none" w:sz="0" w:space="0" w:color="auto"/>
                <w:left w:val="none" w:sz="0" w:space="0" w:color="auto"/>
                <w:bottom w:val="none" w:sz="0" w:space="0" w:color="auto"/>
                <w:right w:val="none" w:sz="0" w:space="0" w:color="auto"/>
              </w:divBdr>
            </w:div>
            <w:div w:id="1818455863">
              <w:marLeft w:val="0"/>
              <w:marRight w:val="0"/>
              <w:marTop w:val="0"/>
              <w:marBottom w:val="0"/>
              <w:divBdr>
                <w:top w:val="none" w:sz="0" w:space="0" w:color="auto"/>
                <w:left w:val="none" w:sz="0" w:space="0" w:color="auto"/>
                <w:bottom w:val="none" w:sz="0" w:space="0" w:color="auto"/>
                <w:right w:val="none" w:sz="0" w:space="0" w:color="auto"/>
              </w:divBdr>
            </w:div>
            <w:div w:id="1905211667">
              <w:marLeft w:val="0"/>
              <w:marRight w:val="0"/>
              <w:marTop w:val="0"/>
              <w:marBottom w:val="0"/>
              <w:divBdr>
                <w:top w:val="none" w:sz="0" w:space="0" w:color="auto"/>
                <w:left w:val="none" w:sz="0" w:space="0" w:color="auto"/>
                <w:bottom w:val="none" w:sz="0" w:space="0" w:color="auto"/>
                <w:right w:val="none" w:sz="0" w:space="0" w:color="auto"/>
              </w:divBdr>
            </w:div>
            <w:div w:id="20497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AC0A1-E4C9-4113-B1B9-78F37007D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8132</Words>
  <Characters>46359</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Performance Work Statement</vt:lpstr>
    </vt:vector>
  </TitlesOfParts>
  <Company>NMCI</Company>
  <LinksUpToDate>false</LinksUpToDate>
  <CharactersWithSpaces>54383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Work Statement</dc:title>
  <dc:subject/>
  <dc:creator>james.sperbeck</dc:creator>
  <cp:keywords/>
  <dc:description/>
  <cp:lastModifiedBy>nsi</cp:lastModifiedBy>
  <cp:revision>2</cp:revision>
  <cp:lastPrinted>2010-11-29T21:38:00Z</cp:lastPrinted>
  <dcterms:created xsi:type="dcterms:W3CDTF">2011-01-26T18:01:00Z</dcterms:created>
  <dcterms:modified xsi:type="dcterms:W3CDTF">2011-01-26T18:01:00Z</dcterms:modified>
</cp:coreProperties>
</file>